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9"/>
        <w:gridCol w:w="2691"/>
        <w:gridCol w:w="2677"/>
        <w:gridCol w:w="222"/>
        <w:gridCol w:w="1826"/>
      </w:tblGrid>
      <w:tr w:rsidR="00CC18D7" w:rsidRPr="0021190C" w14:paraId="17BA724C" w14:textId="67206072" w:rsidTr="00CC18D7">
        <w:trPr>
          <w:trHeight w:val="2992"/>
        </w:trPr>
        <w:tc>
          <w:tcPr>
            <w:tcW w:w="1770" w:type="dxa"/>
            <w:shd w:val="clear" w:color="auto" w:fill="auto"/>
            <w:vAlign w:val="center"/>
          </w:tcPr>
          <w:p w14:paraId="49D8490F" w14:textId="1A33043C" w:rsidR="00CC18D7" w:rsidRPr="0021190C" w:rsidRDefault="00CC18D7" w:rsidP="0064075D">
            <w:pPr>
              <w:ind w:firstLine="0"/>
              <w:rPr>
                <w:rFonts w:ascii="Cambria" w:hAnsi="Cambria" w:cs="Cambria"/>
                <w:b/>
                <w:bCs/>
                <w:color w:val="000000"/>
                <w:sz w:val="23"/>
                <w:szCs w:val="23"/>
                <w:lang w:val="fr-FR"/>
              </w:rPr>
            </w:pPr>
            <w:r w:rsidRPr="0021190C">
              <w:rPr>
                <w:noProof/>
                <w:lang w:val="fr-FR"/>
              </w:rPr>
              <w:drawing>
                <wp:anchor distT="0" distB="0" distL="114300" distR="114300" simplePos="0" relativeHeight="251673600" behindDoc="1" locked="0" layoutInCell="1" allowOverlap="1" wp14:anchorId="3DCC5B38" wp14:editId="62B919D8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153795" cy="744855"/>
                  <wp:effectExtent l="0" t="0" r="8255" b="0"/>
                  <wp:wrapSquare wrapText="bothSides"/>
                  <wp:docPr id="4" name="Picture 4" descr="Картинки по запросу UN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Картинки по запросу UN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795" cy="744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47" w:type="dxa"/>
            <w:shd w:val="clear" w:color="auto" w:fill="auto"/>
            <w:vAlign w:val="center"/>
          </w:tcPr>
          <w:p w14:paraId="0977A6FC" w14:textId="77777777" w:rsidR="00CC18D7" w:rsidRPr="0021190C" w:rsidRDefault="00CC18D7" w:rsidP="00A10664">
            <w:pPr>
              <w:ind w:firstLine="0"/>
              <w:jc w:val="center"/>
              <w:rPr>
                <w:rFonts w:ascii="Cambria" w:hAnsi="Cambria" w:cs="Cambria"/>
                <w:b/>
                <w:bCs/>
                <w:color w:val="000000"/>
                <w:sz w:val="23"/>
                <w:szCs w:val="23"/>
                <w:lang w:val="fr-FR"/>
              </w:rPr>
            </w:pPr>
            <w:r w:rsidRPr="0021190C">
              <w:rPr>
                <w:noProof/>
                <w:lang w:val="fr-FR"/>
              </w:rPr>
              <w:drawing>
                <wp:anchor distT="0" distB="0" distL="114300" distR="114300" simplePos="0" relativeHeight="251675648" behindDoc="0" locked="0" layoutInCell="1" allowOverlap="1" wp14:anchorId="607FAE51" wp14:editId="1D4F428D">
                  <wp:simplePos x="3115733" y="1004711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668937" cy="1155418"/>
                  <wp:effectExtent l="0" t="0" r="0" b="0"/>
                  <wp:wrapSquare wrapText="bothSides"/>
                  <wp:docPr id="6" name="Picture 6" descr="Картинки по запросу hospital pas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Картинки по запросу hospital pas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937" cy="1155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1190C">
              <w:rPr>
                <w:rFonts w:ascii="Cambria" w:hAnsi="Cambria" w:cs="Cambria"/>
                <w:b/>
                <w:bCs/>
                <w:color w:val="000000"/>
                <w:sz w:val="23"/>
                <w:szCs w:val="23"/>
                <w:lang w:val="fr-FR"/>
              </w:rPr>
              <w:t xml:space="preserve">            </w:t>
            </w:r>
          </w:p>
        </w:tc>
        <w:tc>
          <w:tcPr>
            <w:tcW w:w="2434" w:type="dxa"/>
            <w:shd w:val="clear" w:color="auto" w:fill="auto"/>
            <w:vAlign w:val="center"/>
          </w:tcPr>
          <w:p w14:paraId="4E4DBF8D" w14:textId="77777777" w:rsidR="00CC18D7" w:rsidRPr="0021190C" w:rsidRDefault="00CC18D7" w:rsidP="0064075D">
            <w:pPr>
              <w:ind w:firstLine="0"/>
              <w:jc w:val="center"/>
              <w:rPr>
                <w:rFonts w:ascii="Cambria" w:hAnsi="Cambria" w:cs="Cambria"/>
                <w:b/>
                <w:bCs/>
                <w:color w:val="000000"/>
                <w:sz w:val="23"/>
                <w:szCs w:val="23"/>
                <w:lang w:val="fr-FR"/>
              </w:rPr>
            </w:pPr>
            <w:r w:rsidRPr="0021190C">
              <w:rPr>
                <w:rFonts w:ascii="Cambria" w:hAnsi="Cambria" w:cs="Cambria"/>
                <w:b/>
                <w:bCs/>
                <w:noProof/>
                <w:color w:val="000000"/>
                <w:sz w:val="23"/>
                <w:szCs w:val="23"/>
                <w:lang w:val="fr-FR"/>
              </w:rPr>
              <w:drawing>
                <wp:anchor distT="0" distB="0" distL="114300" distR="114300" simplePos="0" relativeHeight="251674624" behindDoc="0" locked="0" layoutInCell="1" allowOverlap="1" wp14:anchorId="04B8EEFF" wp14:editId="6EA498C4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659255" cy="1097915"/>
                  <wp:effectExtent l="0" t="0" r="0" b="0"/>
                  <wp:wrapSquare wrapText="bothSides"/>
                  <wp:docPr id="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b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255" cy="109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1" w:type="dxa"/>
          </w:tcPr>
          <w:p w14:paraId="257BCB47" w14:textId="77777777" w:rsidR="00CC18D7" w:rsidRPr="0021190C" w:rsidRDefault="00CC18D7" w:rsidP="0064075D">
            <w:pPr>
              <w:ind w:firstLine="0"/>
              <w:jc w:val="center"/>
              <w:rPr>
                <w:rFonts w:ascii="Cambria" w:hAnsi="Cambria" w:cs="Cambria"/>
                <w:bCs/>
                <w:noProof/>
                <w:color w:val="000000"/>
                <w:sz w:val="23"/>
                <w:szCs w:val="23"/>
                <w:lang w:val="fr-FR"/>
              </w:rPr>
            </w:pPr>
          </w:p>
        </w:tc>
        <w:tc>
          <w:tcPr>
            <w:tcW w:w="2483" w:type="dxa"/>
            <w:vAlign w:val="center"/>
          </w:tcPr>
          <w:p w14:paraId="6020D4A5" w14:textId="6934B11E" w:rsidR="00CC18D7" w:rsidRPr="0021190C" w:rsidRDefault="00CC18D7" w:rsidP="00CC18D7">
            <w:pPr>
              <w:ind w:firstLine="0"/>
              <w:jc w:val="center"/>
              <w:rPr>
                <w:rFonts w:ascii="Cambria" w:hAnsi="Cambria" w:cs="Cambria"/>
                <w:b/>
                <w:bCs/>
                <w:noProof/>
                <w:color w:val="000000"/>
                <w:sz w:val="23"/>
                <w:szCs w:val="23"/>
                <w:lang w:val="fr-FR"/>
              </w:rPr>
            </w:pPr>
            <w:r w:rsidRPr="0021190C">
              <w:rPr>
                <w:rFonts w:ascii="Cambria" w:hAnsi="Cambria" w:cs="Cambria"/>
                <w:b/>
                <w:bCs/>
                <w:noProof/>
                <w:color w:val="000000"/>
                <w:sz w:val="23"/>
                <w:szCs w:val="23"/>
                <w:lang w:val="fr-FR"/>
              </w:rPr>
              <w:drawing>
                <wp:anchor distT="0" distB="0" distL="114300" distR="114300" simplePos="0" relativeHeight="251676672" behindDoc="0" locked="0" layoutInCell="1" allowOverlap="1" wp14:anchorId="43E4E200" wp14:editId="3D4FDFC8">
                  <wp:simplePos x="5924550" y="10477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076325" cy="1076325"/>
                  <wp:effectExtent l="0" t="0" r="9525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-IMREDD-400x400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6BF7A90" w14:textId="77777777" w:rsidR="00D2410D" w:rsidRPr="0021190C" w:rsidRDefault="00D2410D" w:rsidP="00FC415E">
      <w:pPr>
        <w:ind w:firstLine="0"/>
        <w:rPr>
          <w:rFonts w:ascii="Cambria" w:hAnsi="Cambria" w:cs="Cambria"/>
          <w:b/>
          <w:bCs/>
          <w:color w:val="000000"/>
          <w:sz w:val="23"/>
          <w:szCs w:val="23"/>
          <w:lang w:val="fr-FR"/>
        </w:rPr>
      </w:pPr>
    </w:p>
    <w:p w14:paraId="5ACDE5EA" w14:textId="77777777" w:rsidR="00D2410D" w:rsidRPr="0021190C" w:rsidRDefault="00D2410D" w:rsidP="00D2410D">
      <w:pPr>
        <w:jc w:val="center"/>
        <w:rPr>
          <w:rFonts w:ascii="Cambria" w:hAnsi="Cambria" w:cs="Cambria"/>
          <w:b/>
          <w:bCs/>
          <w:color w:val="000000"/>
          <w:sz w:val="23"/>
          <w:szCs w:val="23"/>
          <w:lang w:val="fr-FR"/>
        </w:rPr>
      </w:pPr>
    </w:p>
    <w:tbl>
      <w:tblPr>
        <w:tblStyle w:val="Grilledutableau"/>
        <w:tblW w:w="6965" w:type="dxa"/>
        <w:tblInd w:w="1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9"/>
        <w:gridCol w:w="3406"/>
      </w:tblGrid>
      <w:tr w:rsidR="00D2410D" w:rsidRPr="0021190C" w14:paraId="2104EF0F" w14:textId="77777777" w:rsidTr="00A03075">
        <w:trPr>
          <w:trHeight w:val="3585"/>
        </w:trPr>
        <w:tc>
          <w:tcPr>
            <w:tcW w:w="6965" w:type="dxa"/>
            <w:gridSpan w:val="2"/>
          </w:tcPr>
          <w:p w14:paraId="54699D1E" w14:textId="77777777" w:rsidR="00A03075" w:rsidRDefault="00101F8F" w:rsidP="006A4F42">
            <w:pPr>
              <w:spacing w:before="120"/>
              <w:ind w:firstLine="0"/>
              <w:rPr>
                <w:rFonts w:ascii="Century Gothic" w:hAnsi="Century Gothic"/>
                <w:sz w:val="28"/>
                <w:szCs w:val="36"/>
                <w:lang w:val="fr-FR"/>
              </w:rPr>
            </w:pPr>
            <w:r w:rsidRPr="0021190C">
              <w:rPr>
                <w:rFonts w:ascii="Century Gothic" w:hAnsi="Century Gothic"/>
                <w:sz w:val="28"/>
                <w:szCs w:val="36"/>
                <w:lang w:val="fr-FR"/>
              </w:rPr>
              <w:t>Rapport de TPT</w:t>
            </w:r>
            <w:r w:rsidR="006F4D9D" w:rsidRPr="0021190C">
              <w:rPr>
                <w:rFonts w:ascii="Century Gothic" w:hAnsi="Century Gothic"/>
                <w:sz w:val="28"/>
                <w:szCs w:val="36"/>
                <w:lang w:val="fr-FR"/>
              </w:rPr>
              <w:t> :</w:t>
            </w:r>
            <w:r w:rsidR="00A03075">
              <w:rPr>
                <w:rFonts w:ascii="Century Gothic" w:hAnsi="Century Gothic"/>
                <w:sz w:val="28"/>
                <w:szCs w:val="36"/>
                <w:lang w:val="fr-FR"/>
              </w:rPr>
              <w:t xml:space="preserve"> </w:t>
            </w:r>
          </w:p>
          <w:p w14:paraId="3601F9B2" w14:textId="4DAF2D4C" w:rsidR="006F4D9D" w:rsidRPr="0021190C" w:rsidRDefault="006F4D9D" w:rsidP="006A4F42">
            <w:pPr>
              <w:spacing w:before="120"/>
              <w:ind w:firstLine="0"/>
              <w:rPr>
                <w:rFonts w:ascii="Century Gothic" w:hAnsi="Century Gothic"/>
                <w:sz w:val="28"/>
                <w:szCs w:val="36"/>
                <w:lang w:val="fr-FR"/>
              </w:rPr>
            </w:pPr>
            <w:r w:rsidRPr="0021190C">
              <w:rPr>
                <w:rFonts w:ascii="Century Gothic" w:hAnsi="Century Gothic"/>
                <w:sz w:val="28"/>
                <w:szCs w:val="36"/>
                <w:lang w:val="fr-FR"/>
              </w:rPr>
              <w:t xml:space="preserve">Projet </w:t>
            </w:r>
            <w:r w:rsidRPr="0021190C">
              <w:rPr>
                <w:rFonts w:ascii="Century Gothic" w:hAnsi="Century Gothic"/>
                <w:b/>
                <w:sz w:val="28"/>
                <w:szCs w:val="36"/>
                <w:lang w:val="fr-FR"/>
              </w:rPr>
              <w:t>B</w:t>
            </w:r>
            <w:r w:rsidRPr="0021190C">
              <w:rPr>
                <w:rFonts w:ascii="Century Gothic" w:hAnsi="Century Gothic"/>
                <w:sz w:val="28"/>
                <w:szCs w:val="36"/>
                <w:lang w:val="fr-FR"/>
              </w:rPr>
              <w:t xml:space="preserve">ig </w:t>
            </w:r>
            <w:r w:rsidRPr="0021190C">
              <w:rPr>
                <w:rFonts w:ascii="Century Gothic" w:hAnsi="Century Gothic"/>
                <w:b/>
                <w:sz w:val="28"/>
                <w:szCs w:val="36"/>
                <w:lang w:val="fr-FR"/>
              </w:rPr>
              <w:t>D</w:t>
            </w:r>
            <w:r w:rsidRPr="0021190C">
              <w:rPr>
                <w:rFonts w:ascii="Century Gothic" w:hAnsi="Century Gothic"/>
                <w:sz w:val="28"/>
                <w:szCs w:val="36"/>
                <w:lang w:val="fr-FR"/>
              </w:rPr>
              <w:t xml:space="preserve">ata </w:t>
            </w:r>
            <w:r w:rsidRPr="0021190C">
              <w:rPr>
                <w:rFonts w:ascii="Century Gothic" w:hAnsi="Century Gothic"/>
                <w:b/>
                <w:sz w:val="28"/>
                <w:szCs w:val="36"/>
                <w:lang w:val="fr-FR"/>
              </w:rPr>
              <w:t>S</w:t>
            </w:r>
            <w:r w:rsidRPr="0021190C">
              <w:rPr>
                <w:rFonts w:ascii="Century Gothic" w:hAnsi="Century Gothic"/>
                <w:sz w:val="28"/>
                <w:szCs w:val="36"/>
                <w:lang w:val="fr-FR"/>
              </w:rPr>
              <w:t xml:space="preserve">anté et </w:t>
            </w:r>
            <w:r w:rsidRPr="0021190C">
              <w:rPr>
                <w:rFonts w:ascii="Century Gothic" w:hAnsi="Century Gothic"/>
                <w:b/>
                <w:sz w:val="28"/>
                <w:szCs w:val="36"/>
                <w:lang w:val="fr-FR"/>
              </w:rPr>
              <w:t>E</w:t>
            </w:r>
            <w:r w:rsidRPr="0021190C">
              <w:rPr>
                <w:rFonts w:ascii="Century Gothic" w:hAnsi="Century Gothic"/>
                <w:sz w:val="28"/>
                <w:szCs w:val="36"/>
                <w:lang w:val="fr-FR"/>
              </w:rPr>
              <w:t>nvironnement</w:t>
            </w:r>
            <w:r w:rsidR="00452533">
              <w:rPr>
                <w:rFonts w:ascii="Century Gothic" w:hAnsi="Century Gothic"/>
                <w:sz w:val="28"/>
                <w:szCs w:val="36"/>
                <w:lang w:val="fr-FR"/>
              </w:rPr>
              <w:t> :</w:t>
            </w:r>
            <w:r w:rsidRPr="0021190C">
              <w:rPr>
                <w:rFonts w:ascii="Century Gothic" w:hAnsi="Century Gothic"/>
                <w:sz w:val="28"/>
                <w:szCs w:val="36"/>
                <w:lang w:val="fr-FR"/>
              </w:rPr>
              <w:t xml:space="preserve"> </w:t>
            </w:r>
            <w:r w:rsidR="00452533">
              <w:rPr>
                <w:rFonts w:ascii="Century Gothic" w:hAnsi="Century Gothic"/>
                <w:sz w:val="28"/>
                <w:szCs w:val="36"/>
                <w:lang w:val="fr-FR"/>
              </w:rPr>
              <w:t xml:space="preserve">croisement des données </w:t>
            </w:r>
            <w:r w:rsidR="00DA3529">
              <w:rPr>
                <w:rFonts w:ascii="Century Gothic" w:hAnsi="Century Gothic"/>
                <w:sz w:val="28"/>
                <w:szCs w:val="36"/>
                <w:lang w:val="fr-FR"/>
              </w:rPr>
              <w:t>d’Asthme et de pollution dans la ville de Nice avec R et Oracle</w:t>
            </w:r>
          </w:p>
          <w:p w14:paraId="366DFABB" w14:textId="117C6DD6" w:rsidR="00B65104" w:rsidRPr="0021190C" w:rsidRDefault="00B65104" w:rsidP="00B65104">
            <w:pPr>
              <w:spacing w:before="120"/>
              <w:ind w:firstLine="0"/>
              <w:rPr>
                <w:rFonts w:ascii="Century Gothic" w:hAnsi="Century Gothic"/>
                <w:sz w:val="28"/>
                <w:szCs w:val="36"/>
                <w:lang w:val="fr-FR"/>
              </w:rPr>
            </w:pPr>
          </w:p>
          <w:p w14:paraId="64796AD9" w14:textId="77777777" w:rsidR="00D2410D" w:rsidRPr="0021190C" w:rsidRDefault="00D2410D" w:rsidP="00FC415E">
            <w:pPr>
              <w:spacing w:before="120"/>
              <w:jc w:val="left"/>
              <w:rPr>
                <w:b/>
                <w:sz w:val="18"/>
                <w:lang w:val="fr-FR"/>
              </w:rPr>
            </w:pPr>
            <w:r w:rsidRPr="0021190C">
              <w:rPr>
                <w:b/>
                <w:sz w:val="28"/>
                <w:szCs w:val="36"/>
                <w:lang w:val="fr-FR"/>
              </w:rPr>
              <w:t>MDBS France</w:t>
            </w:r>
          </w:p>
        </w:tc>
      </w:tr>
      <w:tr w:rsidR="00D2410D" w:rsidRPr="0021190C" w14:paraId="31787247" w14:textId="77777777" w:rsidTr="00A03075">
        <w:trPr>
          <w:trHeight w:val="1670"/>
        </w:trPr>
        <w:tc>
          <w:tcPr>
            <w:tcW w:w="6965" w:type="dxa"/>
            <w:gridSpan w:val="2"/>
          </w:tcPr>
          <w:p w14:paraId="5553DF53" w14:textId="001C0EB0" w:rsidR="00D2410D" w:rsidRPr="0021190C" w:rsidRDefault="006326C6" w:rsidP="00FC415E">
            <w:pPr>
              <w:jc w:val="left"/>
              <w:rPr>
                <w:rFonts w:cs="Cambria"/>
                <w:bCs/>
                <w:color w:val="000000"/>
                <w:szCs w:val="23"/>
                <w:lang w:val="fr-FR"/>
              </w:rPr>
            </w:pPr>
            <w:r w:rsidRPr="0021190C">
              <w:rPr>
                <w:rFonts w:cs="Cambria"/>
                <w:bCs/>
                <w:color w:val="000000"/>
                <w:szCs w:val="23"/>
                <w:lang w:val="fr-FR"/>
              </w:rPr>
              <w:t>Octobre</w:t>
            </w:r>
            <w:r w:rsidR="00D2410D" w:rsidRPr="0021190C">
              <w:rPr>
                <w:rFonts w:cs="Cambria"/>
                <w:bCs/>
                <w:color w:val="000000"/>
                <w:szCs w:val="23"/>
                <w:lang w:val="fr-FR"/>
              </w:rPr>
              <w:t>201</w:t>
            </w:r>
            <w:r w:rsidR="00795ADE" w:rsidRPr="0021190C">
              <w:rPr>
                <w:rFonts w:cs="Cambria"/>
                <w:bCs/>
                <w:color w:val="000000"/>
                <w:szCs w:val="23"/>
                <w:lang w:val="fr-FR"/>
              </w:rPr>
              <w:t>7</w:t>
            </w:r>
            <w:r w:rsidR="00D2410D" w:rsidRPr="0021190C">
              <w:rPr>
                <w:rFonts w:cs="Cambria"/>
                <w:bCs/>
                <w:color w:val="000000"/>
                <w:szCs w:val="23"/>
                <w:lang w:val="fr-FR"/>
              </w:rPr>
              <w:t xml:space="preserve"> –</w:t>
            </w:r>
            <w:r w:rsidRPr="0021190C">
              <w:rPr>
                <w:rFonts w:cs="Cambria"/>
                <w:bCs/>
                <w:color w:val="000000"/>
                <w:szCs w:val="23"/>
                <w:lang w:val="fr-FR"/>
              </w:rPr>
              <w:t>Mars 2018</w:t>
            </w:r>
          </w:p>
          <w:p w14:paraId="0DAB5AEE" w14:textId="77777777" w:rsidR="004F491F" w:rsidRPr="0021190C" w:rsidRDefault="004F491F" w:rsidP="00FC415E">
            <w:pPr>
              <w:jc w:val="left"/>
              <w:rPr>
                <w:rFonts w:cs="Cambria"/>
                <w:bCs/>
                <w:color w:val="000000"/>
                <w:szCs w:val="23"/>
                <w:lang w:val="fr-FR"/>
              </w:rPr>
            </w:pPr>
            <w:r w:rsidRPr="0021190C">
              <w:rPr>
                <w:rFonts w:cs="Cambria"/>
                <w:bCs/>
                <w:color w:val="000000"/>
                <w:szCs w:val="23"/>
                <w:lang w:val="fr-FR"/>
              </w:rPr>
              <w:t>Tuteur MBDS : Gabriel MOPOLO-MOKE</w:t>
            </w:r>
          </w:p>
          <w:p w14:paraId="01CC25E5" w14:textId="77777777" w:rsidR="003F68D6" w:rsidRPr="0021190C" w:rsidRDefault="00620780" w:rsidP="00FC415E">
            <w:pPr>
              <w:jc w:val="left"/>
              <w:rPr>
                <w:rFonts w:cs="Cambria"/>
                <w:bCs/>
                <w:color w:val="000000"/>
                <w:szCs w:val="23"/>
                <w:lang w:val="fr-FR"/>
              </w:rPr>
            </w:pPr>
            <w:r w:rsidRPr="0021190C">
              <w:rPr>
                <w:rFonts w:cs="Cambria"/>
                <w:bCs/>
                <w:color w:val="000000"/>
                <w:szCs w:val="23"/>
                <w:lang w:val="fr-FR"/>
              </w:rPr>
              <w:t>Responsable scientifique :</w:t>
            </w:r>
            <w:r w:rsidR="003F68D6" w:rsidRPr="0021190C">
              <w:rPr>
                <w:rFonts w:cs="Cambria"/>
                <w:bCs/>
                <w:color w:val="000000"/>
                <w:szCs w:val="23"/>
                <w:lang w:val="fr-FR"/>
              </w:rPr>
              <w:t xml:space="preserve"> Serge MIRANDA</w:t>
            </w:r>
          </w:p>
          <w:p w14:paraId="0FD675F8" w14:textId="77777777" w:rsidR="007C1802" w:rsidRPr="0021190C" w:rsidRDefault="007C1802" w:rsidP="0064075D">
            <w:pPr>
              <w:ind w:firstLine="0"/>
              <w:rPr>
                <w:rFonts w:cs="Cambria"/>
                <w:bCs/>
                <w:color w:val="000000"/>
                <w:szCs w:val="23"/>
                <w:lang w:val="fr-FR"/>
              </w:rPr>
            </w:pPr>
          </w:p>
        </w:tc>
      </w:tr>
      <w:tr w:rsidR="00D2410D" w:rsidRPr="0021190C" w14:paraId="39208558" w14:textId="77777777" w:rsidTr="00A03075">
        <w:trPr>
          <w:trHeight w:val="1659"/>
        </w:trPr>
        <w:tc>
          <w:tcPr>
            <w:tcW w:w="3559" w:type="dxa"/>
          </w:tcPr>
          <w:p w14:paraId="74C4EDB3" w14:textId="61BE8717" w:rsidR="00D2410D" w:rsidRPr="0021190C" w:rsidRDefault="00795ADE" w:rsidP="00A82FD8">
            <w:pPr>
              <w:spacing w:line="240" w:lineRule="auto"/>
              <w:ind w:firstLine="602"/>
              <w:jc w:val="left"/>
              <w:rPr>
                <w:rFonts w:cs="Cambria"/>
                <w:b/>
                <w:bCs/>
                <w:color w:val="000000"/>
                <w:szCs w:val="23"/>
                <w:u w:val="single"/>
                <w:lang w:val="fr-FR"/>
              </w:rPr>
            </w:pPr>
            <w:r w:rsidRPr="0021190C">
              <w:rPr>
                <w:rFonts w:cs="Cambria"/>
                <w:b/>
                <w:bCs/>
                <w:color w:val="000000"/>
                <w:szCs w:val="23"/>
                <w:u w:val="single"/>
                <w:lang w:val="fr-FR"/>
              </w:rPr>
              <w:t>Etudiant</w:t>
            </w:r>
            <w:r w:rsidR="006326C6" w:rsidRPr="0021190C">
              <w:rPr>
                <w:rFonts w:cs="Cambria"/>
                <w:b/>
                <w:bCs/>
                <w:color w:val="000000"/>
                <w:szCs w:val="23"/>
                <w:u w:val="single"/>
                <w:lang w:val="fr-FR"/>
              </w:rPr>
              <w:t>s</w:t>
            </w:r>
            <w:r w:rsidRPr="0021190C">
              <w:rPr>
                <w:rFonts w:cs="Cambria"/>
                <w:b/>
                <w:bCs/>
                <w:color w:val="000000"/>
                <w:szCs w:val="23"/>
                <w:u w:val="single"/>
                <w:lang w:val="fr-FR"/>
              </w:rPr>
              <w:t xml:space="preserve"> </w:t>
            </w:r>
            <w:r w:rsidR="00D2410D" w:rsidRPr="0021190C">
              <w:rPr>
                <w:rFonts w:cs="Cambria"/>
                <w:b/>
                <w:bCs/>
                <w:color w:val="000000"/>
                <w:szCs w:val="23"/>
                <w:u w:val="single"/>
                <w:lang w:val="fr-FR"/>
              </w:rPr>
              <w:t>:</w:t>
            </w:r>
          </w:p>
          <w:p w14:paraId="4046D2E1" w14:textId="0B72FF9D" w:rsidR="00A82FD8" w:rsidRDefault="00A82FD8" w:rsidP="00A82FD8">
            <w:pPr>
              <w:spacing w:line="240" w:lineRule="auto"/>
              <w:ind w:firstLine="0"/>
              <w:jc w:val="left"/>
              <w:rPr>
                <w:rFonts w:cs="Cambria"/>
                <w:bCs/>
                <w:color w:val="000000"/>
                <w:szCs w:val="24"/>
                <w:lang w:val="fr-FR"/>
              </w:rPr>
            </w:pPr>
            <w:r>
              <w:rPr>
                <w:rFonts w:cs="Cambria"/>
                <w:bCs/>
                <w:color w:val="000000"/>
                <w:szCs w:val="24"/>
                <w:lang w:val="fr-FR"/>
              </w:rPr>
              <w:t xml:space="preserve">Reda </w:t>
            </w:r>
            <w:proofErr w:type="spellStart"/>
            <w:r>
              <w:rPr>
                <w:rFonts w:cs="Cambria"/>
                <w:bCs/>
                <w:color w:val="000000"/>
                <w:szCs w:val="24"/>
                <w:lang w:val="fr-FR"/>
              </w:rPr>
              <w:t>Azzaoui</w:t>
            </w:r>
            <w:proofErr w:type="spellEnd"/>
          </w:p>
          <w:p w14:paraId="55C4F33D" w14:textId="18A1AB4B" w:rsidR="00A82FD8" w:rsidRDefault="00A82FD8" w:rsidP="00A82FD8">
            <w:pPr>
              <w:spacing w:line="240" w:lineRule="auto"/>
              <w:ind w:firstLine="0"/>
              <w:jc w:val="left"/>
              <w:rPr>
                <w:rFonts w:cs="Cambria"/>
                <w:bCs/>
                <w:color w:val="000000"/>
                <w:szCs w:val="24"/>
                <w:lang w:val="fr-FR"/>
              </w:rPr>
            </w:pPr>
            <w:r>
              <w:rPr>
                <w:rFonts w:cs="Cambria"/>
                <w:bCs/>
                <w:color w:val="000000"/>
                <w:szCs w:val="24"/>
                <w:lang w:val="fr-FR"/>
              </w:rPr>
              <w:t xml:space="preserve">Domitille </w:t>
            </w:r>
            <w:proofErr w:type="spellStart"/>
            <w:r>
              <w:rPr>
                <w:rFonts w:cs="Cambria"/>
                <w:bCs/>
                <w:color w:val="000000"/>
                <w:szCs w:val="24"/>
                <w:lang w:val="fr-FR"/>
              </w:rPr>
              <w:t>Cheroutre</w:t>
            </w:r>
            <w:proofErr w:type="spellEnd"/>
          </w:p>
          <w:p w14:paraId="1614A149" w14:textId="0053DE3B" w:rsidR="00A82FD8" w:rsidRDefault="00A82FD8" w:rsidP="00A82FD8">
            <w:pPr>
              <w:spacing w:line="240" w:lineRule="auto"/>
              <w:ind w:firstLine="0"/>
              <w:jc w:val="left"/>
              <w:rPr>
                <w:rFonts w:cs="Cambria"/>
                <w:bCs/>
                <w:color w:val="000000"/>
                <w:szCs w:val="24"/>
                <w:lang w:val="fr-FR"/>
              </w:rPr>
            </w:pPr>
            <w:r>
              <w:rPr>
                <w:rFonts w:cs="Cambria"/>
                <w:bCs/>
                <w:color w:val="000000"/>
                <w:szCs w:val="24"/>
                <w:lang w:val="fr-FR"/>
              </w:rPr>
              <w:t xml:space="preserve">Jean-Marie </w:t>
            </w:r>
            <w:proofErr w:type="spellStart"/>
            <w:r>
              <w:rPr>
                <w:rFonts w:cs="Cambria"/>
                <w:bCs/>
                <w:color w:val="000000"/>
                <w:szCs w:val="24"/>
                <w:lang w:val="fr-FR"/>
              </w:rPr>
              <w:t>Deray</w:t>
            </w:r>
            <w:proofErr w:type="spellEnd"/>
          </w:p>
          <w:p w14:paraId="52C48F5B" w14:textId="114C1F1D" w:rsidR="00D2410D" w:rsidRDefault="006A4F42" w:rsidP="00A82FD8">
            <w:pPr>
              <w:spacing w:line="240" w:lineRule="auto"/>
              <w:ind w:firstLine="0"/>
              <w:jc w:val="left"/>
              <w:rPr>
                <w:rFonts w:cs="Cambria"/>
                <w:bCs/>
                <w:color w:val="000000"/>
                <w:szCs w:val="24"/>
                <w:lang w:val="fr-FR"/>
              </w:rPr>
            </w:pPr>
            <w:r w:rsidRPr="006A4F42">
              <w:rPr>
                <w:rFonts w:cs="Cambria"/>
                <w:bCs/>
                <w:color w:val="000000"/>
                <w:szCs w:val="24"/>
                <w:lang w:val="fr-FR"/>
              </w:rPr>
              <w:t>Hugues</w:t>
            </w:r>
            <w:r w:rsidR="005A6EE0">
              <w:rPr>
                <w:rFonts w:cs="Cambria"/>
                <w:bCs/>
                <w:color w:val="000000"/>
                <w:szCs w:val="24"/>
                <w:lang w:val="fr-FR"/>
              </w:rPr>
              <w:t xml:space="preserve"> Teddy </w:t>
            </w:r>
            <w:proofErr w:type="spellStart"/>
            <w:r w:rsidR="005A6EE0">
              <w:rPr>
                <w:rFonts w:cs="Cambria"/>
                <w:bCs/>
                <w:color w:val="000000"/>
                <w:szCs w:val="24"/>
                <w:lang w:val="fr-FR"/>
              </w:rPr>
              <w:t>Kwizera</w:t>
            </w:r>
            <w:proofErr w:type="spellEnd"/>
          </w:p>
          <w:p w14:paraId="2AB226BD" w14:textId="77552948" w:rsidR="006A4F42" w:rsidRPr="006A4F42" w:rsidRDefault="00A82FD8" w:rsidP="00A82FD8">
            <w:pPr>
              <w:spacing w:line="240" w:lineRule="auto"/>
              <w:ind w:firstLine="0"/>
              <w:jc w:val="left"/>
              <w:rPr>
                <w:rFonts w:cs="Cambria"/>
                <w:bCs/>
                <w:color w:val="000000"/>
                <w:szCs w:val="24"/>
                <w:lang w:val="fr-FR"/>
              </w:rPr>
            </w:pPr>
            <w:r>
              <w:rPr>
                <w:rFonts w:cs="Cambria"/>
                <w:bCs/>
                <w:color w:val="000000"/>
                <w:szCs w:val="24"/>
                <w:lang w:val="fr-FR"/>
              </w:rPr>
              <w:t xml:space="preserve">Mohammed </w:t>
            </w:r>
            <w:proofErr w:type="spellStart"/>
            <w:r>
              <w:rPr>
                <w:rFonts w:cs="Cambria"/>
                <w:bCs/>
                <w:color w:val="000000"/>
                <w:szCs w:val="24"/>
                <w:lang w:val="fr-FR"/>
              </w:rPr>
              <w:t>Tanouti</w:t>
            </w:r>
            <w:proofErr w:type="spellEnd"/>
          </w:p>
        </w:tc>
        <w:tc>
          <w:tcPr>
            <w:tcW w:w="3405" w:type="dxa"/>
          </w:tcPr>
          <w:p w14:paraId="0F84D99C" w14:textId="147230BF" w:rsidR="00D2410D" w:rsidRPr="0021190C" w:rsidRDefault="00D2410D" w:rsidP="00A82FD8">
            <w:pPr>
              <w:spacing w:line="240" w:lineRule="auto"/>
              <w:ind w:firstLine="593"/>
              <w:jc w:val="left"/>
              <w:rPr>
                <w:rFonts w:cs="Cambria"/>
                <w:b/>
                <w:bCs/>
                <w:color w:val="000000"/>
                <w:szCs w:val="23"/>
                <w:u w:val="single"/>
                <w:lang w:val="fr-FR"/>
              </w:rPr>
            </w:pPr>
            <w:r w:rsidRPr="0021190C">
              <w:rPr>
                <w:rFonts w:cs="Cambria"/>
                <w:b/>
                <w:bCs/>
                <w:color w:val="000000"/>
                <w:szCs w:val="23"/>
                <w:u w:val="single"/>
                <w:lang w:val="fr-FR"/>
              </w:rPr>
              <w:t xml:space="preserve">Membres du </w:t>
            </w:r>
            <w:r w:rsidR="00E10229" w:rsidRPr="0021190C">
              <w:rPr>
                <w:rFonts w:cs="Cambria"/>
                <w:b/>
                <w:bCs/>
                <w:color w:val="000000"/>
                <w:szCs w:val="23"/>
                <w:u w:val="single"/>
                <w:lang w:val="fr-FR"/>
              </w:rPr>
              <w:t>jury :</w:t>
            </w:r>
          </w:p>
          <w:p w14:paraId="769CF672" w14:textId="77777777" w:rsidR="007C1802" w:rsidRPr="0021190C" w:rsidRDefault="007C1802" w:rsidP="00A82FD8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fr-FR"/>
              </w:rPr>
            </w:pPr>
            <w:r w:rsidRPr="0021190C">
              <w:rPr>
                <w:rFonts w:cs="Arial"/>
                <w:color w:val="000000"/>
                <w:szCs w:val="20"/>
                <w:lang w:val="fr-FR"/>
              </w:rPr>
              <w:t>M. Gabriel MOPOLO</w:t>
            </w:r>
          </w:p>
          <w:p w14:paraId="7EA76185" w14:textId="77777777" w:rsidR="007C1802" w:rsidRPr="0021190C" w:rsidRDefault="007C1802" w:rsidP="00A82FD8">
            <w:pPr>
              <w:spacing w:line="240" w:lineRule="auto"/>
              <w:jc w:val="left"/>
              <w:rPr>
                <w:rFonts w:cs="Arial"/>
                <w:color w:val="000000"/>
                <w:szCs w:val="20"/>
                <w:lang w:val="fr-FR"/>
              </w:rPr>
            </w:pPr>
            <w:r w:rsidRPr="0021190C">
              <w:rPr>
                <w:rFonts w:cs="Arial"/>
                <w:color w:val="000000"/>
                <w:szCs w:val="20"/>
                <w:lang w:val="fr-FR"/>
              </w:rPr>
              <w:t>M. Serge MIRANDA</w:t>
            </w:r>
          </w:p>
          <w:p w14:paraId="76551556" w14:textId="68EC9787" w:rsidR="00D2410D" w:rsidRPr="0021190C" w:rsidRDefault="00D2410D" w:rsidP="00A82FD8">
            <w:pPr>
              <w:spacing w:line="240" w:lineRule="auto"/>
              <w:jc w:val="left"/>
              <w:rPr>
                <w:rFonts w:ascii="Cambria" w:hAnsi="Cambria" w:cs="Cambria"/>
                <w:b/>
                <w:bCs/>
                <w:color w:val="000000"/>
                <w:sz w:val="23"/>
                <w:szCs w:val="23"/>
                <w:lang w:val="fr-FR"/>
              </w:rPr>
            </w:pPr>
          </w:p>
        </w:tc>
      </w:tr>
      <w:tr w:rsidR="00A82FD8" w:rsidRPr="0021190C" w14:paraId="14D4C180" w14:textId="77777777" w:rsidTr="00A03075">
        <w:trPr>
          <w:trHeight w:val="1659"/>
        </w:trPr>
        <w:tc>
          <w:tcPr>
            <w:tcW w:w="3559" w:type="dxa"/>
          </w:tcPr>
          <w:p w14:paraId="466B4765" w14:textId="77777777" w:rsidR="00A82FD8" w:rsidRPr="0021190C" w:rsidRDefault="00A82FD8" w:rsidP="00A82FD8">
            <w:pPr>
              <w:spacing w:line="240" w:lineRule="auto"/>
              <w:ind w:firstLine="602"/>
              <w:jc w:val="left"/>
              <w:rPr>
                <w:rFonts w:cs="Cambria"/>
                <w:b/>
                <w:bCs/>
                <w:color w:val="000000"/>
                <w:szCs w:val="23"/>
                <w:u w:val="single"/>
                <w:lang w:val="fr-FR"/>
              </w:rPr>
            </w:pPr>
          </w:p>
        </w:tc>
        <w:tc>
          <w:tcPr>
            <w:tcW w:w="3405" w:type="dxa"/>
          </w:tcPr>
          <w:p w14:paraId="1C9ED818" w14:textId="77777777" w:rsidR="00A82FD8" w:rsidRPr="0021190C" w:rsidRDefault="00A82FD8" w:rsidP="00A82FD8">
            <w:pPr>
              <w:spacing w:line="240" w:lineRule="auto"/>
              <w:ind w:firstLine="593"/>
              <w:jc w:val="left"/>
              <w:rPr>
                <w:rFonts w:cs="Cambria"/>
                <w:b/>
                <w:bCs/>
                <w:color w:val="000000"/>
                <w:szCs w:val="23"/>
                <w:u w:val="single"/>
                <w:lang w:val="fr-FR"/>
              </w:rPr>
            </w:pPr>
          </w:p>
        </w:tc>
      </w:tr>
    </w:tbl>
    <w:p w14:paraId="2FA8599C" w14:textId="77777777" w:rsidR="00B711E5" w:rsidRPr="0021190C" w:rsidRDefault="00196FD1" w:rsidP="009B2FAC">
      <w:pPr>
        <w:spacing w:after="160" w:line="259" w:lineRule="auto"/>
        <w:jc w:val="left"/>
        <w:rPr>
          <w:b/>
          <w:sz w:val="23"/>
          <w:szCs w:val="23"/>
          <w:lang w:val="fr-FR"/>
        </w:rPr>
      </w:pPr>
      <w:ins w:id="0" w:author="Gabriel Mopolo Moke" w:date="2017-03-17T07:49:00Z">
        <w:r w:rsidRPr="0021190C">
          <w:rPr>
            <w:b/>
            <w:sz w:val="28"/>
            <w:lang w:val="fr-FR"/>
          </w:rPr>
          <w:br w:type="page"/>
        </w:r>
      </w:ins>
      <w:r w:rsidR="00B711E5" w:rsidRPr="0021190C">
        <w:rPr>
          <w:b/>
          <w:sz w:val="23"/>
          <w:szCs w:val="23"/>
          <w:lang w:val="fr-FR"/>
        </w:rPr>
        <w:lastRenderedPageBreak/>
        <w:t>Résumé</w:t>
      </w:r>
    </w:p>
    <w:p w14:paraId="144AB29F" w14:textId="77777777" w:rsidR="00964B4B" w:rsidRPr="0021190C" w:rsidRDefault="00441645" w:rsidP="00363988">
      <w:pPr>
        <w:spacing w:before="120"/>
        <w:rPr>
          <w:b/>
          <w:sz w:val="23"/>
          <w:szCs w:val="23"/>
          <w:lang w:val="fr-FR"/>
        </w:rPr>
      </w:pPr>
      <w:r w:rsidRPr="0021190C">
        <w:rPr>
          <w:b/>
          <w:sz w:val="23"/>
          <w:szCs w:val="23"/>
          <w:lang w:val="fr-FR"/>
        </w:rPr>
        <w:t>Abstract</w:t>
      </w:r>
    </w:p>
    <w:p w14:paraId="782F5C3A" w14:textId="45A698A9" w:rsidR="00D01C5B" w:rsidRPr="0021190C" w:rsidRDefault="009B2FAC" w:rsidP="00D01C5B">
      <w:pPr>
        <w:spacing w:before="120"/>
        <w:rPr>
          <w:b/>
          <w:sz w:val="28"/>
          <w:lang w:val="fr-FR"/>
        </w:rPr>
      </w:pPr>
      <w:r>
        <w:rPr>
          <w:b/>
          <w:sz w:val="28"/>
          <w:lang w:val="fr-FR"/>
        </w:rPr>
        <w:t>Liste des tables et des figures</w:t>
      </w:r>
    </w:p>
    <w:p w14:paraId="4A5D8522" w14:textId="4FDB2CC5" w:rsidR="00433FAA" w:rsidRPr="0021190C" w:rsidRDefault="009B2FAC" w:rsidP="006F4D9D">
      <w:pPr>
        <w:rPr>
          <w:b/>
          <w:sz w:val="28"/>
          <w:lang w:val="fr-FR"/>
        </w:rPr>
      </w:pPr>
      <w:r>
        <w:rPr>
          <w:b/>
          <w:sz w:val="28"/>
          <w:lang w:val="fr-FR"/>
        </w:rPr>
        <w:t>Liste des acronymes et abréviations</w:t>
      </w:r>
    </w:p>
    <w:p w14:paraId="43CA7237" w14:textId="712CAA43" w:rsidR="006F4D9D" w:rsidRPr="0021190C" w:rsidRDefault="006F4D9D">
      <w:pPr>
        <w:spacing w:after="160" w:line="259" w:lineRule="auto"/>
        <w:ind w:firstLine="0"/>
        <w:jc w:val="left"/>
        <w:rPr>
          <w:b/>
          <w:sz w:val="32"/>
          <w:lang w:val="fr-FR"/>
        </w:rPr>
      </w:pPr>
      <w:r w:rsidRPr="0021190C">
        <w:rPr>
          <w:b/>
          <w:sz w:val="32"/>
          <w:lang w:val="fr-FR"/>
        </w:rPr>
        <w:br w:type="page"/>
      </w:r>
    </w:p>
    <w:p w14:paraId="598CC067" w14:textId="7FA984D6" w:rsidR="006326C6" w:rsidRPr="0021190C" w:rsidRDefault="006326C6">
      <w:pPr>
        <w:spacing w:after="160" w:line="259" w:lineRule="auto"/>
        <w:ind w:firstLine="0"/>
        <w:jc w:val="left"/>
        <w:rPr>
          <w:sz w:val="32"/>
          <w:lang w:val="fr-FR"/>
        </w:rPr>
      </w:pPr>
    </w:p>
    <w:p w14:paraId="6DBD3245" w14:textId="37EE4CC5" w:rsidR="00213038" w:rsidRPr="0021190C" w:rsidRDefault="00213038" w:rsidP="006326C6">
      <w:pPr>
        <w:pStyle w:val="Titre1"/>
        <w:ind w:firstLine="0"/>
        <w:rPr>
          <w:lang w:val="fr-FR"/>
        </w:rPr>
      </w:pPr>
      <w:bookmarkStart w:id="1" w:name="_1_General_Introduction"/>
      <w:bookmarkStart w:id="2" w:name="_2_Project_Presentation"/>
      <w:bookmarkEnd w:id="1"/>
      <w:bookmarkEnd w:id="2"/>
    </w:p>
    <w:customXmlDelRangeStart w:id="3" w:author="Gabriel Mopolo Moke" w:date="2017-03-17T07:49:00Z"/>
    <w:sdt>
      <w:sdtPr>
        <w:rPr>
          <w:rFonts w:eastAsiaTheme="minorHAnsi" w:cstheme="minorBidi"/>
          <w:b w:val="0"/>
          <w:sz w:val="32"/>
          <w:szCs w:val="22"/>
          <w:lang w:val="fr-FR" w:eastAsia="en-US"/>
        </w:rPr>
        <w:id w:val="-378007411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customXmlDelRangeEnd w:id="3"/>
        <w:p w14:paraId="0E827CAD" w14:textId="591D25A0" w:rsidR="00213038" w:rsidRPr="0021190C" w:rsidRDefault="00213038" w:rsidP="00213038">
          <w:pPr>
            <w:pStyle w:val="En-ttedetabledesmatires"/>
            <w:rPr>
              <w:sz w:val="23"/>
              <w:szCs w:val="23"/>
              <w:lang w:val="fr-FR"/>
            </w:rPr>
          </w:pPr>
          <w:r w:rsidRPr="0021190C">
            <w:rPr>
              <w:szCs w:val="24"/>
              <w:lang w:val="fr-FR"/>
            </w:rPr>
            <w:t xml:space="preserve">Table </w:t>
          </w:r>
          <w:r w:rsidR="009B2FAC">
            <w:rPr>
              <w:szCs w:val="24"/>
              <w:lang w:val="fr-FR"/>
            </w:rPr>
            <w:t>des matières</w:t>
          </w:r>
        </w:p>
        <w:p w14:paraId="42A4769B" w14:textId="78FFDF53" w:rsidR="008944F8" w:rsidRDefault="00213038">
          <w:pPr>
            <w:pStyle w:val="TM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r w:rsidRPr="0021190C">
            <w:rPr>
              <w:sz w:val="22"/>
              <w:szCs w:val="24"/>
              <w:lang w:val="fr-FR"/>
            </w:rPr>
            <w:fldChar w:fldCharType="begin"/>
          </w:r>
          <w:r w:rsidRPr="0021190C">
            <w:rPr>
              <w:sz w:val="22"/>
              <w:szCs w:val="24"/>
              <w:lang w:val="fr-FR"/>
            </w:rPr>
            <w:instrText xml:space="preserve"> TOC \o "1-3" \h \z \u </w:instrText>
          </w:r>
          <w:r w:rsidRPr="0021190C">
            <w:rPr>
              <w:sz w:val="22"/>
              <w:szCs w:val="24"/>
              <w:lang w:val="fr-FR"/>
            </w:rPr>
            <w:fldChar w:fldCharType="separate"/>
          </w:r>
          <w:hyperlink w:anchor="_Toc501015165" w:history="1">
            <w:r w:rsidR="008944F8" w:rsidRPr="00601A9F">
              <w:rPr>
                <w:rStyle w:val="Lienhypertexte"/>
                <w:noProof/>
                <w:lang w:val="fr-FR"/>
              </w:rPr>
              <w:t>1.Introduction Générale</w:t>
            </w:r>
            <w:r w:rsidR="008944F8">
              <w:rPr>
                <w:noProof/>
                <w:webHidden/>
              </w:rPr>
              <w:tab/>
            </w:r>
            <w:r w:rsidR="008944F8">
              <w:rPr>
                <w:noProof/>
                <w:webHidden/>
              </w:rPr>
              <w:fldChar w:fldCharType="begin"/>
            </w:r>
            <w:r w:rsidR="008944F8">
              <w:rPr>
                <w:noProof/>
                <w:webHidden/>
              </w:rPr>
              <w:instrText xml:space="preserve"> PAGEREF _Toc501015165 \h </w:instrText>
            </w:r>
            <w:r w:rsidR="008944F8">
              <w:rPr>
                <w:noProof/>
                <w:webHidden/>
              </w:rPr>
            </w:r>
            <w:r w:rsidR="008944F8">
              <w:rPr>
                <w:noProof/>
                <w:webHidden/>
              </w:rPr>
              <w:fldChar w:fldCharType="separate"/>
            </w:r>
            <w:r w:rsidR="008944F8">
              <w:rPr>
                <w:noProof/>
                <w:webHidden/>
              </w:rPr>
              <w:t>5</w:t>
            </w:r>
            <w:r w:rsidR="008944F8">
              <w:rPr>
                <w:noProof/>
                <w:webHidden/>
              </w:rPr>
              <w:fldChar w:fldCharType="end"/>
            </w:r>
          </w:hyperlink>
        </w:p>
        <w:p w14:paraId="3A66DE98" w14:textId="7507BB05" w:rsidR="008944F8" w:rsidRDefault="008944F8">
          <w:pPr>
            <w:pStyle w:val="TM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66" w:history="1">
            <w:r w:rsidRPr="00601A9F">
              <w:rPr>
                <w:rStyle w:val="Lienhypertexte"/>
                <w:noProof/>
                <w:lang w:val="fr-FR"/>
              </w:rPr>
              <w:t>2 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62F3C" w14:textId="0842E3C5" w:rsidR="008944F8" w:rsidRDefault="008944F8">
          <w:pPr>
            <w:pStyle w:val="TM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67" w:history="1">
            <w:r w:rsidRPr="00601A9F">
              <w:rPr>
                <w:rStyle w:val="Lienhypertexte"/>
                <w:noProof/>
                <w:lang w:val="fr-FR"/>
              </w:rPr>
              <w:t>2.1 Présentation du Master MBDS et du projet Pollution-Santé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EC540" w14:textId="684D8CE3" w:rsidR="008944F8" w:rsidRDefault="008944F8">
          <w:pPr>
            <w:pStyle w:val="TM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68" w:history="1">
            <w:r w:rsidRPr="00601A9F">
              <w:rPr>
                <w:rStyle w:val="Lienhypertexte"/>
                <w:noProof/>
                <w:lang w:val="fr-FR"/>
              </w:rPr>
              <w:t>2.2 Présentation de l’IMREDD partenaire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1E16B" w14:textId="3D8F3804" w:rsidR="008944F8" w:rsidRDefault="008944F8">
          <w:pPr>
            <w:pStyle w:val="TM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69" w:history="1">
            <w:r w:rsidRPr="00601A9F">
              <w:rPr>
                <w:rStyle w:val="Lienhypertexte"/>
                <w:noProof/>
                <w:lang w:val="fr-FR"/>
              </w:rPr>
              <w:t>2.3 Présentation du sujet et objectifs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1B669" w14:textId="6F397003" w:rsidR="008944F8" w:rsidRDefault="008944F8">
          <w:pPr>
            <w:pStyle w:val="TM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70" w:history="1">
            <w:r w:rsidRPr="00601A9F">
              <w:rPr>
                <w:rStyle w:val="Lienhypertexte"/>
                <w:noProof/>
                <w:lang w:val="fr-FR"/>
              </w:rPr>
              <w:t>3 Etat de l’Art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FD39A" w14:textId="69D230B7" w:rsidR="008944F8" w:rsidRDefault="008944F8">
          <w:pPr>
            <w:pStyle w:val="TM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71" w:history="1">
            <w:r w:rsidRPr="00601A9F">
              <w:rPr>
                <w:rStyle w:val="Lienhypertexte"/>
                <w:noProof/>
                <w:lang w:val="fr-FR"/>
              </w:rPr>
              <w:t>3.1 Critères de comparaison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5A5A5" w14:textId="0477CD39" w:rsidR="008944F8" w:rsidRDefault="008944F8">
          <w:pPr>
            <w:pStyle w:val="TM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72" w:history="1">
            <w:r w:rsidRPr="00601A9F">
              <w:rPr>
                <w:rStyle w:val="Lienhypertexte"/>
                <w:noProof/>
                <w:lang w:val="fr-FR"/>
              </w:rPr>
              <w:t>3.2 Projets existants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07799" w14:textId="29CE8EA9" w:rsidR="008944F8" w:rsidRDefault="008944F8">
          <w:pPr>
            <w:pStyle w:val="TM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73" w:history="1">
            <w:r w:rsidRPr="00601A9F">
              <w:rPr>
                <w:rStyle w:val="Lienhypertexte"/>
                <w:noProof/>
                <w:lang w:val="fr-FR"/>
              </w:rPr>
              <w:t>3.3 Comparaison des projets sur la qualité de l’air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8D516" w14:textId="41CB02B8" w:rsidR="008944F8" w:rsidRDefault="008944F8">
          <w:pPr>
            <w:pStyle w:val="TM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74" w:history="1">
            <w:r w:rsidRPr="00601A9F">
              <w:rPr>
                <w:rStyle w:val="Lienhypertexte"/>
                <w:noProof/>
                <w:lang w:val="fr-FR"/>
              </w:rPr>
              <w:t>4 Solutions existante et envisagée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3A926" w14:textId="0B2427D2" w:rsidR="008944F8" w:rsidRDefault="008944F8">
          <w:pPr>
            <w:pStyle w:val="TM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75" w:history="1">
            <w:r w:rsidRPr="00601A9F">
              <w:rPr>
                <w:rStyle w:val="Lienhypertexte"/>
                <w:noProof/>
                <w:lang w:val="fr-FR"/>
              </w:rPr>
              <w:t>4.1 Solution existante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CEFE6" w14:textId="6D820435" w:rsidR="008944F8" w:rsidRDefault="008944F8">
          <w:pPr>
            <w:pStyle w:val="TM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76" w:history="1">
            <w:r w:rsidRPr="00601A9F">
              <w:rPr>
                <w:rStyle w:val="Lienhypertexte"/>
                <w:noProof/>
                <w:lang w:val="fr-FR"/>
              </w:rPr>
              <w:t>4.2 Solution envisagée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BFCE7" w14:textId="43BE91A6" w:rsidR="008944F8" w:rsidRDefault="008944F8">
          <w:pPr>
            <w:pStyle w:val="TM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77" w:history="1">
            <w:r w:rsidRPr="00601A9F">
              <w:rPr>
                <w:rStyle w:val="Lienhypertexte"/>
                <w:noProof/>
                <w:lang w:val="fr-FR"/>
              </w:rPr>
              <w:t>4.3 Livraison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22C85" w14:textId="347BFBC3" w:rsidR="008944F8" w:rsidRDefault="008944F8">
          <w:pPr>
            <w:pStyle w:val="TM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78" w:history="1">
            <w:r w:rsidRPr="00601A9F">
              <w:rPr>
                <w:rStyle w:val="Lienhypertexte"/>
                <w:noProof/>
                <w:lang w:val="fr-FR"/>
              </w:rPr>
              <w:t>5 Organisation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2CBCC" w14:textId="5B6B2914" w:rsidR="008944F8" w:rsidRDefault="008944F8">
          <w:pPr>
            <w:pStyle w:val="TM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79" w:history="1">
            <w:r w:rsidRPr="00601A9F">
              <w:rPr>
                <w:rStyle w:val="Lienhypertexte"/>
                <w:noProof/>
                <w:lang w:val="fr-FR"/>
              </w:rPr>
              <w:t>5.1 Méthode utilisée dans le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13703" w14:textId="68FF2BF5" w:rsidR="008944F8" w:rsidRDefault="008944F8">
          <w:pPr>
            <w:pStyle w:val="TM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80" w:history="1">
            <w:r w:rsidRPr="00601A9F">
              <w:rPr>
                <w:rStyle w:val="Lienhypertexte"/>
                <w:noProof/>
                <w:lang w:val="fr-FR"/>
              </w:rPr>
              <w:t>5.2 Equipe du projet et rôle des différents membres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84922" w14:textId="5E07EA97" w:rsidR="008944F8" w:rsidRDefault="008944F8">
          <w:pPr>
            <w:pStyle w:val="TM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81" w:history="1">
            <w:r w:rsidRPr="00601A9F">
              <w:rPr>
                <w:rStyle w:val="Lienhypertexte"/>
                <w:noProof/>
                <w:lang w:val="fr-FR"/>
              </w:rPr>
              <w:t>5.3 Outils utilisés dans le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A4511" w14:textId="6C656E48" w:rsidR="008944F8" w:rsidRDefault="008944F8">
          <w:pPr>
            <w:pStyle w:val="TM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82" w:history="1">
            <w:r w:rsidRPr="00601A9F">
              <w:rPr>
                <w:rStyle w:val="Lienhypertexte"/>
                <w:noProof/>
                <w:lang w:val="fr-FR"/>
              </w:rPr>
              <w:t>5.4 Gestion de la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85AFD" w14:textId="5F348A2E" w:rsidR="008944F8" w:rsidRDefault="008944F8">
          <w:pPr>
            <w:pStyle w:val="TM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83" w:history="1">
            <w:r w:rsidRPr="00601A9F">
              <w:rPr>
                <w:rStyle w:val="Lienhypertexte"/>
                <w:noProof/>
                <w:lang w:val="fr-FR"/>
              </w:rPr>
              <w:t>5.5 Plan de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7967F" w14:textId="45246A12" w:rsidR="008944F8" w:rsidRDefault="008944F8">
          <w:pPr>
            <w:pStyle w:val="TM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84" w:history="1">
            <w:r w:rsidRPr="00601A9F">
              <w:rPr>
                <w:rStyle w:val="Lienhypertexte"/>
                <w:noProof/>
                <w:lang w:val="fr-FR"/>
              </w:rPr>
              <w:t>5.6 Planning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53FE9" w14:textId="5155066E" w:rsidR="008944F8" w:rsidRDefault="008944F8">
          <w:pPr>
            <w:pStyle w:val="TM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85" w:history="1">
            <w:r w:rsidRPr="00601A9F">
              <w:rPr>
                <w:rStyle w:val="Lienhypertexte"/>
                <w:noProof/>
                <w:lang w:val="fr-FR"/>
              </w:rPr>
              <w:t>5.7 Budget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182D8" w14:textId="3C49D563" w:rsidR="008944F8" w:rsidRDefault="008944F8">
          <w:pPr>
            <w:pStyle w:val="TM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86" w:history="1">
            <w:r w:rsidRPr="00601A9F">
              <w:rPr>
                <w:rStyle w:val="Lienhypertexte"/>
                <w:noProof/>
                <w:lang w:val="fr-FR"/>
              </w:rPr>
              <w:t>6 Architecture de l’application et description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570F6" w14:textId="07449787" w:rsidR="008944F8" w:rsidRDefault="008944F8">
          <w:pPr>
            <w:pStyle w:val="TM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87" w:history="1">
            <w:r w:rsidRPr="00601A9F">
              <w:rPr>
                <w:rStyle w:val="Lienhypertexte"/>
                <w:noProof/>
                <w:lang w:val="fr-FR"/>
              </w:rPr>
              <w:t>6.1 Description des données de pollution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B54B3" w14:textId="4199988A" w:rsidR="008944F8" w:rsidRDefault="008944F8">
          <w:pPr>
            <w:pStyle w:val="TM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88" w:history="1">
            <w:r w:rsidRPr="00601A9F">
              <w:rPr>
                <w:rStyle w:val="Lienhypertexte"/>
                <w:noProof/>
                <w:lang w:val="fr-FR"/>
              </w:rPr>
              <w:t>6.2 Description des données de pollution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D2DDF" w14:textId="68AB2C03" w:rsidR="008944F8" w:rsidRDefault="008944F8">
          <w:pPr>
            <w:pStyle w:val="TM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89" w:history="1">
            <w:r w:rsidRPr="00601A9F">
              <w:rPr>
                <w:rStyle w:val="Lienhypertexte"/>
                <w:noProof/>
                <w:lang w:val="fr-FR"/>
              </w:rPr>
              <w:t>6.3 Description des données des patients asthmatiques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58B7E" w14:textId="08E4705C" w:rsidR="008944F8" w:rsidRDefault="008944F8">
          <w:pPr>
            <w:pStyle w:val="TM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90" w:history="1">
            <w:r w:rsidRPr="00601A9F">
              <w:rPr>
                <w:rStyle w:val="Lienhypertexte"/>
                <w:noProof/>
                <w:lang w:val="fr-FR"/>
              </w:rPr>
              <w:t>6.4 Création de tables NoSQL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5458C" w14:textId="36E3CA14" w:rsidR="008944F8" w:rsidRDefault="008944F8">
          <w:pPr>
            <w:pStyle w:val="TM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91" w:history="1">
            <w:r w:rsidRPr="00601A9F">
              <w:rPr>
                <w:rStyle w:val="Lienhypertexte"/>
                <w:noProof/>
                <w:lang w:val="fr-FR"/>
              </w:rPr>
              <w:t>6.5 Création de tables externes dans Hive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A17D4" w14:textId="070026F5" w:rsidR="008944F8" w:rsidRDefault="008944F8">
          <w:pPr>
            <w:pStyle w:val="TM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92" w:history="1">
            <w:r w:rsidRPr="00601A9F">
              <w:rPr>
                <w:rStyle w:val="Lienhypertexte"/>
                <w:noProof/>
                <w:lang w:val="fr-FR"/>
              </w:rPr>
              <w:t>6.6 Création de tables externes Hive dans Oracle SQL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0DF2D" w14:textId="4AF0A6CF" w:rsidR="008944F8" w:rsidRDefault="008944F8">
          <w:pPr>
            <w:pStyle w:val="TM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93" w:history="1">
            <w:r w:rsidRPr="00601A9F">
              <w:rPr>
                <w:rStyle w:val="Lienhypertexte"/>
                <w:noProof/>
                <w:lang w:val="fr-FR"/>
              </w:rPr>
              <w:t>7 Croisement des données de pollution et d’asthme avec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EC645" w14:textId="5499D58E" w:rsidR="008944F8" w:rsidRDefault="008944F8">
          <w:pPr>
            <w:pStyle w:val="TM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94" w:history="1">
            <w:r w:rsidRPr="00601A9F">
              <w:rPr>
                <w:rStyle w:val="Lienhypertexte"/>
                <w:noProof/>
                <w:lang w:val="fr-FR"/>
              </w:rPr>
              <w:t xml:space="preserve">7.1 </w:t>
            </w:r>
            <w:r w:rsidRPr="00601A9F">
              <w:rPr>
                <w:rStyle w:val="Lienhypertexte"/>
                <w:rFonts w:ascii="Calibri" w:eastAsia="Times New Roman" w:hAnsi="Calibri" w:cs="Calibri"/>
                <w:noProof/>
                <w:lang w:eastAsia="fr-FR"/>
              </w:rPr>
              <w:t>Etud</w:t>
            </w:r>
            <w:r w:rsidRPr="00601A9F">
              <w:rPr>
                <w:rStyle w:val="Lienhypertexte"/>
                <w:rFonts w:ascii="Calibri" w:eastAsia="Times New Roman" w:hAnsi="Calibri" w:cs="Calibri"/>
                <w:noProof/>
                <w:lang w:val="fr-FR" w:eastAsia="fr-FR"/>
              </w:rPr>
              <w:t>e</w:t>
            </w:r>
            <w:r w:rsidRPr="00601A9F">
              <w:rPr>
                <w:rStyle w:val="Lienhypertexte"/>
                <w:rFonts w:ascii="Calibri" w:eastAsia="Times New Roman" w:hAnsi="Calibri" w:cs="Calibri"/>
                <w:noProof/>
                <w:lang w:eastAsia="fr-FR"/>
              </w:rPr>
              <w:t xml:space="preserve"> la corrélation entre l’Asthme et la </w:t>
            </w:r>
            <w:r w:rsidRPr="00601A9F">
              <w:rPr>
                <w:rStyle w:val="Lienhypertexte"/>
                <w:noProof/>
                <w:lang w:val="fr-FR"/>
              </w:rPr>
              <w:t>Pollution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927E5" w14:textId="68537C15" w:rsidR="008944F8" w:rsidRDefault="008944F8">
          <w:pPr>
            <w:pStyle w:val="TM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95" w:history="1">
            <w:r w:rsidRPr="00601A9F">
              <w:rPr>
                <w:rStyle w:val="Lienhypertexte"/>
                <w:noProof/>
                <w:lang w:val="fr-FR"/>
              </w:rPr>
              <w:t xml:space="preserve">7.2 </w:t>
            </w:r>
            <w:r w:rsidRPr="00601A9F">
              <w:rPr>
                <w:rStyle w:val="Lienhypertexte"/>
                <w:rFonts w:ascii="Calibri" w:eastAsia="Times New Roman" w:hAnsi="Calibri" w:cs="Calibri"/>
                <w:noProof/>
                <w:lang w:eastAsia="fr-FR"/>
              </w:rPr>
              <w:t>Prédi</w:t>
            </w:r>
            <w:r w:rsidRPr="00601A9F">
              <w:rPr>
                <w:rStyle w:val="Lienhypertexte"/>
                <w:rFonts w:ascii="Calibri" w:eastAsia="Times New Roman" w:hAnsi="Calibri" w:cs="Calibri"/>
                <w:noProof/>
                <w:lang w:val="fr-FR" w:eastAsia="fr-FR"/>
              </w:rPr>
              <w:t xml:space="preserve">ction de </w:t>
            </w:r>
            <w:r w:rsidRPr="00601A9F">
              <w:rPr>
                <w:rStyle w:val="Lienhypertexte"/>
                <w:rFonts w:ascii="Calibri" w:eastAsia="Times New Roman" w:hAnsi="Calibri" w:cs="Calibri"/>
                <w:noProof/>
                <w:lang w:eastAsia="fr-FR"/>
              </w:rPr>
              <w:t>crise</w:t>
            </w:r>
            <w:r w:rsidRPr="00601A9F">
              <w:rPr>
                <w:rStyle w:val="Lienhypertexte"/>
                <w:rFonts w:ascii="Calibri" w:eastAsia="Times New Roman" w:hAnsi="Calibri" w:cs="Calibri"/>
                <w:noProof/>
                <w:lang w:val="fr-FR" w:eastAsia="fr-FR"/>
              </w:rPr>
              <w:t>s</w:t>
            </w:r>
            <w:r w:rsidRPr="00601A9F">
              <w:rPr>
                <w:rStyle w:val="Lienhypertexte"/>
                <w:rFonts w:ascii="Calibri" w:eastAsia="Times New Roman" w:hAnsi="Calibri" w:cs="Calibri"/>
                <w:noProof/>
                <w:lang w:eastAsia="fr-FR"/>
              </w:rPr>
              <w:t xml:space="preserve"> d’Asthme en fonction de l’évolution de la </w:t>
            </w:r>
            <w:r w:rsidRPr="00601A9F">
              <w:rPr>
                <w:rStyle w:val="Lienhypertexte"/>
                <w:rFonts w:ascii="Calibri" w:eastAsia="Times New Roman" w:hAnsi="Calibri" w:cs="Calibri"/>
                <w:noProof/>
                <w:lang w:val="fr-FR" w:eastAsia="fr-FR"/>
              </w:rPr>
              <w:t>P</w:t>
            </w:r>
            <w:r w:rsidRPr="00601A9F">
              <w:rPr>
                <w:rStyle w:val="Lienhypertexte"/>
                <w:rFonts w:ascii="Calibri" w:eastAsia="Times New Roman" w:hAnsi="Calibri" w:cs="Calibri"/>
                <w:noProof/>
                <w:lang w:eastAsia="fr-FR"/>
              </w:rPr>
              <w:t>ollution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C6C70" w14:textId="4FDE3237" w:rsidR="008944F8" w:rsidRDefault="008944F8">
          <w:pPr>
            <w:pStyle w:val="TM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96" w:history="1">
            <w:r w:rsidRPr="00601A9F">
              <w:rPr>
                <w:rStyle w:val="Lienhypertexte"/>
                <w:noProof/>
                <w:lang w:val="fr-FR"/>
              </w:rPr>
              <w:t>8 Croisement des données de pollution et d’asthme avec Oracle DataMining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8BC0F" w14:textId="0005103E" w:rsidR="008944F8" w:rsidRDefault="008944F8">
          <w:pPr>
            <w:pStyle w:val="TM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97" w:history="1">
            <w:r w:rsidRPr="00601A9F">
              <w:rPr>
                <w:rStyle w:val="Lienhypertexte"/>
                <w:noProof/>
                <w:lang w:val="fr-FR"/>
              </w:rPr>
              <w:t xml:space="preserve">8.1 </w:t>
            </w:r>
            <w:r w:rsidRPr="00601A9F">
              <w:rPr>
                <w:rStyle w:val="Lienhypertexte"/>
                <w:rFonts w:ascii="Calibri" w:eastAsia="Times New Roman" w:hAnsi="Calibri" w:cs="Calibri"/>
                <w:noProof/>
                <w:lang w:eastAsia="fr-FR"/>
              </w:rPr>
              <w:t>Etud</w:t>
            </w:r>
            <w:r w:rsidRPr="00601A9F">
              <w:rPr>
                <w:rStyle w:val="Lienhypertexte"/>
                <w:rFonts w:ascii="Calibri" w:eastAsia="Times New Roman" w:hAnsi="Calibri" w:cs="Calibri"/>
                <w:noProof/>
                <w:lang w:val="fr-FR" w:eastAsia="fr-FR"/>
              </w:rPr>
              <w:t>e</w:t>
            </w:r>
            <w:r w:rsidRPr="00601A9F">
              <w:rPr>
                <w:rStyle w:val="Lienhypertexte"/>
                <w:rFonts w:ascii="Calibri" w:eastAsia="Times New Roman" w:hAnsi="Calibri" w:cs="Calibri"/>
                <w:noProof/>
                <w:lang w:eastAsia="fr-FR"/>
              </w:rPr>
              <w:t xml:space="preserve"> la corrélation entre l’Asthme et la </w:t>
            </w:r>
            <w:r w:rsidRPr="00601A9F">
              <w:rPr>
                <w:rStyle w:val="Lienhypertexte"/>
                <w:noProof/>
                <w:lang w:val="fr-FR"/>
              </w:rPr>
              <w:t>Pollution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36E35" w14:textId="64C309F4" w:rsidR="008944F8" w:rsidRDefault="008944F8">
          <w:pPr>
            <w:pStyle w:val="TM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98" w:history="1">
            <w:r w:rsidRPr="00601A9F">
              <w:rPr>
                <w:rStyle w:val="Lienhypertexte"/>
                <w:noProof/>
                <w:lang w:val="fr-FR"/>
              </w:rPr>
              <w:t xml:space="preserve">8.2 </w:t>
            </w:r>
            <w:r w:rsidRPr="00601A9F">
              <w:rPr>
                <w:rStyle w:val="Lienhypertexte"/>
                <w:rFonts w:ascii="Calibri" w:eastAsia="Times New Roman" w:hAnsi="Calibri" w:cs="Calibri"/>
                <w:noProof/>
                <w:lang w:eastAsia="fr-FR"/>
              </w:rPr>
              <w:t>Prédi</w:t>
            </w:r>
            <w:r w:rsidRPr="00601A9F">
              <w:rPr>
                <w:rStyle w:val="Lienhypertexte"/>
                <w:rFonts w:ascii="Calibri" w:eastAsia="Times New Roman" w:hAnsi="Calibri" w:cs="Calibri"/>
                <w:noProof/>
                <w:lang w:val="fr-FR" w:eastAsia="fr-FR"/>
              </w:rPr>
              <w:t xml:space="preserve">ction de </w:t>
            </w:r>
            <w:r w:rsidRPr="00601A9F">
              <w:rPr>
                <w:rStyle w:val="Lienhypertexte"/>
                <w:rFonts w:ascii="Calibri" w:eastAsia="Times New Roman" w:hAnsi="Calibri" w:cs="Calibri"/>
                <w:noProof/>
                <w:lang w:eastAsia="fr-FR"/>
              </w:rPr>
              <w:t>crise</w:t>
            </w:r>
            <w:r w:rsidRPr="00601A9F">
              <w:rPr>
                <w:rStyle w:val="Lienhypertexte"/>
                <w:rFonts w:ascii="Calibri" w:eastAsia="Times New Roman" w:hAnsi="Calibri" w:cs="Calibri"/>
                <w:noProof/>
                <w:lang w:val="fr-FR" w:eastAsia="fr-FR"/>
              </w:rPr>
              <w:t>s</w:t>
            </w:r>
            <w:r w:rsidRPr="00601A9F">
              <w:rPr>
                <w:rStyle w:val="Lienhypertexte"/>
                <w:rFonts w:ascii="Calibri" w:eastAsia="Times New Roman" w:hAnsi="Calibri" w:cs="Calibri"/>
                <w:noProof/>
                <w:lang w:eastAsia="fr-FR"/>
              </w:rPr>
              <w:t xml:space="preserve"> d’Asthme en fonction de l’évolution de la </w:t>
            </w:r>
            <w:r w:rsidRPr="00601A9F">
              <w:rPr>
                <w:rStyle w:val="Lienhypertexte"/>
                <w:rFonts w:ascii="Calibri" w:eastAsia="Times New Roman" w:hAnsi="Calibri" w:cs="Calibri"/>
                <w:noProof/>
                <w:lang w:val="fr-FR" w:eastAsia="fr-FR"/>
              </w:rPr>
              <w:t>P</w:t>
            </w:r>
            <w:r w:rsidRPr="00601A9F">
              <w:rPr>
                <w:rStyle w:val="Lienhypertexte"/>
                <w:rFonts w:ascii="Calibri" w:eastAsia="Times New Roman" w:hAnsi="Calibri" w:cs="Calibri"/>
                <w:noProof/>
                <w:lang w:eastAsia="fr-FR"/>
              </w:rPr>
              <w:t>ollution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7AA2B" w14:textId="7673E37B" w:rsidR="008944F8" w:rsidRDefault="008944F8">
          <w:pPr>
            <w:pStyle w:val="TM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199" w:history="1">
            <w:r w:rsidRPr="00601A9F">
              <w:rPr>
                <w:rStyle w:val="Lienhypertexte"/>
                <w:noProof/>
                <w:lang w:val="fr-FR"/>
              </w:rPr>
              <w:t>9 Création d’un site web et visualisation des résultats de l’analyse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7EEF7" w14:textId="0CACED74" w:rsidR="008944F8" w:rsidRDefault="008944F8">
          <w:pPr>
            <w:pStyle w:val="TM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200" w:history="1">
            <w:r w:rsidRPr="00601A9F">
              <w:rPr>
                <w:rStyle w:val="Lienhypertexte"/>
                <w:noProof/>
                <w:lang w:val="fr-FR"/>
              </w:rPr>
              <w:t>10 Comparaison des analyses R et Oracle DataMining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74E2C" w14:textId="7AFD0D56" w:rsidR="008944F8" w:rsidRDefault="008944F8">
          <w:pPr>
            <w:pStyle w:val="TM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201" w:history="1">
            <w:r w:rsidRPr="00601A9F">
              <w:rPr>
                <w:rStyle w:val="Lienhypertexte"/>
                <w:noProof/>
                <w:lang w:val="fr-FR"/>
              </w:rPr>
              <w:t>11 Conclusion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EE305" w14:textId="55DD8AA8" w:rsidR="008944F8" w:rsidRDefault="008944F8">
          <w:pPr>
            <w:pStyle w:val="TM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202" w:history="1">
            <w:r w:rsidRPr="00601A9F">
              <w:rPr>
                <w:rStyle w:val="Lienhypertexte"/>
                <w:noProof/>
                <w:lang w:val="fr-FR"/>
              </w:rPr>
              <w:t>Références et 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82C62" w14:textId="10EDAACF" w:rsidR="008944F8" w:rsidRDefault="008944F8">
          <w:pPr>
            <w:pStyle w:val="TM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501015203" w:history="1">
            <w:r w:rsidRPr="00601A9F">
              <w:rPr>
                <w:rStyle w:val="Lienhypertexte"/>
                <w:noProof/>
                <w:lang w:val="fr-FR"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_Toc501015203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9190E" w14:textId="39CB2DAF" w:rsidR="00213038" w:rsidRPr="0021190C" w:rsidRDefault="00213038" w:rsidP="00213038">
          <w:pPr>
            <w:ind w:firstLine="0"/>
            <w:rPr>
              <w:bCs/>
              <w:lang w:val="fr-FR"/>
            </w:rPr>
          </w:pPr>
          <w:r w:rsidRPr="0021190C">
            <w:rPr>
              <w:sz w:val="22"/>
              <w:szCs w:val="24"/>
              <w:lang w:val="fr-FR"/>
            </w:rPr>
            <w:fldChar w:fldCharType="end"/>
          </w:r>
        </w:p>
        <w:customXmlDelRangeStart w:id="4" w:author="Gabriel Mopolo Moke" w:date="2017-03-17T07:49:00Z"/>
      </w:sdtContent>
    </w:sdt>
    <w:customXmlDelRangeEnd w:id="4"/>
    <w:p w14:paraId="243EB4DE" w14:textId="731DA46D" w:rsidR="00213038" w:rsidRPr="0021190C" w:rsidRDefault="00213038" w:rsidP="006326C6">
      <w:pPr>
        <w:pStyle w:val="Titre1"/>
        <w:ind w:firstLine="0"/>
        <w:rPr>
          <w:lang w:val="fr-FR"/>
        </w:rPr>
      </w:pPr>
      <w:bookmarkStart w:id="5" w:name="_Toc501015165"/>
      <w:r w:rsidRPr="0021190C">
        <w:rPr>
          <w:lang w:val="fr-FR"/>
        </w:rPr>
        <w:lastRenderedPageBreak/>
        <w:t>1.Introduction Générale</w:t>
      </w:r>
      <w:bookmarkEnd w:id="5"/>
    </w:p>
    <w:p w14:paraId="0B5F6CE3" w14:textId="5B2509CB" w:rsidR="00286ABF" w:rsidRPr="0021190C" w:rsidRDefault="00DF483C" w:rsidP="006326C6">
      <w:pPr>
        <w:pStyle w:val="Titre1"/>
        <w:ind w:firstLine="0"/>
        <w:rPr>
          <w:lang w:val="fr-FR"/>
        </w:rPr>
      </w:pPr>
      <w:bookmarkStart w:id="6" w:name="_Toc501015166"/>
      <w:r w:rsidRPr="0021190C">
        <w:rPr>
          <w:lang w:val="fr-FR"/>
        </w:rPr>
        <w:t>2</w:t>
      </w:r>
      <w:r w:rsidR="0048607F" w:rsidRPr="0021190C">
        <w:rPr>
          <w:lang w:val="fr-FR"/>
        </w:rPr>
        <w:t xml:space="preserve"> </w:t>
      </w:r>
      <w:r w:rsidR="00947709">
        <w:rPr>
          <w:lang w:val="fr-FR"/>
        </w:rPr>
        <w:t>Pré</w:t>
      </w:r>
      <w:r w:rsidR="00F62423" w:rsidRPr="0021190C">
        <w:rPr>
          <w:lang w:val="fr-FR"/>
        </w:rPr>
        <w:t>sentation</w:t>
      </w:r>
      <w:r w:rsidR="00101F8F" w:rsidRPr="0021190C">
        <w:rPr>
          <w:lang w:val="fr-FR"/>
        </w:rPr>
        <w:t xml:space="preserve"> du Projet</w:t>
      </w:r>
      <w:bookmarkEnd w:id="6"/>
    </w:p>
    <w:p w14:paraId="66E0E8D9" w14:textId="7EAD8C2F" w:rsidR="00F62423" w:rsidRPr="0021190C" w:rsidRDefault="00E36505" w:rsidP="00E36505">
      <w:pPr>
        <w:pStyle w:val="Titre2"/>
        <w:rPr>
          <w:lang w:val="fr-FR"/>
        </w:rPr>
      </w:pPr>
      <w:bookmarkStart w:id="7" w:name="_Toc501015167"/>
      <w:r w:rsidRPr="0021190C">
        <w:rPr>
          <w:lang w:val="fr-FR"/>
        </w:rPr>
        <w:t xml:space="preserve">2.1 </w:t>
      </w:r>
      <w:r w:rsidR="00101F8F" w:rsidRPr="0021190C">
        <w:rPr>
          <w:lang w:val="fr-FR"/>
        </w:rPr>
        <w:t xml:space="preserve">Présentation du </w:t>
      </w:r>
      <w:r w:rsidR="00AD0624" w:rsidRPr="0021190C">
        <w:rPr>
          <w:lang w:val="fr-FR"/>
        </w:rPr>
        <w:t>M</w:t>
      </w:r>
      <w:r w:rsidR="00101F8F" w:rsidRPr="0021190C">
        <w:rPr>
          <w:lang w:val="fr-FR"/>
        </w:rPr>
        <w:t xml:space="preserve">aster MBDS et du projet </w:t>
      </w:r>
      <w:r w:rsidR="007E06BE">
        <w:rPr>
          <w:lang w:val="fr-FR"/>
        </w:rPr>
        <w:t>Pollution-Santé</w:t>
      </w:r>
      <w:bookmarkEnd w:id="7"/>
    </w:p>
    <w:p w14:paraId="727218F6" w14:textId="09F47BFF" w:rsidR="00153D4D" w:rsidRPr="0021190C" w:rsidRDefault="00153D4D" w:rsidP="00153D4D">
      <w:pPr>
        <w:pStyle w:val="Titre2"/>
        <w:rPr>
          <w:lang w:val="fr-FR"/>
        </w:rPr>
      </w:pPr>
      <w:bookmarkStart w:id="8" w:name="_Toc501015168"/>
      <w:r w:rsidRPr="0021190C">
        <w:rPr>
          <w:lang w:val="fr-FR"/>
        </w:rPr>
        <w:t xml:space="preserve">2.2 </w:t>
      </w:r>
      <w:r w:rsidR="0021190C" w:rsidRPr="0021190C">
        <w:rPr>
          <w:lang w:val="fr-FR"/>
        </w:rPr>
        <w:t>Pré</w:t>
      </w:r>
      <w:r w:rsidRPr="0021190C">
        <w:rPr>
          <w:lang w:val="fr-FR"/>
        </w:rPr>
        <w:t xml:space="preserve">sentation </w:t>
      </w:r>
      <w:r w:rsidR="0021190C" w:rsidRPr="0021190C">
        <w:rPr>
          <w:lang w:val="fr-FR"/>
        </w:rPr>
        <w:t>de l’</w:t>
      </w:r>
      <w:r w:rsidRPr="0021190C">
        <w:rPr>
          <w:lang w:val="fr-FR"/>
        </w:rPr>
        <w:t>IMREDD</w:t>
      </w:r>
      <w:r w:rsidR="0021190C" w:rsidRPr="0021190C">
        <w:rPr>
          <w:lang w:val="fr-FR"/>
        </w:rPr>
        <w:t xml:space="preserve"> partenaire du projet</w:t>
      </w:r>
      <w:bookmarkEnd w:id="8"/>
      <w:r w:rsidR="0021190C" w:rsidRPr="0021190C">
        <w:rPr>
          <w:lang w:val="fr-FR"/>
        </w:rPr>
        <w:t xml:space="preserve"> </w:t>
      </w:r>
    </w:p>
    <w:p w14:paraId="19F40304" w14:textId="5EA90C2A" w:rsidR="00247C3C" w:rsidRPr="0021190C" w:rsidRDefault="00247C3C" w:rsidP="00247C3C">
      <w:pPr>
        <w:pStyle w:val="Titre2"/>
        <w:rPr>
          <w:lang w:val="fr-FR"/>
        </w:rPr>
      </w:pPr>
      <w:bookmarkStart w:id="9" w:name="_Toc501015169"/>
      <w:r w:rsidRPr="0021190C">
        <w:rPr>
          <w:lang w:val="fr-FR"/>
        </w:rPr>
        <w:t xml:space="preserve">2.3 </w:t>
      </w:r>
      <w:r w:rsidR="0021190C" w:rsidRPr="0021190C">
        <w:rPr>
          <w:lang w:val="fr-FR"/>
        </w:rPr>
        <w:t>Pré</w:t>
      </w:r>
      <w:r w:rsidRPr="0021190C">
        <w:rPr>
          <w:lang w:val="fr-FR"/>
        </w:rPr>
        <w:t xml:space="preserve">sentation </w:t>
      </w:r>
      <w:r w:rsidR="0021190C" w:rsidRPr="0021190C">
        <w:rPr>
          <w:lang w:val="fr-FR"/>
        </w:rPr>
        <w:t>du sujet et objectifs du projet</w:t>
      </w:r>
      <w:bookmarkEnd w:id="9"/>
    </w:p>
    <w:p w14:paraId="46D9604E" w14:textId="791899DB" w:rsidR="00D374D5" w:rsidRPr="0021190C" w:rsidRDefault="00E26218" w:rsidP="00D374D5">
      <w:pPr>
        <w:pStyle w:val="Titre1"/>
        <w:rPr>
          <w:lang w:val="fr-FR"/>
        </w:rPr>
      </w:pPr>
      <w:bookmarkStart w:id="10" w:name="_3_State_of"/>
      <w:bookmarkStart w:id="11" w:name="_Toc501015170"/>
      <w:bookmarkEnd w:id="10"/>
      <w:r w:rsidRPr="0021190C">
        <w:rPr>
          <w:lang w:val="fr-FR"/>
        </w:rPr>
        <w:t>3</w:t>
      </w:r>
      <w:r w:rsidR="003F15BD" w:rsidRPr="0021190C">
        <w:rPr>
          <w:lang w:val="fr-FR"/>
        </w:rPr>
        <w:t xml:space="preserve"> </w:t>
      </w:r>
      <w:r w:rsidR="0021190C" w:rsidRPr="0021190C">
        <w:rPr>
          <w:lang w:val="fr-FR"/>
        </w:rPr>
        <w:t>Etat de l’</w:t>
      </w:r>
      <w:r w:rsidR="00972F20" w:rsidRPr="0021190C">
        <w:rPr>
          <w:lang w:val="fr-FR"/>
        </w:rPr>
        <w:t>Art</w:t>
      </w:r>
      <w:bookmarkEnd w:id="11"/>
    </w:p>
    <w:p w14:paraId="1C506010" w14:textId="12064A10" w:rsidR="005E18D3" w:rsidRPr="0021190C" w:rsidRDefault="00E26218" w:rsidP="005E18D3">
      <w:pPr>
        <w:pStyle w:val="Titre2"/>
        <w:rPr>
          <w:lang w:val="fr-FR"/>
        </w:rPr>
      </w:pPr>
      <w:bookmarkStart w:id="12" w:name="_Toc501015171"/>
      <w:r w:rsidRPr="0021190C">
        <w:rPr>
          <w:lang w:val="fr-FR"/>
        </w:rPr>
        <w:t>3</w:t>
      </w:r>
      <w:r w:rsidR="005E18D3" w:rsidRPr="0021190C">
        <w:rPr>
          <w:lang w:val="fr-FR"/>
        </w:rPr>
        <w:t xml:space="preserve">.1 </w:t>
      </w:r>
      <w:r w:rsidR="0021190C" w:rsidRPr="0021190C">
        <w:rPr>
          <w:lang w:val="fr-FR"/>
        </w:rPr>
        <w:t>Critères de comparaison</w:t>
      </w:r>
      <w:bookmarkEnd w:id="12"/>
    </w:p>
    <w:p w14:paraId="5282037A" w14:textId="58A260BE" w:rsidR="006E6CC3" w:rsidRPr="0021190C" w:rsidRDefault="00E26218" w:rsidP="006E6CC3">
      <w:pPr>
        <w:pStyle w:val="Titre2"/>
        <w:rPr>
          <w:lang w:val="fr-FR"/>
        </w:rPr>
      </w:pPr>
      <w:bookmarkStart w:id="13" w:name="_Toc501015172"/>
      <w:r w:rsidRPr="0021190C">
        <w:rPr>
          <w:lang w:val="fr-FR"/>
        </w:rPr>
        <w:t>3</w:t>
      </w:r>
      <w:r w:rsidR="006E6CC3" w:rsidRPr="0021190C">
        <w:rPr>
          <w:lang w:val="fr-FR"/>
        </w:rPr>
        <w:t xml:space="preserve">.2 </w:t>
      </w:r>
      <w:r w:rsidR="0021190C" w:rsidRPr="0021190C">
        <w:rPr>
          <w:lang w:val="fr-FR"/>
        </w:rPr>
        <w:t>Proje</w:t>
      </w:r>
      <w:r w:rsidR="006E6CC3" w:rsidRPr="0021190C">
        <w:rPr>
          <w:lang w:val="fr-FR"/>
        </w:rPr>
        <w:t>ts</w:t>
      </w:r>
      <w:r w:rsidR="0021190C" w:rsidRPr="0021190C">
        <w:rPr>
          <w:lang w:val="fr-FR"/>
        </w:rPr>
        <w:t xml:space="preserve"> existants</w:t>
      </w:r>
      <w:bookmarkEnd w:id="13"/>
    </w:p>
    <w:p w14:paraId="66669428" w14:textId="5ACF2D71" w:rsidR="008C7F28" w:rsidRPr="0021190C" w:rsidRDefault="00FC61B6" w:rsidP="00101F8F">
      <w:pPr>
        <w:pStyle w:val="Titre2"/>
        <w:rPr>
          <w:sz w:val="22"/>
          <w:lang w:val="fr-FR"/>
        </w:rPr>
      </w:pPr>
      <w:bookmarkStart w:id="14" w:name="_Toc501015173"/>
      <w:r w:rsidRPr="0021190C">
        <w:rPr>
          <w:lang w:val="fr-FR"/>
        </w:rPr>
        <w:t xml:space="preserve">3.3 </w:t>
      </w:r>
      <w:bookmarkStart w:id="15" w:name="_Toc450401547"/>
      <w:r w:rsidRPr="0021190C">
        <w:rPr>
          <w:lang w:val="fr-FR"/>
        </w:rPr>
        <w:t>Compar</w:t>
      </w:r>
      <w:r w:rsidR="0021190C" w:rsidRPr="0021190C">
        <w:rPr>
          <w:lang w:val="fr-FR"/>
        </w:rPr>
        <w:t>aison des</w:t>
      </w:r>
      <w:r w:rsidRPr="0021190C">
        <w:rPr>
          <w:lang w:val="fr-FR"/>
        </w:rPr>
        <w:t xml:space="preserve"> </w:t>
      </w:r>
      <w:bookmarkEnd w:id="15"/>
      <w:r w:rsidR="0021190C" w:rsidRPr="0021190C">
        <w:rPr>
          <w:lang w:val="fr-FR"/>
        </w:rPr>
        <w:t>proje</w:t>
      </w:r>
      <w:r w:rsidRPr="0021190C">
        <w:rPr>
          <w:lang w:val="fr-FR"/>
        </w:rPr>
        <w:t>ts</w:t>
      </w:r>
      <w:r w:rsidR="007E06BE">
        <w:rPr>
          <w:lang w:val="fr-FR"/>
        </w:rPr>
        <w:t xml:space="preserve"> sur la qualité de l’air</w:t>
      </w:r>
      <w:bookmarkEnd w:id="14"/>
    </w:p>
    <w:p w14:paraId="27D0DA43" w14:textId="5B95A326" w:rsidR="00B53A6D" w:rsidRPr="0021190C" w:rsidRDefault="00AF1D6C" w:rsidP="004905F1">
      <w:pPr>
        <w:pStyle w:val="Titre1"/>
        <w:rPr>
          <w:lang w:val="fr-FR"/>
        </w:rPr>
      </w:pPr>
      <w:bookmarkStart w:id="16" w:name="_4_Envisaged_solution_1"/>
      <w:bookmarkStart w:id="17" w:name="_Toc501015174"/>
      <w:bookmarkEnd w:id="16"/>
      <w:r w:rsidRPr="0021190C">
        <w:rPr>
          <w:lang w:val="fr-FR"/>
        </w:rPr>
        <w:t>4</w:t>
      </w:r>
      <w:r w:rsidR="004905F1" w:rsidRPr="0021190C">
        <w:rPr>
          <w:lang w:val="fr-FR"/>
        </w:rPr>
        <w:t xml:space="preserve"> </w:t>
      </w:r>
      <w:r w:rsidR="007E06BE">
        <w:rPr>
          <w:lang w:val="fr-FR"/>
        </w:rPr>
        <w:t>S</w:t>
      </w:r>
      <w:r w:rsidR="00BB6DCE" w:rsidRPr="0021190C">
        <w:rPr>
          <w:lang w:val="fr-FR"/>
        </w:rPr>
        <w:t>olution</w:t>
      </w:r>
      <w:r w:rsidR="0021190C" w:rsidRPr="0021190C">
        <w:rPr>
          <w:lang w:val="fr-FR"/>
        </w:rPr>
        <w:t>s existante et envisagée</w:t>
      </w:r>
      <w:bookmarkEnd w:id="17"/>
    </w:p>
    <w:p w14:paraId="3FF87A65" w14:textId="64B9A32C" w:rsidR="00BB6DCE" w:rsidRPr="0021190C" w:rsidRDefault="0021190C" w:rsidP="00BB6DCE">
      <w:pPr>
        <w:pStyle w:val="Titre2"/>
        <w:rPr>
          <w:lang w:val="fr-FR"/>
        </w:rPr>
      </w:pPr>
      <w:bookmarkStart w:id="18" w:name="_Toc501015175"/>
      <w:r>
        <w:rPr>
          <w:lang w:val="fr-FR"/>
        </w:rPr>
        <w:t>4.1 S</w:t>
      </w:r>
      <w:r w:rsidR="00BB6DCE" w:rsidRPr="0021190C">
        <w:rPr>
          <w:lang w:val="fr-FR"/>
        </w:rPr>
        <w:t>olution</w:t>
      </w:r>
      <w:r>
        <w:rPr>
          <w:lang w:val="fr-FR"/>
        </w:rPr>
        <w:t xml:space="preserve"> existante</w:t>
      </w:r>
      <w:bookmarkEnd w:id="18"/>
    </w:p>
    <w:p w14:paraId="1E0CF979" w14:textId="3A5A3E35" w:rsidR="00BB6DCE" w:rsidRPr="0021190C" w:rsidRDefault="0021190C" w:rsidP="00BB6DCE">
      <w:pPr>
        <w:pStyle w:val="Titre2"/>
        <w:rPr>
          <w:lang w:val="fr-FR"/>
        </w:rPr>
      </w:pPr>
      <w:bookmarkStart w:id="19" w:name="_Toc501015176"/>
      <w:r>
        <w:rPr>
          <w:lang w:val="fr-FR"/>
        </w:rPr>
        <w:t>4.2 S</w:t>
      </w:r>
      <w:r w:rsidR="00BB6DCE" w:rsidRPr="0021190C">
        <w:rPr>
          <w:lang w:val="fr-FR"/>
        </w:rPr>
        <w:t>olution</w:t>
      </w:r>
      <w:r>
        <w:rPr>
          <w:lang w:val="fr-FR"/>
        </w:rPr>
        <w:t xml:space="preserve"> envisagée</w:t>
      </w:r>
      <w:bookmarkEnd w:id="19"/>
    </w:p>
    <w:p w14:paraId="70B9C4EF" w14:textId="59118BE1" w:rsidR="00B53A6D" w:rsidRPr="0021190C" w:rsidRDefault="00AF1D6C" w:rsidP="00BB6DCE">
      <w:pPr>
        <w:pStyle w:val="Titre2"/>
        <w:rPr>
          <w:lang w:val="fr-FR"/>
        </w:rPr>
      </w:pPr>
      <w:bookmarkStart w:id="20" w:name="_Toc501015177"/>
      <w:r w:rsidRPr="0021190C">
        <w:rPr>
          <w:lang w:val="fr-FR"/>
        </w:rPr>
        <w:t>4</w:t>
      </w:r>
      <w:r w:rsidR="004905F1" w:rsidRPr="0021190C">
        <w:rPr>
          <w:lang w:val="fr-FR"/>
        </w:rPr>
        <w:t>.</w:t>
      </w:r>
      <w:r w:rsidR="00BB6DCE" w:rsidRPr="0021190C">
        <w:rPr>
          <w:lang w:val="fr-FR"/>
        </w:rPr>
        <w:t>3</w:t>
      </w:r>
      <w:r w:rsidR="004905F1" w:rsidRPr="0021190C">
        <w:rPr>
          <w:lang w:val="fr-FR"/>
        </w:rPr>
        <w:t xml:space="preserve"> </w:t>
      </w:r>
      <w:r w:rsidR="001B236F">
        <w:rPr>
          <w:lang w:val="fr-FR"/>
        </w:rPr>
        <w:t>Livraison</w:t>
      </w:r>
      <w:bookmarkEnd w:id="20"/>
    </w:p>
    <w:p w14:paraId="06994E08" w14:textId="5CABE106" w:rsidR="007B6EB5" w:rsidRPr="0021190C" w:rsidRDefault="00DF483C" w:rsidP="008F5DC5">
      <w:pPr>
        <w:pStyle w:val="Titre1"/>
        <w:rPr>
          <w:lang w:val="fr-FR"/>
        </w:rPr>
      </w:pPr>
      <w:bookmarkStart w:id="21" w:name="_5_Project_Organization"/>
      <w:bookmarkStart w:id="22" w:name="_Toc501015178"/>
      <w:bookmarkEnd w:id="21"/>
      <w:r w:rsidRPr="0021190C">
        <w:rPr>
          <w:lang w:val="fr-FR"/>
        </w:rPr>
        <w:t>5</w:t>
      </w:r>
      <w:r w:rsidR="001B236F">
        <w:rPr>
          <w:lang w:val="fr-FR"/>
        </w:rPr>
        <w:t xml:space="preserve"> Organis</w:t>
      </w:r>
      <w:r w:rsidR="007B6EB5" w:rsidRPr="0021190C">
        <w:rPr>
          <w:lang w:val="fr-FR"/>
        </w:rPr>
        <w:t>ation</w:t>
      </w:r>
      <w:r w:rsidR="001B236F">
        <w:rPr>
          <w:lang w:val="fr-FR"/>
        </w:rPr>
        <w:t xml:space="preserve"> du projet</w:t>
      </w:r>
      <w:bookmarkEnd w:id="22"/>
    </w:p>
    <w:p w14:paraId="42534CA4" w14:textId="70534474" w:rsidR="007B6EB5" w:rsidRPr="0021190C" w:rsidRDefault="001B236F" w:rsidP="007B6EB5">
      <w:pPr>
        <w:pStyle w:val="Titre2"/>
        <w:rPr>
          <w:lang w:val="fr-FR"/>
        </w:rPr>
      </w:pPr>
      <w:bookmarkStart w:id="23" w:name="_Toc501015179"/>
      <w:r>
        <w:rPr>
          <w:lang w:val="fr-FR"/>
        </w:rPr>
        <w:t>5.1 Mé</w:t>
      </w:r>
      <w:r w:rsidR="007B6EB5" w:rsidRPr="0021190C">
        <w:rPr>
          <w:lang w:val="fr-FR"/>
        </w:rPr>
        <w:t>thod</w:t>
      </w:r>
      <w:r>
        <w:rPr>
          <w:lang w:val="fr-FR"/>
        </w:rPr>
        <w:t>e utilisée dans le projet</w:t>
      </w:r>
      <w:bookmarkEnd w:id="23"/>
    </w:p>
    <w:p w14:paraId="516FF584" w14:textId="570665F3" w:rsidR="00646140" w:rsidRPr="0021190C" w:rsidRDefault="00FE0F15" w:rsidP="00DD2745">
      <w:pPr>
        <w:pStyle w:val="Titre2"/>
        <w:rPr>
          <w:lang w:val="fr-FR"/>
        </w:rPr>
      </w:pPr>
      <w:bookmarkStart w:id="24" w:name="_Toc501015180"/>
      <w:r w:rsidRPr="0021190C">
        <w:rPr>
          <w:lang w:val="fr-FR"/>
        </w:rPr>
        <w:t xml:space="preserve">5.2 </w:t>
      </w:r>
      <w:r w:rsidR="001B236F">
        <w:rPr>
          <w:lang w:val="fr-FR"/>
        </w:rPr>
        <w:t>Equipe du projet et rôle des différents membres</w:t>
      </w:r>
      <w:bookmarkEnd w:id="24"/>
      <w:r w:rsidR="001B236F">
        <w:rPr>
          <w:lang w:val="fr-FR"/>
        </w:rPr>
        <w:t xml:space="preserve"> </w:t>
      </w:r>
    </w:p>
    <w:p w14:paraId="7DAFF3C1" w14:textId="0595DD4C" w:rsidR="00904C6F" w:rsidRPr="0021190C" w:rsidRDefault="00904C6F" w:rsidP="00904C6F">
      <w:pPr>
        <w:pStyle w:val="Titre2"/>
        <w:rPr>
          <w:lang w:val="fr-FR"/>
        </w:rPr>
      </w:pPr>
      <w:bookmarkStart w:id="25" w:name="_Toc501015181"/>
      <w:r w:rsidRPr="0021190C">
        <w:rPr>
          <w:lang w:val="fr-FR"/>
        </w:rPr>
        <w:t xml:space="preserve">5.3 </w:t>
      </w:r>
      <w:r w:rsidR="001B236F">
        <w:rPr>
          <w:lang w:val="fr-FR"/>
        </w:rPr>
        <w:t>Outils utilisés dans le projet</w:t>
      </w:r>
      <w:bookmarkEnd w:id="25"/>
    </w:p>
    <w:p w14:paraId="11BDBB3A" w14:textId="4219D9E3" w:rsidR="00597179" w:rsidRPr="0021190C" w:rsidRDefault="0028789D" w:rsidP="0028789D">
      <w:pPr>
        <w:pStyle w:val="Titre2"/>
        <w:rPr>
          <w:lang w:val="fr-FR"/>
        </w:rPr>
      </w:pPr>
      <w:bookmarkStart w:id="26" w:name="_Toc501015182"/>
      <w:r w:rsidRPr="0021190C">
        <w:rPr>
          <w:lang w:val="fr-FR"/>
        </w:rPr>
        <w:t xml:space="preserve">5.4 </w:t>
      </w:r>
      <w:r w:rsidR="001B236F">
        <w:rPr>
          <w:lang w:val="fr-FR"/>
        </w:rPr>
        <w:t xml:space="preserve">Gestion de la </w:t>
      </w:r>
      <w:r w:rsidRPr="0021190C">
        <w:rPr>
          <w:lang w:val="fr-FR"/>
        </w:rPr>
        <w:t>Configuration</w:t>
      </w:r>
      <w:bookmarkEnd w:id="26"/>
      <w:r w:rsidRPr="0021190C">
        <w:rPr>
          <w:lang w:val="fr-FR"/>
        </w:rPr>
        <w:t xml:space="preserve"> </w:t>
      </w:r>
    </w:p>
    <w:p w14:paraId="18B748C5" w14:textId="478899CD" w:rsidR="00017838" w:rsidRPr="0021190C" w:rsidRDefault="001B236F" w:rsidP="00101F8F">
      <w:pPr>
        <w:pStyle w:val="Titre2"/>
        <w:rPr>
          <w:sz w:val="22"/>
          <w:lang w:val="fr-FR"/>
        </w:rPr>
      </w:pPr>
      <w:bookmarkStart w:id="27" w:name="_Toc501015183"/>
      <w:r>
        <w:rPr>
          <w:lang w:val="fr-FR"/>
        </w:rPr>
        <w:t xml:space="preserve">5.5 </w:t>
      </w:r>
      <w:r w:rsidR="00E60A5E" w:rsidRPr="0021190C">
        <w:rPr>
          <w:lang w:val="fr-FR"/>
        </w:rPr>
        <w:t>Plan</w:t>
      </w:r>
      <w:r>
        <w:rPr>
          <w:lang w:val="fr-FR"/>
        </w:rPr>
        <w:t xml:space="preserve"> de risques</w:t>
      </w:r>
      <w:bookmarkEnd w:id="27"/>
    </w:p>
    <w:p w14:paraId="4A6F7BB7" w14:textId="2BB912E1" w:rsidR="00904C6F" w:rsidRPr="0021190C" w:rsidRDefault="00AD4626" w:rsidP="00AD4626">
      <w:pPr>
        <w:pStyle w:val="Titre2"/>
        <w:rPr>
          <w:lang w:val="fr-FR"/>
        </w:rPr>
      </w:pPr>
      <w:bookmarkStart w:id="28" w:name="_Toc501015184"/>
      <w:r w:rsidRPr="0021190C">
        <w:rPr>
          <w:lang w:val="fr-FR"/>
        </w:rPr>
        <w:t>5.</w:t>
      </w:r>
      <w:r w:rsidR="00E60A5E" w:rsidRPr="0021190C">
        <w:rPr>
          <w:lang w:val="fr-FR"/>
        </w:rPr>
        <w:t>6</w:t>
      </w:r>
      <w:r w:rsidRPr="0021190C">
        <w:rPr>
          <w:lang w:val="fr-FR"/>
        </w:rPr>
        <w:t xml:space="preserve"> </w:t>
      </w:r>
      <w:r w:rsidR="001B236F">
        <w:rPr>
          <w:lang w:val="fr-FR"/>
        </w:rPr>
        <w:t>P</w:t>
      </w:r>
      <w:r w:rsidR="00695185" w:rsidRPr="0021190C">
        <w:rPr>
          <w:lang w:val="fr-FR"/>
        </w:rPr>
        <w:t>lanning</w:t>
      </w:r>
      <w:r w:rsidR="001B236F">
        <w:rPr>
          <w:lang w:val="fr-FR"/>
        </w:rPr>
        <w:t xml:space="preserve"> du projet</w:t>
      </w:r>
      <w:bookmarkEnd w:id="28"/>
    </w:p>
    <w:p w14:paraId="5FC25464" w14:textId="3047E60F" w:rsidR="00E60A5E" w:rsidRPr="0021190C" w:rsidRDefault="00DD28D8" w:rsidP="00237A84">
      <w:pPr>
        <w:pStyle w:val="Titre2"/>
        <w:rPr>
          <w:lang w:val="fr-FR"/>
        </w:rPr>
      </w:pPr>
      <w:bookmarkStart w:id="29" w:name="_Toc501015185"/>
      <w:r>
        <w:rPr>
          <w:lang w:val="fr-FR"/>
        </w:rPr>
        <w:t xml:space="preserve">5.7 </w:t>
      </w:r>
      <w:r w:rsidR="00E60A5E" w:rsidRPr="0021190C">
        <w:rPr>
          <w:lang w:val="fr-FR"/>
        </w:rPr>
        <w:t>Budget</w:t>
      </w:r>
      <w:r>
        <w:rPr>
          <w:lang w:val="fr-FR"/>
        </w:rPr>
        <w:t xml:space="preserve"> du projet</w:t>
      </w:r>
      <w:bookmarkEnd w:id="29"/>
    </w:p>
    <w:p w14:paraId="6974F653" w14:textId="5E9D815B" w:rsidR="00DF483C" w:rsidRPr="004335AA" w:rsidRDefault="00DF483C" w:rsidP="00DF483C">
      <w:pPr>
        <w:pStyle w:val="Titre1"/>
        <w:rPr>
          <w:szCs w:val="28"/>
          <w:lang w:val="fr-FR"/>
        </w:rPr>
      </w:pPr>
      <w:bookmarkStart w:id="30" w:name="_6_Environment_and"/>
      <w:bookmarkStart w:id="31" w:name="_6_Personal_and"/>
      <w:bookmarkStart w:id="32" w:name="_Toc501015186"/>
      <w:bookmarkEnd w:id="30"/>
      <w:bookmarkEnd w:id="31"/>
      <w:r w:rsidRPr="004335AA">
        <w:rPr>
          <w:szCs w:val="28"/>
          <w:lang w:val="fr-FR"/>
        </w:rPr>
        <w:lastRenderedPageBreak/>
        <w:t xml:space="preserve">6 </w:t>
      </w:r>
      <w:r w:rsidR="00067F5A" w:rsidRPr="004335AA">
        <w:rPr>
          <w:szCs w:val="28"/>
          <w:lang w:val="fr-FR"/>
        </w:rPr>
        <w:t xml:space="preserve">Architecture </w:t>
      </w:r>
      <w:r w:rsidR="000155E2">
        <w:rPr>
          <w:szCs w:val="28"/>
          <w:lang w:val="fr-FR"/>
        </w:rPr>
        <w:t>de l’application et Description des d</w:t>
      </w:r>
      <w:r w:rsidR="00067F5A" w:rsidRPr="004335AA">
        <w:rPr>
          <w:szCs w:val="28"/>
          <w:lang w:val="fr-FR"/>
        </w:rPr>
        <w:t>onnées</w:t>
      </w:r>
      <w:bookmarkEnd w:id="32"/>
    </w:p>
    <w:p w14:paraId="051C64FB" w14:textId="55390EFD" w:rsidR="007674A1" w:rsidRDefault="007674A1" w:rsidP="007674A1">
      <w:pPr>
        <w:pStyle w:val="Titre2"/>
        <w:rPr>
          <w:szCs w:val="28"/>
          <w:lang w:val="fr-FR"/>
        </w:rPr>
      </w:pPr>
      <w:bookmarkStart w:id="33" w:name="_Toc501015187"/>
      <w:r>
        <w:rPr>
          <w:szCs w:val="28"/>
          <w:lang w:val="fr-FR"/>
        </w:rPr>
        <w:t>6.1</w:t>
      </w:r>
      <w:r w:rsidRPr="004335AA">
        <w:rPr>
          <w:szCs w:val="28"/>
          <w:lang w:val="fr-FR"/>
        </w:rPr>
        <w:t xml:space="preserve"> </w:t>
      </w:r>
      <w:bookmarkEnd w:id="33"/>
      <w:r w:rsidR="000155E2">
        <w:rPr>
          <w:szCs w:val="28"/>
          <w:lang w:val="fr-FR"/>
        </w:rPr>
        <w:t>Architecture générale</w:t>
      </w:r>
    </w:p>
    <w:p w14:paraId="505FA708" w14:textId="7D2AFFEF" w:rsidR="007674A1" w:rsidRPr="007674A1" w:rsidRDefault="007674A1" w:rsidP="007674A1">
      <w:pPr>
        <w:pStyle w:val="Titre2"/>
        <w:rPr>
          <w:szCs w:val="28"/>
          <w:lang w:val="fr-FR"/>
        </w:rPr>
      </w:pPr>
      <w:bookmarkStart w:id="34" w:name="_Toc501015188"/>
      <w:r>
        <w:rPr>
          <w:szCs w:val="28"/>
          <w:lang w:val="fr-FR"/>
        </w:rPr>
        <w:t>6.</w:t>
      </w:r>
      <w:r>
        <w:rPr>
          <w:szCs w:val="28"/>
          <w:lang w:val="fr-FR"/>
        </w:rPr>
        <w:t>2</w:t>
      </w:r>
      <w:r w:rsidRPr="004335AA">
        <w:rPr>
          <w:szCs w:val="28"/>
          <w:lang w:val="fr-FR"/>
        </w:rPr>
        <w:t xml:space="preserve"> Description des données de pollution</w:t>
      </w:r>
      <w:bookmarkEnd w:id="34"/>
    </w:p>
    <w:p w14:paraId="5D06EBF3" w14:textId="73AD46D0" w:rsidR="007674A1" w:rsidRDefault="007674A1" w:rsidP="007674A1">
      <w:pPr>
        <w:pStyle w:val="Titre2"/>
        <w:rPr>
          <w:szCs w:val="28"/>
          <w:lang w:val="fr-FR"/>
        </w:rPr>
      </w:pPr>
      <w:bookmarkStart w:id="35" w:name="_Toc501015189"/>
      <w:r>
        <w:rPr>
          <w:szCs w:val="28"/>
          <w:lang w:val="fr-FR"/>
        </w:rPr>
        <w:t>6.3</w:t>
      </w:r>
      <w:r w:rsidRPr="004335AA">
        <w:rPr>
          <w:szCs w:val="28"/>
          <w:lang w:val="fr-FR"/>
        </w:rPr>
        <w:t xml:space="preserve"> Description des données des patients asthmatiques</w:t>
      </w:r>
      <w:bookmarkEnd w:id="35"/>
    </w:p>
    <w:p w14:paraId="22564A90" w14:textId="68001165" w:rsidR="00124827" w:rsidRPr="004335AA" w:rsidRDefault="00124827" w:rsidP="00124827">
      <w:pPr>
        <w:pStyle w:val="Titre3"/>
        <w:rPr>
          <w:sz w:val="28"/>
          <w:szCs w:val="28"/>
          <w:lang w:val="fr-FR"/>
        </w:rPr>
      </w:pPr>
      <w:bookmarkStart w:id="36" w:name="_Toc501015190"/>
      <w:r w:rsidRPr="004335AA">
        <w:rPr>
          <w:sz w:val="28"/>
          <w:szCs w:val="28"/>
          <w:lang w:val="fr-FR"/>
        </w:rPr>
        <w:t>6</w:t>
      </w:r>
      <w:r w:rsidR="007674A1">
        <w:rPr>
          <w:sz w:val="28"/>
          <w:szCs w:val="28"/>
          <w:lang w:val="fr-FR"/>
        </w:rPr>
        <w:t>.4</w:t>
      </w:r>
      <w:r w:rsidRPr="004335AA">
        <w:rPr>
          <w:sz w:val="28"/>
          <w:szCs w:val="28"/>
          <w:lang w:val="fr-FR"/>
        </w:rPr>
        <w:t xml:space="preserve"> Création de tables</w:t>
      </w:r>
      <w:r w:rsidR="000155E2">
        <w:rPr>
          <w:sz w:val="28"/>
          <w:szCs w:val="28"/>
          <w:lang w:val="fr-FR"/>
        </w:rPr>
        <w:t xml:space="preserve"> dans</w:t>
      </w:r>
      <w:r w:rsidRPr="004335AA">
        <w:rPr>
          <w:sz w:val="28"/>
          <w:szCs w:val="28"/>
          <w:lang w:val="fr-FR"/>
        </w:rPr>
        <w:t xml:space="preserve"> </w:t>
      </w:r>
      <w:r w:rsidR="000155E2">
        <w:rPr>
          <w:sz w:val="28"/>
          <w:szCs w:val="28"/>
          <w:lang w:val="fr-FR"/>
        </w:rPr>
        <w:t xml:space="preserve">Oracle </w:t>
      </w:r>
      <w:bookmarkStart w:id="37" w:name="_GoBack"/>
      <w:bookmarkEnd w:id="37"/>
      <w:r w:rsidRPr="004335AA">
        <w:rPr>
          <w:sz w:val="28"/>
          <w:szCs w:val="28"/>
          <w:lang w:val="fr-FR"/>
        </w:rPr>
        <w:t>NoSQL</w:t>
      </w:r>
      <w:bookmarkEnd w:id="36"/>
    </w:p>
    <w:p w14:paraId="5414B427" w14:textId="0ECB8CAB" w:rsidR="00124827" w:rsidRPr="004335AA" w:rsidRDefault="007674A1" w:rsidP="00124827">
      <w:pPr>
        <w:pStyle w:val="Titre3"/>
        <w:rPr>
          <w:sz w:val="28"/>
          <w:szCs w:val="28"/>
          <w:lang w:val="fr-FR"/>
        </w:rPr>
      </w:pPr>
      <w:bookmarkStart w:id="38" w:name="_Toc501015191"/>
      <w:r>
        <w:rPr>
          <w:sz w:val="28"/>
          <w:szCs w:val="28"/>
          <w:lang w:val="fr-FR"/>
        </w:rPr>
        <w:t>6.5</w:t>
      </w:r>
      <w:r w:rsidR="00124827" w:rsidRPr="004335AA">
        <w:rPr>
          <w:sz w:val="28"/>
          <w:szCs w:val="28"/>
          <w:lang w:val="fr-FR"/>
        </w:rPr>
        <w:t xml:space="preserve"> Création de tables externes </w:t>
      </w:r>
      <w:r w:rsidR="000155E2">
        <w:rPr>
          <w:sz w:val="28"/>
          <w:szCs w:val="28"/>
          <w:lang w:val="fr-FR"/>
        </w:rPr>
        <w:t xml:space="preserve">NoSQL </w:t>
      </w:r>
      <w:r w:rsidR="00124827" w:rsidRPr="004335AA">
        <w:rPr>
          <w:sz w:val="28"/>
          <w:szCs w:val="28"/>
          <w:lang w:val="fr-FR"/>
        </w:rPr>
        <w:t xml:space="preserve">dans </w:t>
      </w:r>
      <w:proofErr w:type="spellStart"/>
      <w:r w:rsidR="00124827" w:rsidRPr="004335AA">
        <w:rPr>
          <w:sz w:val="28"/>
          <w:szCs w:val="28"/>
          <w:lang w:val="fr-FR"/>
        </w:rPr>
        <w:t>Hive</w:t>
      </w:r>
      <w:bookmarkEnd w:id="38"/>
      <w:proofErr w:type="spellEnd"/>
    </w:p>
    <w:p w14:paraId="39502CB6" w14:textId="6AA3AA12" w:rsidR="00124827" w:rsidRPr="004335AA" w:rsidRDefault="007674A1" w:rsidP="00124827">
      <w:pPr>
        <w:pStyle w:val="Titre3"/>
        <w:rPr>
          <w:sz w:val="28"/>
          <w:szCs w:val="28"/>
          <w:lang w:val="fr-FR"/>
        </w:rPr>
      </w:pPr>
      <w:bookmarkStart w:id="39" w:name="_Toc501015192"/>
      <w:r>
        <w:rPr>
          <w:sz w:val="28"/>
          <w:szCs w:val="28"/>
          <w:lang w:val="fr-FR"/>
        </w:rPr>
        <w:t>6.6</w:t>
      </w:r>
      <w:r w:rsidR="00124827" w:rsidRPr="004335AA">
        <w:rPr>
          <w:sz w:val="28"/>
          <w:szCs w:val="28"/>
          <w:lang w:val="fr-FR"/>
        </w:rPr>
        <w:t xml:space="preserve"> Création de tables externes </w:t>
      </w:r>
      <w:proofErr w:type="spellStart"/>
      <w:r w:rsidR="00124827" w:rsidRPr="004335AA">
        <w:rPr>
          <w:sz w:val="28"/>
          <w:szCs w:val="28"/>
          <w:lang w:val="fr-FR"/>
        </w:rPr>
        <w:t>Hive</w:t>
      </w:r>
      <w:proofErr w:type="spellEnd"/>
      <w:r w:rsidR="00124827" w:rsidRPr="004335AA">
        <w:rPr>
          <w:sz w:val="28"/>
          <w:szCs w:val="28"/>
          <w:lang w:val="fr-FR"/>
        </w:rPr>
        <w:t xml:space="preserve"> dans Oracle SQL </w:t>
      </w:r>
      <w:proofErr w:type="spellStart"/>
      <w:r w:rsidR="00124827" w:rsidRPr="004335AA">
        <w:rPr>
          <w:sz w:val="28"/>
          <w:szCs w:val="28"/>
          <w:lang w:val="fr-FR"/>
        </w:rPr>
        <w:t>Database</w:t>
      </w:r>
      <w:bookmarkEnd w:id="39"/>
      <w:proofErr w:type="spellEnd"/>
    </w:p>
    <w:p w14:paraId="0E63242C" w14:textId="54A8F0F4" w:rsidR="004862AD" w:rsidRPr="007674A1" w:rsidRDefault="004862AD" w:rsidP="004862AD">
      <w:pPr>
        <w:pStyle w:val="Titre1"/>
        <w:rPr>
          <w:lang w:val="fr-FR"/>
        </w:rPr>
      </w:pPr>
      <w:bookmarkStart w:id="40" w:name="_7_Big_Bridge_1"/>
      <w:bookmarkStart w:id="41" w:name="_Toc501015193"/>
      <w:bookmarkEnd w:id="40"/>
      <w:r w:rsidRPr="007674A1">
        <w:rPr>
          <w:lang w:val="fr-FR"/>
        </w:rPr>
        <w:t xml:space="preserve">7 </w:t>
      </w:r>
      <w:r w:rsidR="003F5B18" w:rsidRPr="007674A1">
        <w:rPr>
          <w:lang w:val="fr-FR"/>
        </w:rPr>
        <w:t>Croisement des données de pollution et d’asthme avec R</w:t>
      </w:r>
      <w:bookmarkEnd w:id="41"/>
    </w:p>
    <w:p w14:paraId="56934B73" w14:textId="0ACA2369" w:rsidR="007674A1" w:rsidRPr="007674A1" w:rsidRDefault="007674A1" w:rsidP="007674A1">
      <w:pPr>
        <w:pStyle w:val="Titre2"/>
        <w:rPr>
          <w:szCs w:val="28"/>
          <w:lang w:val="fr-FR"/>
        </w:rPr>
      </w:pPr>
      <w:bookmarkStart w:id="42" w:name="_8_Data_Analysis"/>
      <w:bookmarkStart w:id="43" w:name="_8_The_Algorithm"/>
      <w:bookmarkStart w:id="44" w:name="_Toc501015194"/>
      <w:bookmarkEnd w:id="42"/>
      <w:bookmarkEnd w:id="43"/>
      <w:r w:rsidRPr="007674A1">
        <w:rPr>
          <w:szCs w:val="28"/>
          <w:lang w:val="fr-FR"/>
        </w:rPr>
        <w:t>7.1</w:t>
      </w:r>
      <w:r w:rsidRPr="007674A1">
        <w:rPr>
          <w:szCs w:val="28"/>
          <w:lang w:val="fr-FR"/>
        </w:rPr>
        <w:t xml:space="preserve"> </w:t>
      </w:r>
      <w:r w:rsidRPr="007674A1">
        <w:rPr>
          <w:rFonts w:ascii="Calibri" w:eastAsia="Times New Roman" w:hAnsi="Calibri" w:cs="Calibri"/>
          <w:color w:val="000000"/>
          <w:szCs w:val="28"/>
          <w:lang w:eastAsia="fr-FR"/>
        </w:rPr>
        <w:t>Etud</w:t>
      </w:r>
      <w:r w:rsidRPr="007674A1">
        <w:rPr>
          <w:rFonts w:ascii="Calibri" w:eastAsia="Times New Roman" w:hAnsi="Calibri" w:cs="Calibri"/>
          <w:color w:val="000000"/>
          <w:szCs w:val="28"/>
          <w:lang w:val="fr-FR" w:eastAsia="fr-FR"/>
        </w:rPr>
        <w:t>e</w:t>
      </w:r>
      <w:r w:rsidRPr="007674A1">
        <w:rPr>
          <w:rFonts w:ascii="Calibri" w:eastAsia="Times New Roman" w:hAnsi="Calibri" w:cs="Calibri"/>
          <w:color w:val="000000"/>
          <w:szCs w:val="28"/>
          <w:lang w:eastAsia="fr-FR"/>
        </w:rPr>
        <w:t xml:space="preserve"> la corrélation entre l’Asthme et la </w:t>
      </w:r>
      <w:r w:rsidRPr="007674A1">
        <w:rPr>
          <w:szCs w:val="28"/>
          <w:lang w:val="fr-FR"/>
        </w:rPr>
        <w:t>P</w:t>
      </w:r>
      <w:r w:rsidRPr="007674A1">
        <w:rPr>
          <w:szCs w:val="28"/>
          <w:lang w:val="fr-FR"/>
        </w:rPr>
        <w:t>ollution</w:t>
      </w:r>
      <w:bookmarkEnd w:id="44"/>
    </w:p>
    <w:p w14:paraId="09DA5030" w14:textId="05802989" w:rsidR="007674A1" w:rsidRPr="007674A1" w:rsidRDefault="007674A1" w:rsidP="007674A1">
      <w:pPr>
        <w:pStyle w:val="Titre2"/>
        <w:rPr>
          <w:szCs w:val="28"/>
          <w:lang w:val="fr-FR"/>
        </w:rPr>
      </w:pPr>
      <w:bookmarkStart w:id="45" w:name="_Toc501015195"/>
      <w:r w:rsidRPr="007674A1">
        <w:rPr>
          <w:szCs w:val="28"/>
          <w:lang w:val="fr-FR"/>
        </w:rPr>
        <w:t>7.2</w:t>
      </w:r>
      <w:r w:rsidRPr="007674A1">
        <w:rPr>
          <w:szCs w:val="28"/>
          <w:lang w:val="fr-FR"/>
        </w:rPr>
        <w:t xml:space="preserve"> </w:t>
      </w:r>
      <w:r w:rsidRPr="007674A1">
        <w:rPr>
          <w:rFonts w:ascii="Calibri" w:eastAsia="Times New Roman" w:hAnsi="Calibri" w:cs="Calibri"/>
          <w:color w:val="000000"/>
          <w:szCs w:val="28"/>
          <w:lang w:eastAsia="fr-FR"/>
        </w:rPr>
        <w:t>Prédi</w:t>
      </w:r>
      <w:proofErr w:type="spellStart"/>
      <w:r w:rsidRPr="007674A1">
        <w:rPr>
          <w:rFonts w:ascii="Calibri" w:eastAsia="Times New Roman" w:hAnsi="Calibri" w:cs="Calibri"/>
          <w:color w:val="000000"/>
          <w:szCs w:val="28"/>
          <w:lang w:val="fr-FR" w:eastAsia="fr-FR"/>
        </w:rPr>
        <w:t>ction</w:t>
      </w:r>
      <w:proofErr w:type="spellEnd"/>
      <w:r w:rsidRPr="007674A1">
        <w:rPr>
          <w:rFonts w:ascii="Calibri" w:eastAsia="Times New Roman" w:hAnsi="Calibri" w:cs="Calibri"/>
          <w:color w:val="000000"/>
          <w:szCs w:val="28"/>
          <w:lang w:val="fr-FR" w:eastAsia="fr-FR"/>
        </w:rPr>
        <w:t xml:space="preserve"> de </w:t>
      </w:r>
      <w:r w:rsidRPr="007674A1">
        <w:rPr>
          <w:rFonts w:ascii="Calibri" w:eastAsia="Times New Roman" w:hAnsi="Calibri" w:cs="Calibri"/>
          <w:color w:val="000000"/>
          <w:szCs w:val="28"/>
          <w:lang w:eastAsia="fr-FR"/>
        </w:rPr>
        <w:t>crise</w:t>
      </w:r>
      <w:r w:rsidRPr="007674A1">
        <w:rPr>
          <w:rFonts w:ascii="Calibri" w:eastAsia="Times New Roman" w:hAnsi="Calibri" w:cs="Calibri"/>
          <w:color w:val="000000"/>
          <w:szCs w:val="28"/>
          <w:lang w:val="fr-FR" w:eastAsia="fr-FR"/>
        </w:rPr>
        <w:t>s</w:t>
      </w:r>
      <w:r w:rsidRPr="007674A1">
        <w:rPr>
          <w:rFonts w:ascii="Calibri" w:eastAsia="Times New Roman" w:hAnsi="Calibri" w:cs="Calibri"/>
          <w:color w:val="000000"/>
          <w:szCs w:val="28"/>
          <w:lang w:eastAsia="fr-FR"/>
        </w:rPr>
        <w:t xml:space="preserve"> d’Asthme en</w:t>
      </w:r>
      <w:r w:rsidRPr="007674A1">
        <w:rPr>
          <w:rFonts w:ascii="Calibri" w:eastAsia="Times New Roman" w:hAnsi="Calibri" w:cs="Calibri"/>
          <w:color w:val="000000"/>
          <w:szCs w:val="28"/>
          <w:lang w:eastAsia="fr-FR"/>
        </w:rPr>
        <w:t xml:space="preserve"> fonction de l’évolution de la </w:t>
      </w:r>
      <w:r w:rsidRPr="007674A1">
        <w:rPr>
          <w:rFonts w:ascii="Calibri" w:eastAsia="Times New Roman" w:hAnsi="Calibri" w:cs="Calibri"/>
          <w:color w:val="000000"/>
          <w:szCs w:val="28"/>
          <w:lang w:val="fr-FR" w:eastAsia="fr-FR"/>
        </w:rPr>
        <w:t>P</w:t>
      </w:r>
      <w:r w:rsidRPr="007674A1">
        <w:rPr>
          <w:rFonts w:ascii="Calibri" w:eastAsia="Times New Roman" w:hAnsi="Calibri" w:cs="Calibri"/>
          <w:color w:val="000000"/>
          <w:szCs w:val="28"/>
          <w:lang w:eastAsia="fr-FR"/>
        </w:rPr>
        <w:t>ollution</w:t>
      </w:r>
      <w:bookmarkEnd w:id="45"/>
    </w:p>
    <w:p w14:paraId="0EE998B4" w14:textId="57D73C3F" w:rsidR="00C30CA3" w:rsidRPr="007674A1" w:rsidRDefault="00C30CA3" w:rsidP="004335AA">
      <w:pPr>
        <w:pStyle w:val="Titre1"/>
        <w:rPr>
          <w:lang w:val="fr-FR"/>
        </w:rPr>
      </w:pPr>
      <w:bookmarkStart w:id="46" w:name="_Toc501015196"/>
      <w:r w:rsidRPr="007674A1">
        <w:rPr>
          <w:lang w:val="fr-FR"/>
        </w:rPr>
        <w:t xml:space="preserve">8 </w:t>
      </w:r>
      <w:r w:rsidR="003F5B18" w:rsidRPr="007674A1">
        <w:rPr>
          <w:lang w:val="fr-FR"/>
        </w:rPr>
        <w:t xml:space="preserve">Croisement des données de pollution et d’asthme avec Oracle </w:t>
      </w:r>
      <w:proofErr w:type="spellStart"/>
      <w:r w:rsidR="003F5B18" w:rsidRPr="007674A1">
        <w:rPr>
          <w:lang w:val="fr-FR"/>
        </w:rPr>
        <w:t>DataMining</w:t>
      </w:r>
      <w:bookmarkEnd w:id="46"/>
      <w:proofErr w:type="spellEnd"/>
    </w:p>
    <w:p w14:paraId="7539B7FD" w14:textId="5B94D075" w:rsidR="007674A1" w:rsidRPr="007674A1" w:rsidRDefault="007674A1" w:rsidP="007674A1">
      <w:pPr>
        <w:pStyle w:val="Titre2"/>
        <w:rPr>
          <w:szCs w:val="28"/>
          <w:lang w:val="fr-FR"/>
        </w:rPr>
      </w:pPr>
      <w:bookmarkStart w:id="47" w:name="_Toc501015197"/>
      <w:r w:rsidRPr="007674A1">
        <w:rPr>
          <w:szCs w:val="28"/>
          <w:lang w:val="fr-FR"/>
        </w:rPr>
        <w:t>8</w:t>
      </w:r>
      <w:r w:rsidRPr="007674A1">
        <w:rPr>
          <w:szCs w:val="28"/>
          <w:lang w:val="fr-FR"/>
        </w:rPr>
        <w:t xml:space="preserve">.1 </w:t>
      </w:r>
      <w:r w:rsidRPr="007674A1">
        <w:rPr>
          <w:rFonts w:ascii="Calibri" w:eastAsia="Times New Roman" w:hAnsi="Calibri" w:cs="Calibri"/>
          <w:color w:val="000000"/>
          <w:szCs w:val="28"/>
          <w:lang w:eastAsia="fr-FR"/>
        </w:rPr>
        <w:t>Etud</w:t>
      </w:r>
      <w:r w:rsidRPr="007674A1">
        <w:rPr>
          <w:rFonts w:ascii="Calibri" w:eastAsia="Times New Roman" w:hAnsi="Calibri" w:cs="Calibri"/>
          <w:color w:val="000000"/>
          <w:szCs w:val="28"/>
          <w:lang w:val="fr-FR" w:eastAsia="fr-FR"/>
        </w:rPr>
        <w:t>e</w:t>
      </w:r>
      <w:r w:rsidRPr="007674A1">
        <w:rPr>
          <w:rFonts w:ascii="Calibri" w:eastAsia="Times New Roman" w:hAnsi="Calibri" w:cs="Calibri"/>
          <w:color w:val="000000"/>
          <w:szCs w:val="28"/>
          <w:lang w:eastAsia="fr-FR"/>
        </w:rPr>
        <w:t xml:space="preserve"> la corrélation entre l’Asthme et la </w:t>
      </w:r>
      <w:r w:rsidRPr="007674A1">
        <w:rPr>
          <w:szCs w:val="28"/>
          <w:lang w:val="fr-FR"/>
        </w:rPr>
        <w:t>Pollution</w:t>
      </w:r>
      <w:bookmarkEnd w:id="47"/>
    </w:p>
    <w:p w14:paraId="69FD09D4" w14:textId="6CF5AD57" w:rsidR="00DC7845" w:rsidRPr="007674A1" w:rsidRDefault="007674A1" w:rsidP="007674A1">
      <w:pPr>
        <w:pStyle w:val="Titre2"/>
        <w:rPr>
          <w:szCs w:val="28"/>
          <w:lang w:val="fr-FR"/>
        </w:rPr>
      </w:pPr>
      <w:bookmarkStart w:id="48" w:name="_Toc501015198"/>
      <w:r w:rsidRPr="007674A1">
        <w:rPr>
          <w:szCs w:val="28"/>
          <w:lang w:val="fr-FR"/>
        </w:rPr>
        <w:t>8</w:t>
      </w:r>
      <w:r w:rsidRPr="007674A1">
        <w:rPr>
          <w:szCs w:val="28"/>
          <w:lang w:val="fr-FR"/>
        </w:rPr>
        <w:t xml:space="preserve">.2 </w:t>
      </w:r>
      <w:r w:rsidRPr="007674A1">
        <w:rPr>
          <w:rFonts w:ascii="Calibri" w:eastAsia="Times New Roman" w:hAnsi="Calibri" w:cs="Calibri"/>
          <w:color w:val="000000"/>
          <w:szCs w:val="28"/>
          <w:lang w:eastAsia="fr-FR"/>
        </w:rPr>
        <w:t>Prédi</w:t>
      </w:r>
      <w:proofErr w:type="spellStart"/>
      <w:r w:rsidRPr="007674A1">
        <w:rPr>
          <w:rFonts w:ascii="Calibri" w:eastAsia="Times New Roman" w:hAnsi="Calibri" w:cs="Calibri"/>
          <w:color w:val="000000"/>
          <w:szCs w:val="28"/>
          <w:lang w:val="fr-FR" w:eastAsia="fr-FR"/>
        </w:rPr>
        <w:t>ction</w:t>
      </w:r>
      <w:proofErr w:type="spellEnd"/>
      <w:r w:rsidRPr="007674A1">
        <w:rPr>
          <w:rFonts w:ascii="Calibri" w:eastAsia="Times New Roman" w:hAnsi="Calibri" w:cs="Calibri"/>
          <w:color w:val="000000"/>
          <w:szCs w:val="28"/>
          <w:lang w:val="fr-FR" w:eastAsia="fr-FR"/>
        </w:rPr>
        <w:t xml:space="preserve"> de </w:t>
      </w:r>
      <w:r w:rsidRPr="007674A1">
        <w:rPr>
          <w:rFonts w:ascii="Calibri" w:eastAsia="Times New Roman" w:hAnsi="Calibri" w:cs="Calibri"/>
          <w:color w:val="000000"/>
          <w:szCs w:val="28"/>
          <w:lang w:eastAsia="fr-FR"/>
        </w:rPr>
        <w:t>crise</w:t>
      </w:r>
      <w:r w:rsidRPr="007674A1">
        <w:rPr>
          <w:rFonts w:ascii="Calibri" w:eastAsia="Times New Roman" w:hAnsi="Calibri" w:cs="Calibri"/>
          <w:color w:val="000000"/>
          <w:szCs w:val="28"/>
          <w:lang w:val="fr-FR" w:eastAsia="fr-FR"/>
        </w:rPr>
        <w:t>s</w:t>
      </w:r>
      <w:r w:rsidRPr="007674A1">
        <w:rPr>
          <w:rFonts w:ascii="Calibri" w:eastAsia="Times New Roman" w:hAnsi="Calibri" w:cs="Calibri"/>
          <w:color w:val="000000"/>
          <w:szCs w:val="28"/>
          <w:lang w:eastAsia="fr-FR"/>
        </w:rPr>
        <w:t xml:space="preserve"> d’Asthme en fonction de l’évolution de la </w:t>
      </w:r>
      <w:r w:rsidRPr="007674A1">
        <w:rPr>
          <w:rFonts w:ascii="Calibri" w:eastAsia="Times New Roman" w:hAnsi="Calibri" w:cs="Calibri"/>
          <w:color w:val="000000"/>
          <w:szCs w:val="28"/>
          <w:lang w:val="fr-FR" w:eastAsia="fr-FR"/>
        </w:rPr>
        <w:t>P</w:t>
      </w:r>
      <w:r w:rsidRPr="007674A1">
        <w:rPr>
          <w:rFonts w:ascii="Calibri" w:eastAsia="Times New Roman" w:hAnsi="Calibri" w:cs="Calibri"/>
          <w:color w:val="000000"/>
          <w:szCs w:val="28"/>
          <w:lang w:eastAsia="fr-FR"/>
        </w:rPr>
        <w:t>ollution</w:t>
      </w:r>
      <w:bookmarkEnd w:id="48"/>
    </w:p>
    <w:p w14:paraId="312599AA" w14:textId="47ED875E" w:rsidR="009002F7" w:rsidRPr="0021190C" w:rsidRDefault="003F5B18" w:rsidP="00E6029A">
      <w:pPr>
        <w:pStyle w:val="Titre1"/>
        <w:rPr>
          <w:lang w:val="fr-FR"/>
        </w:rPr>
      </w:pPr>
      <w:bookmarkStart w:id="49" w:name="_9_The_Web"/>
      <w:bookmarkStart w:id="50" w:name="_Toc501015199"/>
      <w:bookmarkEnd w:id="49"/>
      <w:r>
        <w:rPr>
          <w:lang w:val="fr-FR"/>
        </w:rPr>
        <w:t>9 Cr</w:t>
      </w:r>
      <w:r w:rsidR="007A2F94">
        <w:rPr>
          <w:lang w:val="fr-FR"/>
        </w:rPr>
        <w:t>é</w:t>
      </w:r>
      <w:r>
        <w:rPr>
          <w:lang w:val="fr-FR"/>
        </w:rPr>
        <w:t>ation</w:t>
      </w:r>
      <w:r w:rsidR="00E6029A" w:rsidRPr="0021190C">
        <w:rPr>
          <w:lang w:val="fr-FR"/>
        </w:rPr>
        <w:t xml:space="preserve"> </w:t>
      </w:r>
      <w:r>
        <w:rPr>
          <w:lang w:val="fr-FR"/>
        </w:rPr>
        <w:t>d’un site web et visualisation des résultats de l’analyse</w:t>
      </w:r>
      <w:bookmarkEnd w:id="50"/>
    </w:p>
    <w:p w14:paraId="4631244B" w14:textId="763465B0" w:rsidR="005D3D65" w:rsidRPr="0021190C" w:rsidRDefault="00FD20C0" w:rsidP="00FD20C0">
      <w:pPr>
        <w:pStyle w:val="Titre1"/>
        <w:rPr>
          <w:lang w:val="fr-FR"/>
        </w:rPr>
      </w:pPr>
      <w:bookmarkStart w:id="51" w:name="_10_Big_Bridge"/>
      <w:bookmarkStart w:id="52" w:name="_Toc501015200"/>
      <w:bookmarkEnd w:id="51"/>
      <w:r w:rsidRPr="0021190C">
        <w:rPr>
          <w:lang w:val="fr-FR"/>
        </w:rPr>
        <w:t xml:space="preserve">10 </w:t>
      </w:r>
      <w:r w:rsidR="00D0514A">
        <w:rPr>
          <w:lang w:val="fr-FR"/>
        </w:rPr>
        <w:t xml:space="preserve">Comparaison des analyses R et Oracle </w:t>
      </w:r>
      <w:proofErr w:type="spellStart"/>
      <w:r w:rsidR="00D0514A">
        <w:rPr>
          <w:lang w:val="fr-FR"/>
        </w:rPr>
        <w:t>DataMining</w:t>
      </w:r>
      <w:bookmarkEnd w:id="52"/>
      <w:proofErr w:type="spellEnd"/>
    </w:p>
    <w:p w14:paraId="75E645C3" w14:textId="30439C82" w:rsidR="003266E2" w:rsidRPr="0021190C" w:rsidRDefault="0007687A" w:rsidP="00101F8F">
      <w:pPr>
        <w:pStyle w:val="Titre1"/>
        <w:rPr>
          <w:lang w:val="fr-FR"/>
        </w:rPr>
      </w:pPr>
      <w:bookmarkStart w:id="53" w:name="_9_BDSE_Data"/>
      <w:bookmarkStart w:id="54" w:name="_11_General_Conclusion"/>
      <w:bookmarkStart w:id="55" w:name="_12_General_Conclusion"/>
      <w:bookmarkStart w:id="56" w:name="_Toc501015201"/>
      <w:bookmarkEnd w:id="53"/>
      <w:bookmarkEnd w:id="54"/>
      <w:bookmarkEnd w:id="55"/>
      <w:r>
        <w:rPr>
          <w:lang w:val="fr-FR"/>
        </w:rPr>
        <w:t>11</w:t>
      </w:r>
      <w:r w:rsidR="00335E4C">
        <w:rPr>
          <w:lang w:val="fr-FR"/>
        </w:rPr>
        <w:t xml:space="preserve"> </w:t>
      </w:r>
      <w:r w:rsidR="004437D7" w:rsidRPr="0021190C">
        <w:rPr>
          <w:lang w:val="fr-FR"/>
        </w:rPr>
        <w:t>Conclusion</w:t>
      </w:r>
      <w:r w:rsidR="00335E4C">
        <w:rPr>
          <w:lang w:val="fr-FR"/>
        </w:rPr>
        <w:t xml:space="preserve"> Générale</w:t>
      </w:r>
      <w:bookmarkEnd w:id="56"/>
    </w:p>
    <w:p w14:paraId="39FE79A0" w14:textId="77777777" w:rsidR="00F764DD" w:rsidRPr="0021190C" w:rsidRDefault="00F764DD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  <w:lang w:val="fr-FR"/>
        </w:rPr>
      </w:pPr>
      <w:bookmarkStart w:id="57" w:name="_Reference_and_bibliography"/>
      <w:bookmarkEnd w:id="57"/>
      <w:r w:rsidRPr="0021190C">
        <w:rPr>
          <w:lang w:val="fr-FR"/>
        </w:rPr>
        <w:br w:type="page"/>
      </w:r>
    </w:p>
    <w:p w14:paraId="1E0F3477" w14:textId="4C874BBB" w:rsidR="003266E2" w:rsidRPr="0021190C" w:rsidRDefault="009B2FAC" w:rsidP="00FD20C0">
      <w:pPr>
        <w:pStyle w:val="Titre1"/>
        <w:rPr>
          <w:lang w:val="fr-FR"/>
        </w:rPr>
      </w:pPr>
      <w:bookmarkStart w:id="58" w:name="_Toc501015202"/>
      <w:r>
        <w:rPr>
          <w:lang w:val="fr-FR"/>
        </w:rPr>
        <w:lastRenderedPageBreak/>
        <w:t>Réfé</w:t>
      </w:r>
      <w:r w:rsidR="003266E2" w:rsidRPr="0021190C">
        <w:rPr>
          <w:lang w:val="fr-FR"/>
        </w:rPr>
        <w:t>rence</w:t>
      </w:r>
      <w:r w:rsidR="00335E4C">
        <w:rPr>
          <w:lang w:val="fr-FR"/>
        </w:rPr>
        <w:t>s</w:t>
      </w:r>
      <w:r w:rsidR="003266E2" w:rsidRPr="0021190C">
        <w:rPr>
          <w:lang w:val="fr-FR"/>
        </w:rPr>
        <w:t xml:space="preserve"> </w:t>
      </w:r>
      <w:r w:rsidR="00335E4C">
        <w:rPr>
          <w:lang w:val="fr-FR"/>
        </w:rPr>
        <w:t>et B</w:t>
      </w:r>
      <w:r>
        <w:rPr>
          <w:lang w:val="fr-FR"/>
        </w:rPr>
        <w:t>ibliographie</w:t>
      </w:r>
      <w:bookmarkEnd w:id="58"/>
    </w:p>
    <w:p w14:paraId="7726C578" w14:textId="77777777" w:rsidR="00EA1C44" w:rsidRPr="0021190C" w:rsidRDefault="00EA1C44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  <w:lang w:val="fr-FR"/>
        </w:rPr>
      </w:pPr>
      <w:bookmarkStart w:id="59" w:name="_Annexes_1"/>
      <w:bookmarkEnd w:id="59"/>
      <w:r w:rsidRPr="0021190C">
        <w:rPr>
          <w:lang w:val="fr-FR"/>
        </w:rPr>
        <w:br w:type="page"/>
      </w:r>
    </w:p>
    <w:p w14:paraId="4B1135B2" w14:textId="60E61E56" w:rsidR="0033018B" w:rsidRPr="0021190C" w:rsidRDefault="0033018B" w:rsidP="00FD20C0">
      <w:pPr>
        <w:pStyle w:val="Titre1"/>
        <w:rPr>
          <w:lang w:val="fr-FR"/>
        </w:rPr>
      </w:pPr>
      <w:bookmarkStart w:id="60" w:name="_Annexes_2"/>
      <w:bookmarkStart w:id="61" w:name="_Annexes"/>
      <w:bookmarkStart w:id="62" w:name="_Toc501015203"/>
      <w:bookmarkEnd w:id="60"/>
      <w:bookmarkEnd w:id="61"/>
      <w:r w:rsidRPr="0021190C">
        <w:rPr>
          <w:lang w:val="fr-FR"/>
        </w:rPr>
        <w:lastRenderedPageBreak/>
        <w:t>Annexes</w:t>
      </w:r>
      <w:bookmarkEnd w:id="62"/>
    </w:p>
    <w:sectPr w:rsidR="0033018B" w:rsidRPr="0021190C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C5380E" w14:textId="77777777" w:rsidR="00A96636" w:rsidRDefault="00A96636" w:rsidP="0028789D">
      <w:pPr>
        <w:spacing w:after="0" w:line="240" w:lineRule="auto"/>
      </w:pPr>
      <w:r>
        <w:separator/>
      </w:r>
    </w:p>
  </w:endnote>
  <w:endnote w:type="continuationSeparator" w:id="0">
    <w:p w14:paraId="43D87902" w14:textId="77777777" w:rsidR="00A96636" w:rsidRDefault="00A96636" w:rsidP="00287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8982731"/>
      <w:docPartObj>
        <w:docPartGallery w:val="Page Numbers (Bottom of Page)"/>
        <w:docPartUnique/>
      </w:docPartObj>
    </w:sdtPr>
    <w:sdtContent>
      <w:p w14:paraId="75EB2B36" w14:textId="3F960179" w:rsidR="009B2FAC" w:rsidRDefault="009B2FA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55E2">
          <w:rPr>
            <w:noProof/>
          </w:rPr>
          <w:t>6</w:t>
        </w:r>
        <w:r>
          <w:fldChar w:fldCharType="end"/>
        </w:r>
      </w:p>
    </w:sdtContent>
  </w:sdt>
  <w:p w14:paraId="59E5B53F" w14:textId="77777777" w:rsidR="009B2FAC" w:rsidRDefault="009B2FA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E35EB7" w14:textId="77777777" w:rsidR="00A96636" w:rsidRDefault="00A96636" w:rsidP="0028789D">
      <w:pPr>
        <w:spacing w:after="0" w:line="240" w:lineRule="auto"/>
      </w:pPr>
      <w:r>
        <w:separator/>
      </w:r>
    </w:p>
  </w:footnote>
  <w:footnote w:type="continuationSeparator" w:id="0">
    <w:p w14:paraId="756702B2" w14:textId="77777777" w:rsidR="00A96636" w:rsidRDefault="00A96636" w:rsidP="00287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4F07"/>
    <w:multiLevelType w:val="hybridMultilevel"/>
    <w:tmpl w:val="02B8ADF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0B32CE"/>
    <w:multiLevelType w:val="hybridMultilevel"/>
    <w:tmpl w:val="9C1A0CB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E00D2A"/>
    <w:multiLevelType w:val="hybridMultilevel"/>
    <w:tmpl w:val="6CF09BF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4D2892"/>
    <w:multiLevelType w:val="hybridMultilevel"/>
    <w:tmpl w:val="980EEB3C"/>
    <w:lvl w:ilvl="0" w:tplc="092AFC32">
      <w:start w:val="1"/>
      <w:numFmt w:val="bullet"/>
      <w:suff w:val="space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109B2CEB"/>
    <w:multiLevelType w:val="hybridMultilevel"/>
    <w:tmpl w:val="FB0CAF1C"/>
    <w:lvl w:ilvl="0" w:tplc="C2B2E2B8">
      <w:start w:val="1"/>
      <w:numFmt w:val="bullet"/>
      <w:suff w:val="space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52E2E1A"/>
    <w:multiLevelType w:val="hybridMultilevel"/>
    <w:tmpl w:val="F18E6FF8"/>
    <w:lvl w:ilvl="0" w:tplc="FFB20898">
      <w:start w:val="6"/>
      <w:numFmt w:val="bullet"/>
      <w:lvlText w:val="-"/>
      <w:lvlJc w:val="left"/>
      <w:pPr>
        <w:ind w:left="927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6723BD3"/>
    <w:multiLevelType w:val="hybridMultilevel"/>
    <w:tmpl w:val="AD8C74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DB02D82"/>
    <w:multiLevelType w:val="hybridMultilevel"/>
    <w:tmpl w:val="E29AD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62825"/>
    <w:multiLevelType w:val="hybridMultilevel"/>
    <w:tmpl w:val="E0A6EF9C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05351C6"/>
    <w:multiLevelType w:val="hybridMultilevel"/>
    <w:tmpl w:val="E35E41B8"/>
    <w:lvl w:ilvl="0" w:tplc="3E5CA1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92C2FFE"/>
    <w:multiLevelType w:val="hybridMultilevel"/>
    <w:tmpl w:val="59186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B0C91"/>
    <w:multiLevelType w:val="hybridMultilevel"/>
    <w:tmpl w:val="DC3C6D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D282296"/>
    <w:multiLevelType w:val="hybridMultilevel"/>
    <w:tmpl w:val="D570AC3C"/>
    <w:lvl w:ilvl="0" w:tplc="3EB2A68C">
      <w:start w:val="1"/>
      <w:numFmt w:val="bullet"/>
      <w:suff w:val="space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E74589D"/>
    <w:multiLevelType w:val="hybridMultilevel"/>
    <w:tmpl w:val="B2A61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446288"/>
    <w:multiLevelType w:val="multilevel"/>
    <w:tmpl w:val="AE12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786869"/>
    <w:multiLevelType w:val="hybridMultilevel"/>
    <w:tmpl w:val="92124E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54499"/>
    <w:multiLevelType w:val="hybridMultilevel"/>
    <w:tmpl w:val="B96C0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072AC"/>
    <w:multiLevelType w:val="multilevel"/>
    <w:tmpl w:val="1A0A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6221E9"/>
    <w:multiLevelType w:val="hybridMultilevel"/>
    <w:tmpl w:val="30F8219A"/>
    <w:lvl w:ilvl="0" w:tplc="3B0CC62C">
      <w:start w:val="1"/>
      <w:numFmt w:val="bullet"/>
      <w:suff w:val="space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CAE712B"/>
    <w:multiLevelType w:val="hybridMultilevel"/>
    <w:tmpl w:val="A8B848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4155ED"/>
    <w:multiLevelType w:val="hybridMultilevel"/>
    <w:tmpl w:val="6742B47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4771676"/>
    <w:multiLevelType w:val="hybridMultilevel"/>
    <w:tmpl w:val="F9B89FCE"/>
    <w:lvl w:ilvl="0" w:tplc="0180DBEE">
      <w:start w:val="1"/>
      <w:numFmt w:val="bullet"/>
      <w:suff w:val="space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CE584C"/>
    <w:multiLevelType w:val="hybridMultilevel"/>
    <w:tmpl w:val="A880D446"/>
    <w:lvl w:ilvl="0" w:tplc="A9941436">
      <w:start w:val="1"/>
      <w:numFmt w:val="bullet"/>
      <w:suff w:val="space"/>
      <w:lvlText w:val=""/>
      <w:lvlJc w:val="left"/>
      <w:pPr>
        <w:ind w:left="46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90563E3"/>
    <w:multiLevelType w:val="hybridMultilevel"/>
    <w:tmpl w:val="B66CD1DE"/>
    <w:lvl w:ilvl="0" w:tplc="C7D860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00E4A4F"/>
    <w:multiLevelType w:val="hybridMultilevel"/>
    <w:tmpl w:val="92124E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F859D9"/>
    <w:multiLevelType w:val="hybridMultilevel"/>
    <w:tmpl w:val="68225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C3865"/>
    <w:multiLevelType w:val="hybridMultilevel"/>
    <w:tmpl w:val="82B61A8E"/>
    <w:lvl w:ilvl="0" w:tplc="1634451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670C9B"/>
    <w:multiLevelType w:val="hybridMultilevel"/>
    <w:tmpl w:val="951CB7FE"/>
    <w:lvl w:ilvl="0" w:tplc="FCC82DC6">
      <w:start w:val="1"/>
      <w:numFmt w:val="bullet"/>
      <w:suff w:val="space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4465F4"/>
    <w:multiLevelType w:val="multilevel"/>
    <w:tmpl w:val="0192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623441"/>
    <w:multiLevelType w:val="hybridMultilevel"/>
    <w:tmpl w:val="D9203C7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3"/>
  </w:num>
  <w:num w:numId="4">
    <w:abstractNumId w:val="10"/>
  </w:num>
  <w:num w:numId="5">
    <w:abstractNumId w:val="19"/>
  </w:num>
  <w:num w:numId="6">
    <w:abstractNumId w:val="18"/>
  </w:num>
  <w:num w:numId="7">
    <w:abstractNumId w:val="8"/>
  </w:num>
  <w:num w:numId="8">
    <w:abstractNumId w:val="4"/>
  </w:num>
  <w:num w:numId="9">
    <w:abstractNumId w:val="6"/>
  </w:num>
  <w:num w:numId="10">
    <w:abstractNumId w:val="0"/>
  </w:num>
  <w:num w:numId="11">
    <w:abstractNumId w:val="3"/>
  </w:num>
  <w:num w:numId="12">
    <w:abstractNumId w:val="13"/>
  </w:num>
  <w:num w:numId="13">
    <w:abstractNumId w:val="26"/>
  </w:num>
  <w:num w:numId="14">
    <w:abstractNumId w:val="14"/>
  </w:num>
  <w:num w:numId="15">
    <w:abstractNumId w:val="11"/>
  </w:num>
  <w:num w:numId="16">
    <w:abstractNumId w:val="27"/>
  </w:num>
  <w:num w:numId="17">
    <w:abstractNumId w:val="16"/>
  </w:num>
  <w:num w:numId="18">
    <w:abstractNumId w:val="21"/>
  </w:num>
  <w:num w:numId="19">
    <w:abstractNumId w:val="22"/>
  </w:num>
  <w:num w:numId="20">
    <w:abstractNumId w:val="25"/>
  </w:num>
  <w:num w:numId="21">
    <w:abstractNumId w:val="12"/>
  </w:num>
  <w:num w:numId="22">
    <w:abstractNumId w:val="5"/>
  </w:num>
  <w:num w:numId="23">
    <w:abstractNumId w:val="12"/>
  </w:num>
  <w:num w:numId="24">
    <w:abstractNumId w:val="29"/>
  </w:num>
  <w:num w:numId="25">
    <w:abstractNumId w:val="20"/>
  </w:num>
  <w:num w:numId="26">
    <w:abstractNumId w:val="24"/>
  </w:num>
  <w:num w:numId="27">
    <w:abstractNumId w:val="2"/>
  </w:num>
  <w:num w:numId="28">
    <w:abstractNumId w:val="1"/>
  </w:num>
  <w:num w:numId="29">
    <w:abstractNumId w:val="15"/>
  </w:num>
  <w:num w:numId="30">
    <w:abstractNumId w:val="28"/>
  </w:num>
  <w:num w:numId="3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abriel Mopolo Moke">
    <w15:presenceInfo w15:providerId="None" w15:userId="Gabriel Mopolo Mok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1BC"/>
    <w:rsid w:val="0000223E"/>
    <w:rsid w:val="00002932"/>
    <w:rsid w:val="000046D4"/>
    <w:rsid w:val="0000746E"/>
    <w:rsid w:val="000078BF"/>
    <w:rsid w:val="00011FE5"/>
    <w:rsid w:val="000155E2"/>
    <w:rsid w:val="00017838"/>
    <w:rsid w:val="00017FFD"/>
    <w:rsid w:val="0002142B"/>
    <w:rsid w:val="00021E36"/>
    <w:rsid w:val="000232A0"/>
    <w:rsid w:val="0002516A"/>
    <w:rsid w:val="0002565E"/>
    <w:rsid w:val="000275BF"/>
    <w:rsid w:val="00034FD6"/>
    <w:rsid w:val="00041E2D"/>
    <w:rsid w:val="00044209"/>
    <w:rsid w:val="00046130"/>
    <w:rsid w:val="00057B25"/>
    <w:rsid w:val="000605BB"/>
    <w:rsid w:val="00060863"/>
    <w:rsid w:val="0006398D"/>
    <w:rsid w:val="00067082"/>
    <w:rsid w:val="00067F5A"/>
    <w:rsid w:val="0007687A"/>
    <w:rsid w:val="00076AC5"/>
    <w:rsid w:val="00081943"/>
    <w:rsid w:val="00083895"/>
    <w:rsid w:val="00083C46"/>
    <w:rsid w:val="00084472"/>
    <w:rsid w:val="00085106"/>
    <w:rsid w:val="00090E4A"/>
    <w:rsid w:val="00092C10"/>
    <w:rsid w:val="00095139"/>
    <w:rsid w:val="00095BCD"/>
    <w:rsid w:val="000A0964"/>
    <w:rsid w:val="000A0FAE"/>
    <w:rsid w:val="000A10F5"/>
    <w:rsid w:val="000A302F"/>
    <w:rsid w:val="000A5019"/>
    <w:rsid w:val="000B536A"/>
    <w:rsid w:val="000C04AD"/>
    <w:rsid w:val="000C468D"/>
    <w:rsid w:val="000D00AE"/>
    <w:rsid w:val="000D0CE7"/>
    <w:rsid w:val="000D36E7"/>
    <w:rsid w:val="000D5883"/>
    <w:rsid w:val="000D6F19"/>
    <w:rsid w:val="000E4BEC"/>
    <w:rsid w:val="000F243A"/>
    <w:rsid w:val="000F3641"/>
    <w:rsid w:val="000F4E06"/>
    <w:rsid w:val="00101F8F"/>
    <w:rsid w:val="00103404"/>
    <w:rsid w:val="00106672"/>
    <w:rsid w:val="00111415"/>
    <w:rsid w:val="00114F41"/>
    <w:rsid w:val="00115EA8"/>
    <w:rsid w:val="00117D69"/>
    <w:rsid w:val="00120C58"/>
    <w:rsid w:val="00121DC4"/>
    <w:rsid w:val="00122B82"/>
    <w:rsid w:val="001233DF"/>
    <w:rsid w:val="00124827"/>
    <w:rsid w:val="00125374"/>
    <w:rsid w:val="00130EA5"/>
    <w:rsid w:val="00132904"/>
    <w:rsid w:val="001411AF"/>
    <w:rsid w:val="00141474"/>
    <w:rsid w:val="001444C2"/>
    <w:rsid w:val="001501EB"/>
    <w:rsid w:val="00151B0E"/>
    <w:rsid w:val="00153D4D"/>
    <w:rsid w:val="00154B6F"/>
    <w:rsid w:val="00155AD0"/>
    <w:rsid w:val="00157A37"/>
    <w:rsid w:val="001654A6"/>
    <w:rsid w:val="00167A4E"/>
    <w:rsid w:val="00174859"/>
    <w:rsid w:val="00196FD1"/>
    <w:rsid w:val="001A004B"/>
    <w:rsid w:val="001A1261"/>
    <w:rsid w:val="001A2E73"/>
    <w:rsid w:val="001A3CA6"/>
    <w:rsid w:val="001A4B64"/>
    <w:rsid w:val="001A63D8"/>
    <w:rsid w:val="001B236F"/>
    <w:rsid w:val="001C2953"/>
    <w:rsid w:val="001E2C2D"/>
    <w:rsid w:val="001E7172"/>
    <w:rsid w:val="001F5F47"/>
    <w:rsid w:val="001F6DFF"/>
    <w:rsid w:val="00200175"/>
    <w:rsid w:val="00205851"/>
    <w:rsid w:val="0021190C"/>
    <w:rsid w:val="00213038"/>
    <w:rsid w:val="0021624F"/>
    <w:rsid w:val="0022073F"/>
    <w:rsid w:val="002315DF"/>
    <w:rsid w:val="002354F2"/>
    <w:rsid w:val="00237A84"/>
    <w:rsid w:val="00240D8B"/>
    <w:rsid w:val="0024412F"/>
    <w:rsid w:val="00245840"/>
    <w:rsid w:val="002477A6"/>
    <w:rsid w:val="00247C3C"/>
    <w:rsid w:val="00261432"/>
    <w:rsid w:val="0027040E"/>
    <w:rsid w:val="002811FF"/>
    <w:rsid w:val="00286ABF"/>
    <w:rsid w:val="0028789D"/>
    <w:rsid w:val="00287EB4"/>
    <w:rsid w:val="002A0648"/>
    <w:rsid w:val="002A0D17"/>
    <w:rsid w:val="002A6714"/>
    <w:rsid w:val="002C0FD7"/>
    <w:rsid w:val="002C6B5E"/>
    <w:rsid w:val="002D2A4B"/>
    <w:rsid w:val="002E257D"/>
    <w:rsid w:val="002E5D25"/>
    <w:rsid w:val="002F1CB2"/>
    <w:rsid w:val="002F5DCE"/>
    <w:rsid w:val="002F7684"/>
    <w:rsid w:val="003112A3"/>
    <w:rsid w:val="00312A27"/>
    <w:rsid w:val="00312EB7"/>
    <w:rsid w:val="00313E4C"/>
    <w:rsid w:val="00314BF3"/>
    <w:rsid w:val="00317AA7"/>
    <w:rsid w:val="0032405E"/>
    <w:rsid w:val="0032622C"/>
    <w:rsid w:val="003266E2"/>
    <w:rsid w:val="0033018B"/>
    <w:rsid w:val="00335E4C"/>
    <w:rsid w:val="003441BA"/>
    <w:rsid w:val="00344F73"/>
    <w:rsid w:val="00352933"/>
    <w:rsid w:val="00353A69"/>
    <w:rsid w:val="00363988"/>
    <w:rsid w:val="00366553"/>
    <w:rsid w:val="00370C5A"/>
    <w:rsid w:val="00371DB4"/>
    <w:rsid w:val="00374553"/>
    <w:rsid w:val="00380B7C"/>
    <w:rsid w:val="00384AFC"/>
    <w:rsid w:val="003870A7"/>
    <w:rsid w:val="003A0185"/>
    <w:rsid w:val="003A176A"/>
    <w:rsid w:val="003B0A9B"/>
    <w:rsid w:val="003B21ED"/>
    <w:rsid w:val="003B6DB1"/>
    <w:rsid w:val="003C5448"/>
    <w:rsid w:val="003D2A69"/>
    <w:rsid w:val="003D738C"/>
    <w:rsid w:val="003E36E3"/>
    <w:rsid w:val="003E40AE"/>
    <w:rsid w:val="003E5BDA"/>
    <w:rsid w:val="003F15BD"/>
    <w:rsid w:val="003F5B18"/>
    <w:rsid w:val="003F68D6"/>
    <w:rsid w:val="00406FF1"/>
    <w:rsid w:val="00412000"/>
    <w:rsid w:val="0041204A"/>
    <w:rsid w:val="00412817"/>
    <w:rsid w:val="004138DB"/>
    <w:rsid w:val="00425757"/>
    <w:rsid w:val="00431012"/>
    <w:rsid w:val="004335AA"/>
    <w:rsid w:val="00433FAA"/>
    <w:rsid w:val="00441645"/>
    <w:rsid w:val="00442409"/>
    <w:rsid w:val="004437D7"/>
    <w:rsid w:val="00445CDE"/>
    <w:rsid w:val="00447489"/>
    <w:rsid w:val="00452533"/>
    <w:rsid w:val="004564A9"/>
    <w:rsid w:val="004659C3"/>
    <w:rsid w:val="00473B99"/>
    <w:rsid w:val="004742E9"/>
    <w:rsid w:val="00474F53"/>
    <w:rsid w:val="004754B8"/>
    <w:rsid w:val="00477C4D"/>
    <w:rsid w:val="004844CD"/>
    <w:rsid w:val="004851E6"/>
    <w:rsid w:val="0048607F"/>
    <w:rsid w:val="004862AD"/>
    <w:rsid w:val="004905F1"/>
    <w:rsid w:val="004919A6"/>
    <w:rsid w:val="004A0A03"/>
    <w:rsid w:val="004A76B5"/>
    <w:rsid w:val="004B1AAD"/>
    <w:rsid w:val="004B6339"/>
    <w:rsid w:val="004C3E50"/>
    <w:rsid w:val="004D7E02"/>
    <w:rsid w:val="004E08DF"/>
    <w:rsid w:val="004E52C5"/>
    <w:rsid w:val="004E7EC9"/>
    <w:rsid w:val="004F491F"/>
    <w:rsid w:val="004F677E"/>
    <w:rsid w:val="004F69B6"/>
    <w:rsid w:val="0050230A"/>
    <w:rsid w:val="005023BE"/>
    <w:rsid w:val="00502D56"/>
    <w:rsid w:val="005079E6"/>
    <w:rsid w:val="005101F9"/>
    <w:rsid w:val="00516095"/>
    <w:rsid w:val="00524BE9"/>
    <w:rsid w:val="005253E7"/>
    <w:rsid w:val="005279F6"/>
    <w:rsid w:val="00533657"/>
    <w:rsid w:val="00537509"/>
    <w:rsid w:val="00540A67"/>
    <w:rsid w:val="00541B7D"/>
    <w:rsid w:val="005436EC"/>
    <w:rsid w:val="00550ADC"/>
    <w:rsid w:val="0055607D"/>
    <w:rsid w:val="005612F2"/>
    <w:rsid w:val="005674FC"/>
    <w:rsid w:val="00571C33"/>
    <w:rsid w:val="00571F59"/>
    <w:rsid w:val="00587D13"/>
    <w:rsid w:val="00593F0C"/>
    <w:rsid w:val="005940E5"/>
    <w:rsid w:val="00594298"/>
    <w:rsid w:val="00595AD8"/>
    <w:rsid w:val="0059692F"/>
    <w:rsid w:val="00597179"/>
    <w:rsid w:val="005971D6"/>
    <w:rsid w:val="00597B26"/>
    <w:rsid w:val="005A19EF"/>
    <w:rsid w:val="005A4563"/>
    <w:rsid w:val="005A60FB"/>
    <w:rsid w:val="005A6EE0"/>
    <w:rsid w:val="005B51FF"/>
    <w:rsid w:val="005B6445"/>
    <w:rsid w:val="005B755D"/>
    <w:rsid w:val="005B7996"/>
    <w:rsid w:val="005D2244"/>
    <w:rsid w:val="005D23B5"/>
    <w:rsid w:val="005D347F"/>
    <w:rsid w:val="005D3D65"/>
    <w:rsid w:val="005E164C"/>
    <w:rsid w:val="005E18D3"/>
    <w:rsid w:val="005F0399"/>
    <w:rsid w:val="005F5733"/>
    <w:rsid w:val="006057F4"/>
    <w:rsid w:val="00607B80"/>
    <w:rsid w:val="00610CA0"/>
    <w:rsid w:val="00617194"/>
    <w:rsid w:val="0061742D"/>
    <w:rsid w:val="00620780"/>
    <w:rsid w:val="0062125D"/>
    <w:rsid w:val="00622A6A"/>
    <w:rsid w:val="00623879"/>
    <w:rsid w:val="006326C6"/>
    <w:rsid w:val="006326ED"/>
    <w:rsid w:val="00635E51"/>
    <w:rsid w:val="0064075D"/>
    <w:rsid w:val="00645880"/>
    <w:rsid w:val="00646140"/>
    <w:rsid w:val="006526E9"/>
    <w:rsid w:val="0065671C"/>
    <w:rsid w:val="006616B9"/>
    <w:rsid w:val="00665B3E"/>
    <w:rsid w:val="00667370"/>
    <w:rsid w:val="00667EAF"/>
    <w:rsid w:val="00682535"/>
    <w:rsid w:val="00682D3A"/>
    <w:rsid w:val="00683C46"/>
    <w:rsid w:val="00690754"/>
    <w:rsid w:val="00691B7A"/>
    <w:rsid w:val="00693B31"/>
    <w:rsid w:val="00695185"/>
    <w:rsid w:val="006960B2"/>
    <w:rsid w:val="006A0748"/>
    <w:rsid w:val="006A3028"/>
    <w:rsid w:val="006A4F42"/>
    <w:rsid w:val="006C388B"/>
    <w:rsid w:val="006D2A3A"/>
    <w:rsid w:val="006D38C1"/>
    <w:rsid w:val="006D597A"/>
    <w:rsid w:val="006D6FDD"/>
    <w:rsid w:val="006D758D"/>
    <w:rsid w:val="006E51B3"/>
    <w:rsid w:val="006E6CC3"/>
    <w:rsid w:val="006F4D9D"/>
    <w:rsid w:val="006F6070"/>
    <w:rsid w:val="00702326"/>
    <w:rsid w:val="007064F9"/>
    <w:rsid w:val="007100D9"/>
    <w:rsid w:val="00712834"/>
    <w:rsid w:val="0071757A"/>
    <w:rsid w:val="00717EE7"/>
    <w:rsid w:val="0072477D"/>
    <w:rsid w:val="0073418D"/>
    <w:rsid w:val="0073451F"/>
    <w:rsid w:val="00737C65"/>
    <w:rsid w:val="0074738A"/>
    <w:rsid w:val="0075211E"/>
    <w:rsid w:val="00752D25"/>
    <w:rsid w:val="00762813"/>
    <w:rsid w:val="00764C9E"/>
    <w:rsid w:val="007674A1"/>
    <w:rsid w:val="007761AB"/>
    <w:rsid w:val="00776F2D"/>
    <w:rsid w:val="007810C0"/>
    <w:rsid w:val="00792E00"/>
    <w:rsid w:val="00795ADE"/>
    <w:rsid w:val="0079737F"/>
    <w:rsid w:val="007A2F94"/>
    <w:rsid w:val="007A4890"/>
    <w:rsid w:val="007B2B27"/>
    <w:rsid w:val="007B4005"/>
    <w:rsid w:val="007B6EB5"/>
    <w:rsid w:val="007C1451"/>
    <w:rsid w:val="007C1802"/>
    <w:rsid w:val="007C1EB6"/>
    <w:rsid w:val="007D2BFE"/>
    <w:rsid w:val="007E000B"/>
    <w:rsid w:val="007E06BE"/>
    <w:rsid w:val="007E152F"/>
    <w:rsid w:val="007F305E"/>
    <w:rsid w:val="008050E4"/>
    <w:rsid w:val="008159DC"/>
    <w:rsid w:val="008171DC"/>
    <w:rsid w:val="00821B81"/>
    <w:rsid w:val="00822B5D"/>
    <w:rsid w:val="008500D9"/>
    <w:rsid w:val="00852F99"/>
    <w:rsid w:val="00855040"/>
    <w:rsid w:val="00857FB3"/>
    <w:rsid w:val="00862464"/>
    <w:rsid w:val="00865C3D"/>
    <w:rsid w:val="00880878"/>
    <w:rsid w:val="008944F8"/>
    <w:rsid w:val="008A3444"/>
    <w:rsid w:val="008B437F"/>
    <w:rsid w:val="008C19C5"/>
    <w:rsid w:val="008C7AED"/>
    <w:rsid w:val="008C7F28"/>
    <w:rsid w:val="008D00A6"/>
    <w:rsid w:val="008D1876"/>
    <w:rsid w:val="008D4FC8"/>
    <w:rsid w:val="008D5AD4"/>
    <w:rsid w:val="008E23F3"/>
    <w:rsid w:val="008E3128"/>
    <w:rsid w:val="008F0CB7"/>
    <w:rsid w:val="008F4677"/>
    <w:rsid w:val="008F5DC5"/>
    <w:rsid w:val="009002F7"/>
    <w:rsid w:val="00904BE9"/>
    <w:rsid w:val="00904C6F"/>
    <w:rsid w:val="00905398"/>
    <w:rsid w:val="00907AAA"/>
    <w:rsid w:val="009128AB"/>
    <w:rsid w:val="00924589"/>
    <w:rsid w:val="00937E7C"/>
    <w:rsid w:val="00940EAB"/>
    <w:rsid w:val="00946D9D"/>
    <w:rsid w:val="00947709"/>
    <w:rsid w:val="00950383"/>
    <w:rsid w:val="00955AE5"/>
    <w:rsid w:val="00963868"/>
    <w:rsid w:val="00964B4B"/>
    <w:rsid w:val="009666D0"/>
    <w:rsid w:val="00972F20"/>
    <w:rsid w:val="009756FD"/>
    <w:rsid w:val="00980988"/>
    <w:rsid w:val="00980DA5"/>
    <w:rsid w:val="00985D5A"/>
    <w:rsid w:val="009A28EF"/>
    <w:rsid w:val="009A3455"/>
    <w:rsid w:val="009A3DEB"/>
    <w:rsid w:val="009B2FAC"/>
    <w:rsid w:val="009C472F"/>
    <w:rsid w:val="009C4AEE"/>
    <w:rsid w:val="009D013F"/>
    <w:rsid w:val="009D095A"/>
    <w:rsid w:val="009F32B6"/>
    <w:rsid w:val="009F3E2C"/>
    <w:rsid w:val="009F463F"/>
    <w:rsid w:val="00A01B9A"/>
    <w:rsid w:val="00A02177"/>
    <w:rsid w:val="00A03075"/>
    <w:rsid w:val="00A03936"/>
    <w:rsid w:val="00A0554C"/>
    <w:rsid w:val="00A06699"/>
    <w:rsid w:val="00A07AAA"/>
    <w:rsid w:val="00A10664"/>
    <w:rsid w:val="00A10F14"/>
    <w:rsid w:val="00A146C1"/>
    <w:rsid w:val="00A1529B"/>
    <w:rsid w:val="00A15CC0"/>
    <w:rsid w:val="00A204A3"/>
    <w:rsid w:val="00A30BE1"/>
    <w:rsid w:val="00A3130E"/>
    <w:rsid w:val="00A32CB9"/>
    <w:rsid w:val="00A415CF"/>
    <w:rsid w:val="00A432FE"/>
    <w:rsid w:val="00A53BE4"/>
    <w:rsid w:val="00A6386E"/>
    <w:rsid w:val="00A64806"/>
    <w:rsid w:val="00A67B39"/>
    <w:rsid w:val="00A82FD8"/>
    <w:rsid w:val="00A842DE"/>
    <w:rsid w:val="00A86A8C"/>
    <w:rsid w:val="00A945E0"/>
    <w:rsid w:val="00A96636"/>
    <w:rsid w:val="00A972D8"/>
    <w:rsid w:val="00AA0D60"/>
    <w:rsid w:val="00AA2E03"/>
    <w:rsid w:val="00AB125A"/>
    <w:rsid w:val="00AB751A"/>
    <w:rsid w:val="00AC1D84"/>
    <w:rsid w:val="00AC315D"/>
    <w:rsid w:val="00AC43B9"/>
    <w:rsid w:val="00AD0624"/>
    <w:rsid w:val="00AD4626"/>
    <w:rsid w:val="00AE5789"/>
    <w:rsid w:val="00AE6D98"/>
    <w:rsid w:val="00AE78DC"/>
    <w:rsid w:val="00AE79C1"/>
    <w:rsid w:val="00AF0FCF"/>
    <w:rsid w:val="00AF1D6C"/>
    <w:rsid w:val="00B00813"/>
    <w:rsid w:val="00B12AEF"/>
    <w:rsid w:val="00B316BD"/>
    <w:rsid w:val="00B34789"/>
    <w:rsid w:val="00B43650"/>
    <w:rsid w:val="00B4482B"/>
    <w:rsid w:val="00B53A6D"/>
    <w:rsid w:val="00B6045A"/>
    <w:rsid w:val="00B65104"/>
    <w:rsid w:val="00B711E5"/>
    <w:rsid w:val="00B74965"/>
    <w:rsid w:val="00B7531A"/>
    <w:rsid w:val="00B86975"/>
    <w:rsid w:val="00BA224E"/>
    <w:rsid w:val="00BA5E00"/>
    <w:rsid w:val="00BB4062"/>
    <w:rsid w:val="00BB5E90"/>
    <w:rsid w:val="00BB6DCE"/>
    <w:rsid w:val="00BC7262"/>
    <w:rsid w:val="00BC7A9E"/>
    <w:rsid w:val="00BF0CB3"/>
    <w:rsid w:val="00BF3AB3"/>
    <w:rsid w:val="00BF49DA"/>
    <w:rsid w:val="00C01069"/>
    <w:rsid w:val="00C01C67"/>
    <w:rsid w:val="00C04BFD"/>
    <w:rsid w:val="00C1005A"/>
    <w:rsid w:val="00C12197"/>
    <w:rsid w:val="00C21454"/>
    <w:rsid w:val="00C236BE"/>
    <w:rsid w:val="00C30CA3"/>
    <w:rsid w:val="00C4612D"/>
    <w:rsid w:val="00C46E1B"/>
    <w:rsid w:val="00C51E1B"/>
    <w:rsid w:val="00C624D1"/>
    <w:rsid w:val="00C63F45"/>
    <w:rsid w:val="00C65081"/>
    <w:rsid w:val="00C650DB"/>
    <w:rsid w:val="00C7209B"/>
    <w:rsid w:val="00C747FA"/>
    <w:rsid w:val="00C75B21"/>
    <w:rsid w:val="00C81741"/>
    <w:rsid w:val="00C82431"/>
    <w:rsid w:val="00C90FA9"/>
    <w:rsid w:val="00C930F5"/>
    <w:rsid w:val="00C9542D"/>
    <w:rsid w:val="00C96936"/>
    <w:rsid w:val="00CB2593"/>
    <w:rsid w:val="00CB3E08"/>
    <w:rsid w:val="00CB4E49"/>
    <w:rsid w:val="00CB70CE"/>
    <w:rsid w:val="00CC0586"/>
    <w:rsid w:val="00CC18D7"/>
    <w:rsid w:val="00CC797A"/>
    <w:rsid w:val="00CD639B"/>
    <w:rsid w:val="00CD67F5"/>
    <w:rsid w:val="00CD6E24"/>
    <w:rsid w:val="00CE3E64"/>
    <w:rsid w:val="00CF4A3A"/>
    <w:rsid w:val="00D0083B"/>
    <w:rsid w:val="00D01C5B"/>
    <w:rsid w:val="00D0514A"/>
    <w:rsid w:val="00D15FF6"/>
    <w:rsid w:val="00D2410D"/>
    <w:rsid w:val="00D30989"/>
    <w:rsid w:val="00D31CDF"/>
    <w:rsid w:val="00D35699"/>
    <w:rsid w:val="00D361BC"/>
    <w:rsid w:val="00D374D5"/>
    <w:rsid w:val="00D41A89"/>
    <w:rsid w:val="00D513D9"/>
    <w:rsid w:val="00D51B93"/>
    <w:rsid w:val="00D67FA0"/>
    <w:rsid w:val="00D703EC"/>
    <w:rsid w:val="00D73CD5"/>
    <w:rsid w:val="00D76519"/>
    <w:rsid w:val="00D8350E"/>
    <w:rsid w:val="00D915F9"/>
    <w:rsid w:val="00DA322D"/>
    <w:rsid w:val="00DA3529"/>
    <w:rsid w:val="00DB0F99"/>
    <w:rsid w:val="00DC158A"/>
    <w:rsid w:val="00DC7845"/>
    <w:rsid w:val="00DD2745"/>
    <w:rsid w:val="00DD28D8"/>
    <w:rsid w:val="00DD2CCE"/>
    <w:rsid w:val="00DD5CDD"/>
    <w:rsid w:val="00DE0E49"/>
    <w:rsid w:val="00DE1CBB"/>
    <w:rsid w:val="00DE2A60"/>
    <w:rsid w:val="00DE6868"/>
    <w:rsid w:val="00DF1DC9"/>
    <w:rsid w:val="00DF359E"/>
    <w:rsid w:val="00DF3888"/>
    <w:rsid w:val="00DF483C"/>
    <w:rsid w:val="00E00C11"/>
    <w:rsid w:val="00E00E37"/>
    <w:rsid w:val="00E059A2"/>
    <w:rsid w:val="00E066BD"/>
    <w:rsid w:val="00E10229"/>
    <w:rsid w:val="00E12E36"/>
    <w:rsid w:val="00E15080"/>
    <w:rsid w:val="00E15896"/>
    <w:rsid w:val="00E15B48"/>
    <w:rsid w:val="00E16995"/>
    <w:rsid w:val="00E17FFC"/>
    <w:rsid w:val="00E26218"/>
    <w:rsid w:val="00E3496C"/>
    <w:rsid w:val="00E36505"/>
    <w:rsid w:val="00E37141"/>
    <w:rsid w:val="00E432F6"/>
    <w:rsid w:val="00E435D3"/>
    <w:rsid w:val="00E478BA"/>
    <w:rsid w:val="00E50FBE"/>
    <w:rsid w:val="00E52A22"/>
    <w:rsid w:val="00E6029A"/>
    <w:rsid w:val="00E60A5E"/>
    <w:rsid w:val="00E62F1E"/>
    <w:rsid w:val="00E63607"/>
    <w:rsid w:val="00E6503A"/>
    <w:rsid w:val="00E77CEA"/>
    <w:rsid w:val="00E835C8"/>
    <w:rsid w:val="00E85017"/>
    <w:rsid w:val="00E85ED6"/>
    <w:rsid w:val="00E87564"/>
    <w:rsid w:val="00E8783A"/>
    <w:rsid w:val="00E911CD"/>
    <w:rsid w:val="00E91254"/>
    <w:rsid w:val="00E97DF4"/>
    <w:rsid w:val="00EA1C44"/>
    <w:rsid w:val="00EB06F3"/>
    <w:rsid w:val="00EB1D5D"/>
    <w:rsid w:val="00EB1E8C"/>
    <w:rsid w:val="00EB47AC"/>
    <w:rsid w:val="00EC455D"/>
    <w:rsid w:val="00EC7B29"/>
    <w:rsid w:val="00ED2B57"/>
    <w:rsid w:val="00ED3628"/>
    <w:rsid w:val="00ED60D4"/>
    <w:rsid w:val="00EF0AE1"/>
    <w:rsid w:val="00F1426F"/>
    <w:rsid w:val="00F207BF"/>
    <w:rsid w:val="00F30575"/>
    <w:rsid w:val="00F31020"/>
    <w:rsid w:val="00F35849"/>
    <w:rsid w:val="00F37EE7"/>
    <w:rsid w:val="00F37F3E"/>
    <w:rsid w:val="00F4106D"/>
    <w:rsid w:val="00F455CB"/>
    <w:rsid w:val="00F51117"/>
    <w:rsid w:val="00F605E0"/>
    <w:rsid w:val="00F62423"/>
    <w:rsid w:val="00F71814"/>
    <w:rsid w:val="00F721AF"/>
    <w:rsid w:val="00F729D8"/>
    <w:rsid w:val="00F74505"/>
    <w:rsid w:val="00F75019"/>
    <w:rsid w:val="00F764DD"/>
    <w:rsid w:val="00F80A0E"/>
    <w:rsid w:val="00F878FC"/>
    <w:rsid w:val="00F930D8"/>
    <w:rsid w:val="00F9369E"/>
    <w:rsid w:val="00F9503A"/>
    <w:rsid w:val="00F968F5"/>
    <w:rsid w:val="00FB0AC2"/>
    <w:rsid w:val="00FB1065"/>
    <w:rsid w:val="00FB2A9F"/>
    <w:rsid w:val="00FC0454"/>
    <w:rsid w:val="00FC19F3"/>
    <w:rsid w:val="00FC415E"/>
    <w:rsid w:val="00FC61B6"/>
    <w:rsid w:val="00FC61ED"/>
    <w:rsid w:val="00FD20C0"/>
    <w:rsid w:val="00FD7435"/>
    <w:rsid w:val="00FE0F15"/>
    <w:rsid w:val="00FE7EBB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AFD9A"/>
  <w15:chartTrackingRefBased/>
  <w15:docId w15:val="{97541F9B-B5DA-4C8E-A0E9-794CBE4C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4005"/>
    <w:pPr>
      <w:spacing w:after="120" w:line="360" w:lineRule="auto"/>
      <w:ind w:firstLine="567"/>
      <w:jc w:val="both"/>
    </w:pPr>
    <w:rPr>
      <w:rFonts w:asciiTheme="majorHAnsi" w:hAnsiTheme="majorHAns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36505"/>
    <w:pPr>
      <w:keepNext/>
      <w:keepLines/>
      <w:spacing w:before="240" w:after="240"/>
      <w:outlineLvl w:val="0"/>
    </w:pPr>
    <w:rPr>
      <w:rFonts w:eastAsiaTheme="majorEastAsia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6505"/>
    <w:pPr>
      <w:keepNext/>
      <w:keepLines/>
      <w:spacing w:before="120"/>
      <w:outlineLvl w:val="1"/>
    </w:pPr>
    <w:rPr>
      <w:rFonts w:eastAsiaTheme="majorEastAsia" w:cstheme="majorBidi"/>
      <w:b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A76B5"/>
    <w:pPr>
      <w:keepNext/>
      <w:keepLines/>
      <w:spacing w:before="120"/>
      <w:outlineLvl w:val="2"/>
    </w:pPr>
    <w:rPr>
      <w:rFonts w:eastAsiaTheme="majorEastAsia" w:cstheme="majorBidi"/>
      <w:b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C8243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D24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616B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36505"/>
    <w:rPr>
      <w:rFonts w:asciiTheme="majorHAnsi" w:eastAsiaTheme="majorEastAsia" w:hAnsiTheme="majorHAnsi" w:cstheme="majorBidi"/>
      <w:b/>
      <w:sz w:val="28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83C46"/>
    <w:pPr>
      <w:outlineLvl w:val="9"/>
    </w:pPr>
    <w:rPr>
      <w:lang w:eastAsia="ru-RU"/>
    </w:rPr>
  </w:style>
  <w:style w:type="character" w:customStyle="1" w:styleId="Titre2Car">
    <w:name w:val="Titre 2 Car"/>
    <w:basedOn w:val="Policepardfaut"/>
    <w:link w:val="Titre2"/>
    <w:uiPriority w:val="9"/>
    <w:rsid w:val="00E36505"/>
    <w:rPr>
      <w:rFonts w:asciiTheme="majorHAnsi" w:eastAsiaTheme="majorEastAsia" w:hAnsiTheme="majorHAnsi" w:cstheme="majorBidi"/>
      <w:b/>
      <w:sz w:val="28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72477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3650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36505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A76B5"/>
    <w:rPr>
      <w:rFonts w:asciiTheme="majorHAnsi" w:eastAsiaTheme="majorEastAsia" w:hAnsiTheme="majorHAnsi" w:cstheme="majorBidi"/>
      <w:b/>
      <w:sz w:val="24"/>
      <w:szCs w:val="24"/>
    </w:rPr>
  </w:style>
  <w:style w:type="character" w:styleId="Accentuation">
    <w:name w:val="Emphasis"/>
    <w:basedOn w:val="Policepardfaut"/>
    <w:uiPriority w:val="20"/>
    <w:qFormat/>
    <w:rsid w:val="00D0083B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2878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789D"/>
    <w:rPr>
      <w:rFonts w:asciiTheme="majorHAnsi" w:hAnsiTheme="majorHAns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2878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789D"/>
    <w:rPr>
      <w:rFonts w:asciiTheme="majorHAnsi" w:hAnsiTheme="majorHAnsi"/>
      <w:sz w:val="24"/>
    </w:rPr>
  </w:style>
  <w:style w:type="table" w:styleId="TableauGrille1Clair-Accentuation5">
    <w:name w:val="Grid Table 1 Light Accent 5"/>
    <w:basedOn w:val="TableauNormal"/>
    <w:uiPriority w:val="46"/>
    <w:rsid w:val="00571C3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C63F4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M3">
    <w:name w:val="toc 3"/>
    <w:basedOn w:val="Normal"/>
    <w:next w:val="Normal"/>
    <w:autoRedefine/>
    <w:uiPriority w:val="39"/>
    <w:unhideWhenUsed/>
    <w:rsid w:val="00442409"/>
    <w:pPr>
      <w:spacing w:after="100"/>
      <w:ind w:left="480"/>
    </w:pPr>
  </w:style>
  <w:style w:type="paragraph" w:styleId="PrformatHTML">
    <w:name w:val="HTML Preformatted"/>
    <w:basedOn w:val="Normal"/>
    <w:link w:val="PrformatHTMLCar"/>
    <w:uiPriority w:val="99"/>
    <w:unhideWhenUsed/>
    <w:rsid w:val="00561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formatHTMLCar">
    <w:name w:val="Préformaté HTML Car"/>
    <w:basedOn w:val="Policepardfaut"/>
    <w:link w:val="PrformatHTML"/>
    <w:uiPriority w:val="99"/>
    <w:rsid w:val="005612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cwxi2kcpkb">
    <w:name w:val="gcwxi2kcpkb"/>
    <w:basedOn w:val="Policepardfaut"/>
    <w:rsid w:val="005612F2"/>
  </w:style>
  <w:style w:type="character" w:customStyle="1" w:styleId="gcwxi2kcpjb">
    <w:name w:val="gcwxi2kcpjb"/>
    <w:basedOn w:val="Policepardfaut"/>
    <w:rsid w:val="005612F2"/>
  </w:style>
  <w:style w:type="character" w:styleId="Mention">
    <w:name w:val="Mention"/>
    <w:basedOn w:val="Policepardfaut"/>
    <w:uiPriority w:val="99"/>
    <w:semiHidden/>
    <w:unhideWhenUsed/>
    <w:rsid w:val="0050230A"/>
    <w:rPr>
      <w:color w:val="2B579A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50230A"/>
    <w:rPr>
      <w:color w:val="954F72" w:themeColor="followedHyperlink"/>
      <w:u w:val="single"/>
    </w:rPr>
  </w:style>
  <w:style w:type="table" w:styleId="TableauGrille6Couleur-Accentuation5">
    <w:name w:val="Grid Table 6 Colorful Accent 5"/>
    <w:basedOn w:val="TableauNormal"/>
    <w:uiPriority w:val="51"/>
    <w:rsid w:val="005E18D3"/>
    <w:pPr>
      <w:spacing w:after="0" w:line="240" w:lineRule="auto"/>
    </w:pPr>
    <w:rPr>
      <w:color w:val="2E74B5" w:themeColor="accent5" w:themeShade="BF"/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5F03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0399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433F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D01C5B"/>
    <w:pPr>
      <w:spacing w:after="0"/>
    </w:pPr>
  </w:style>
  <w:style w:type="character" w:styleId="Marquedecommentaire">
    <w:name w:val="annotation reference"/>
    <w:basedOn w:val="Policepardfaut"/>
    <w:uiPriority w:val="99"/>
    <w:semiHidden/>
    <w:unhideWhenUsed/>
    <w:rsid w:val="00A972D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972D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972D8"/>
    <w:rPr>
      <w:rFonts w:asciiTheme="majorHAnsi" w:hAnsiTheme="majorHAns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972D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972D8"/>
    <w:rPr>
      <w:rFonts w:asciiTheme="majorHAnsi" w:hAnsiTheme="majorHAnsi"/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352933"/>
    <w:rPr>
      <w:color w:val="808080"/>
      <w:shd w:val="clear" w:color="auto" w:fill="E6E6E6"/>
    </w:rPr>
  </w:style>
  <w:style w:type="character" w:customStyle="1" w:styleId="key-name">
    <w:name w:val="key-name"/>
    <w:basedOn w:val="Policepardfaut"/>
    <w:rsid w:val="00120C58"/>
  </w:style>
  <w:style w:type="character" w:customStyle="1" w:styleId="punctuation">
    <w:name w:val="punctuation"/>
    <w:basedOn w:val="Policepardfaut"/>
    <w:rsid w:val="00120C58"/>
  </w:style>
  <w:style w:type="character" w:customStyle="1" w:styleId="stringvalue">
    <w:name w:val="stringvalue"/>
    <w:basedOn w:val="Policepardfaut"/>
    <w:rsid w:val="00120C58"/>
  </w:style>
  <w:style w:type="character" w:customStyle="1" w:styleId="numeric">
    <w:name w:val="numeric"/>
    <w:basedOn w:val="Policepardfaut"/>
    <w:rsid w:val="00120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325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2349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147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4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435403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541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200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6354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292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919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5516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6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7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028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494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11848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14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40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9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3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2" w:color="auto"/>
                                    <w:bottom w:val="single" w:sz="6" w:space="0" w:color="auto"/>
                                    <w:right w:val="single" w:sz="6" w:space="4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2456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4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7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8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2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24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3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45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786765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897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60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900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37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86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8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37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100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2099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8990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302551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0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77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7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384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861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63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2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739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7951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946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596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477764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4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277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6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630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265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8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995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8DC23-1D0F-4BB0-921E-D74863C67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4795</TotalTime>
  <Pages>8</Pages>
  <Words>969</Words>
  <Characters>5332</Characters>
  <Application>Microsoft Office Word</Application>
  <DocSecurity>0</DocSecurity>
  <Lines>44</Lines>
  <Paragraphs>12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Григорьева</dc:creator>
  <cp:keywords/>
  <dc:description/>
  <cp:lastModifiedBy>Domitille</cp:lastModifiedBy>
  <cp:revision>132</cp:revision>
  <cp:lastPrinted>2017-09-10T22:11:00Z</cp:lastPrinted>
  <dcterms:created xsi:type="dcterms:W3CDTF">2017-03-24T08:10:00Z</dcterms:created>
  <dcterms:modified xsi:type="dcterms:W3CDTF">2017-12-14T10:48:00Z</dcterms:modified>
</cp:coreProperties>
</file>