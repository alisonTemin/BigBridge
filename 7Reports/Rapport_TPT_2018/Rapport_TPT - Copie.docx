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2691"/>
        <w:gridCol w:w="2677"/>
        <w:gridCol w:w="222"/>
        <w:gridCol w:w="1826"/>
      </w:tblGrid>
      <w:tr w:rsidR="00CC18D7" w14:paraId="17BA724C" w14:textId="67206072" w:rsidTr="00CC18D7">
        <w:trPr>
          <w:trHeight w:val="2992"/>
        </w:trPr>
        <w:tc>
          <w:tcPr>
            <w:tcW w:w="1770" w:type="dxa"/>
            <w:shd w:val="clear" w:color="auto" w:fill="auto"/>
            <w:vAlign w:val="center"/>
          </w:tcPr>
          <w:p w14:paraId="49D8490F" w14:textId="1A33043C" w:rsidR="00CC18D7" w:rsidRDefault="00CC18D7" w:rsidP="0064075D">
            <w:pPr>
              <w:ind w:firstLine="0"/>
              <w:rPr>
                <w:rFonts w:ascii="Cambria" w:hAnsi="Cambria" w:cs="Cambria"/>
                <w:b/>
                <w:bCs/>
                <w:color w:val="000000"/>
                <w:sz w:val="23"/>
                <w:szCs w:val="23"/>
                <w:lang w:val="en-GB"/>
              </w:rPr>
            </w:pPr>
            <w:r>
              <w:rPr>
                <w:noProof/>
                <w:lang w:val="en-US"/>
              </w:rPr>
              <w:drawing>
                <wp:anchor distT="0" distB="0" distL="114300" distR="114300" simplePos="0" relativeHeight="251673600" behindDoc="1" locked="0" layoutInCell="1" allowOverlap="1" wp14:anchorId="3DCC5B38" wp14:editId="62B919D8">
                  <wp:simplePos x="0" y="0"/>
                  <wp:positionH relativeFrom="margin">
                    <wp:align>center</wp:align>
                  </wp:positionH>
                  <wp:positionV relativeFrom="margin">
                    <wp:align>center</wp:align>
                  </wp:positionV>
                  <wp:extent cx="1153795" cy="744855"/>
                  <wp:effectExtent l="0" t="0" r="8255" b="0"/>
                  <wp:wrapSquare wrapText="bothSides"/>
                  <wp:docPr id="4" name="Picture 4" descr="Картинки по запросу U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UN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795" cy="744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47" w:type="dxa"/>
            <w:shd w:val="clear" w:color="auto" w:fill="auto"/>
            <w:vAlign w:val="center"/>
          </w:tcPr>
          <w:p w14:paraId="0977A6FC" w14:textId="77777777" w:rsidR="00CC18D7" w:rsidRDefault="00CC18D7" w:rsidP="00A10664">
            <w:pPr>
              <w:ind w:firstLine="0"/>
              <w:jc w:val="center"/>
              <w:rPr>
                <w:rFonts w:ascii="Cambria" w:hAnsi="Cambria" w:cs="Cambria"/>
                <w:b/>
                <w:bCs/>
                <w:color w:val="000000"/>
                <w:sz w:val="23"/>
                <w:szCs w:val="23"/>
                <w:lang w:val="en-GB"/>
              </w:rPr>
            </w:pPr>
            <w:r>
              <w:rPr>
                <w:noProof/>
                <w:lang w:val="en-US"/>
              </w:rPr>
              <w:drawing>
                <wp:anchor distT="0" distB="0" distL="114300" distR="114300" simplePos="0" relativeHeight="251675648" behindDoc="0" locked="0" layoutInCell="1" allowOverlap="1" wp14:anchorId="607FAE51" wp14:editId="1D4F428D">
                  <wp:simplePos x="3115733" y="1004711"/>
                  <wp:positionH relativeFrom="margin">
                    <wp:align>center</wp:align>
                  </wp:positionH>
                  <wp:positionV relativeFrom="margin">
                    <wp:align>center</wp:align>
                  </wp:positionV>
                  <wp:extent cx="1668937" cy="1155418"/>
                  <wp:effectExtent l="0" t="0" r="0" b="0"/>
                  <wp:wrapSquare wrapText="bothSides"/>
                  <wp:docPr id="6" name="Picture 6" descr="Картинки по запросу hospital pas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hospital past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937" cy="1155418"/>
                          </a:xfrm>
                          <a:prstGeom prst="rect">
                            <a:avLst/>
                          </a:prstGeom>
                          <a:noFill/>
                          <a:ln>
                            <a:noFill/>
                          </a:ln>
                        </pic:spPr>
                      </pic:pic>
                    </a:graphicData>
                  </a:graphic>
                </wp:anchor>
              </w:drawing>
            </w:r>
            <w:r>
              <w:rPr>
                <w:rFonts w:ascii="Cambria" w:hAnsi="Cambria" w:cs="Cambria"/>
                <w:b/>
                <w:bCs/>
                <w:color w:val="000000"/>
                <w:sz w:val="23"/>
                <w:szCs w:val="23"/>
                <w:lang w:val="en-GB"/>
              </w:rPr>
              <w:t xml:space="preserve">            </w:t>
            </w:r>
          </w:p>
        </w:tc>
        <w:tc>
          <w:tcPr>
            <w:tcW w:w="2434" w:type="dxa"/>
            <w:shd w:val="clear" w:color="auto" w:fill="auto"/>
            <w:vAlign w:val="center"/>
          </w:tcPr>
          <w:p w14:paraId="4E4DBF8D" w14:textId="77777777" w:rsidR="00CC18D7" w:rsidRDefault="00CC18D7" w:rsidP="0064075D">
            <w:pPr>
              <w:ind w:firstLine="0"/>
              <w:jc w:val="center"/>
              <w:rPr>
                <w:rFonts w:ascii="Cambria" w:hAnsi="Cambria" w:cs="Cambria"/>
                <w:b/>
                <w:bCs/>
                <w:color w:val="000000"/>
                <w:sz w:val="23"/>
                <w:szCs w:val="23"/>
                <w:lang w:val="en-GB"/>
              </w:rPr>
            </w:pPr>
            <w:r>
              <w:rPr>
                <w:rFonts w:ascii="Cambria" w:hAnsi="Cambria" w:cs="Cambria"/>
                <w:b/>
                <w:bCs/>
                <w:noProof/>
                <w:color w:val="000000"/>
                <w:sz w:val="23"/>
                <w:szCs w:val="23"/>
                <w:lang w:val="en-US"/>
              </w:rPr>
              <w:drawing>
                <wp:anchor distT="0" distB="0" distL="114300" distR="114300" simplePos="0" relativeHeight="251674624" behindDoc="0" locked="0" layoutInCell="1" allowOverlap="1" wp14:anchorId="04B8EEFF" wp14:editId="6EA498C4">
                  <wp:simplePos x="0" y="0"/>
                  <wp:positionH relativeFrom="margin">
                    <wp:align>center</wp:align>
                  </wp:positionH>
                  <wp:positionV relativeFrom="margin">
                    <wp:align>center</wp:align>
                  </wp:positionV>
                  <wp:extent cx="1659255" cy="1097915"/>
                  <wp:effectExtent l="0" t="0" r="0" b="0"/>
                  <wp:wrapSquare wrapText="bothSides"/>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b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9255" cy="1097915"/>
                          </a:xfrm>
                          <a:prstGeom prst="rect">
                            <a:avLst/>
                          </a:prstGeom>
                        </pic:spPr>
                      </pic:pic>
                    </a:graphicData>
                  </a:graphic>
                  <wp14:sizeRelH relativeFrom="margin">
                    <wp14:pctWidth>0</wp14:pctWidth>
                  </wp14:sizeRelH>
                  <wp14:sizeRelV relativeFrom="margin">
                    <wp14:pctHeight>0</wp14:pctHeight>
                  </wp14:sizeRelV>
                </wp:anchor>
              </w:drawing>
            </w:r>
          </w:p>
        </w:tc>
        <w:tc>
          <w:tcPr>
            <w:tcW w:w="221" w:type="dxa"/>
          </w:tcPr>
          <w:p w14:paraId="257BCB47" w14:textId="77777777" w:rsidR="00CC18D7" w:rsidRPr="00CC18D7" w:rsidRDefault="00CC18D7" w:rsidP="0064075D">
            <w:pPr>
              <w:ind w:firstLine="0"/>
              <w:jc w:val="center"/>
              <w:rPr>
                <w:rFonts w:ascii="Cambria" w:hAnsi="Cambria" w:cs="Cambria"/>
                <w:bCs/>
                <w:noProof/>
                <w:color w:val="000000"/>
                <w:sz w:val="23"/>
                <w:szCs w:val="23"/>
                <w:lang w:val="en-US"/>
              </w:rPr>
            </w:pPr>
          </w:p>
        </w:tc>
        <w:tc>
          <w:tcPr>
            <w:tcW w:w="2483" w:type="dxa"/>
            <w:vAlign w:val="center"/>
          </w:tcPr>
          <w:p w14:paraId="6020D4A5" w14:textId="6934B11E" w:rsidR="00CC18D7" w:rsidRDefault="00CC18D7" w:rsidP="00CC18D7">
            <w:pPr>
              <w:ind w:firstLine="0"/>
              <w:jc w:val="center"/>
              <w:rPr>
                <w:rFonts w:ascii="Cambria" w:hAnsi="Cambria" w:cs="Cambria"/>
                <w:b/>
                <w:bCs/>
                <w:noProof/>
                <w:color w:val="000000"/>
                <w:sz w:val="23"/>
                <w:szCs w:val="23"/>
                <w:lang w:val="en-US"/>
              </w:rPr>
            </w:pPr>
            <w:r>
              <w:rPr>
                <w:rFonts w:ascii="Cambria" w:hAnsi="Cambria" w:cs="Cambria"/>
                <w:b/>
                <w:bCs/>
                <w:noProof/>
                <w:color w:val="000000"/>
                <w:sz w:val="23"/>
                <w:szCs w:val="23"/>
                <w:lang w:val="en-US"/>
              </w:rPr>
              <w:drawing>
                <wp:anchor distT="0" distB="0" distL="114300" distR="114300" simplePos="0" relativeHeight="251676672" behindDoc="0" locked="0" layoutInCell="1" allowOverlap="1" wp14:anchorId="43E4E200" wp14:editId="3D4FDFC8">
                  <wp:simplePos x="5924550" y="1047750"/>
                  <wp:positionH relativeFrom="margin">
                    <wp:align>center</wp:align>
                  </wp:positionH>
                  <wp:positionV relativeFrom="margin">
                    <wp:align>center</wp:align>
                  </wp:positionV>
                  <wp:extent cx="1076325" cy="107632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IMREDD-400x4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p>
        </w:tc>
      </w:tr>
    </w:tbl>
    <w:p w14:paraId="66BF7A90" w14:textId="77777777" w:rsidR="00D2410D" w:rsidRPr="00CB3E08" w:rsidRDefault="00D2410D" w:rsidP="00FC415E">
      <w:pPr>
        <w:ind w:firstLine="0"/>
        <w:rPr>
          <w:rFonts w:ascii="Cambria" w:hAnsi="Cambria" w:cs="Cambria"/>
          <w:b/>
          <w:bCs/>
          <w:color w:val="000000"/>
          <w:sz w:val="23"/>
          <w:szCs w:val="23"/>
          <w:lang w:val="en-US"/>
        </w:rPr>
      </w:pPr>
    </w:p>
    <w:p w14:paraId="5ACDE5EA" w14:textId="77777777" w:rsidR="00D2410D" w:rsidRPr="00A10664" w:rsidRDefault="00D2410D" w:rsidP="00D2410D">
      <w:pPr>
        <w:jc w:val="center"/>
        <w:rPr>
          <w:rFonts w:ascii="Cambria" w:hAnsi="Cambria" w:cs="Cambria"/>
          <w:b/>
          <w:bCs/>
          <w:color w:val="000000"/>
          <w:sz w:val="23"/>
          <w:szCs w:val="23"/>
          <w:lang w:val="fr-FR"/>
        </w:rPr>
      </w:pPr>
    </w:p>
    <w:tbl>
      <w:tblPr>
        <w:tblStyle w:val="TableGrid"/>
        <w:tblW w:w="6379" w:type="dxa"/>
        <w:tblInd w:w="2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119"/>
      </w:tblGrid>
      <w:tr w:rsidR="00D2410D" w:rsidRPr="006F4D9D" w14:paraId="2104EF0F" w14:textId="77777777" w:rsidTr="00FC415E">
        <w:tc>
          <w:tcPr>
            <w:tcW w:w="6379" w:type="dxa"/>
            <w:gridSpan w:val="2"/>
          </w:tcPr>
          <w:p w14:paraId="42F6AF64" w14:textId="2F962DDC" w:rsidR="0064075D" w:rsidRDefault="0064075D" w:rsidP="006D597A">
            <w:pPr>
              <w:spacing w:before="120"/>
              <w:ind w:firstLine="0"/>
              <w:rPr>
                <w:rFonts w:ascii="Century Gothic" w:hAnsi="Century Gothic"/>
                <w:sz w:val="28"/>
                <w:szCs w:val="36"/>
                <w:lang w:val="fr-FR"/>
              </w:rPr>
            </w:pPr>
          </w:p>
          <w:p w14:paraId="0CB35A8F" w14:textId="77777777" w:rsidR="006D597A" w:rsidRDefault="006D597A" w:rsidP="006D597A">
            <w:pPr>
              <w:spacing w:before="120"/>
              <w:ind w:firstLine="0"/>
              <w:rPr>
                <w:rFonts w:ascii="Century Gothic" w:hAnsi="Century Gothic"/>
                <w:sz w:val="28"/>
                <w:szCs w:val="36"/>
                <w:lang w:val="fr-FR"/>
              </w:rPr>
            </w:pPr>
          </w:p>
          <w:p w14:paraId="57A5E183" w14:textId="77777777" w:rsidR="0064075D" w:rsidRDefault="0064075D" w:rsidP="0064075D">
            <w:pPr>
              <w:spacing w:before="120"/>
              <w:ind w:firstLine="0"/>
              <w:rPr>
                <w:rFonts w:ascii="Century Gothic" w:hAnsi="Century Gothic"/>
                <w:sz w:val="28"/>
                <w:szCs w:val="36"/>
                <w:lang w:val="fr-FR"/>
              </w:rPr>
            </w:pPr>
          </w:p>
          <w:p w14:paraId="6F27C9E6" w14:textId="17F5A994" w:rsidR="00BF49DA" w:rsidRDefault="00B65104" w:rsidP="008D00A6">
            <w:pPr>
              <w:spacing w:before="120"/>
              <w:ind w:left="602" w:firstLine="0"/>
              <w:rPr>
                <w:rFonts w:ascii="Century Gothic" w:hAnsi="Century Gothic"/>
                <w:sz w:val="28"/>
                <w:szCs w:val="36"/>
                <w:lang w:val="fr-FR"/>
              </w:rPr>
            </w:pPr>
            <w:r>
              <w:rPr>
                <w:rFonts w:ascii="Century Gothic" w:hAnsi="Century Gothic"/>
                <w:sz w:val="28"/>
                <w:szCs w:val="36"/>
                <w:lang w:val="fr-FR"/>
              </w:rPr>
              <w:t>Rapport de stage</w:t>
            </w:r>
            <w:r w:rsidR="006F4D9D">
              <w:rPr>
                <w:rFonts w:ascii="Century Gothic" w:hAnsi="Century Gothic"/>
                <w:sz w:val="28"/>
                <w:szCs w:val="36"/>
                <w:lang w:val="fr-FR"/>
              </w:rPr>
              <w:t> :</w:t>
            </w:r>
          </w:p>
          <w:p w14:paraId="3601F9B2" w14:textId="7F5F6F51" w:rsidR="006F4D9D" w:rsidRDefault="006F4D9D" w:rsidP="006F4D9D">
            <w:pPr>
              <w:spacing w:before="120"/>
              <w:ind w:left="602" w:firstLine="0"/>
              <w:rPr>
                <w:rFonts w:ascii="Century Gothic" w:hAnsi="Century Gothic"/>
                <w:sz w:val="28"/>
                <w:szCs w:val="36"/>
                <w:lang w:val="fr-FR"/>
              </w:rPr>
            </w:pPr>
            <w:r w:rsidRPr="00205851">
              <w:rPr>
                <w:rFonts w:ascii="Century Gothic" w:hAnsi="Century Gothic"/>
                <w:sz w:val="28"/>
                <w:szCs w:val="36"/>
                <w:lang w:val="fr-FR"/>
              </w:rPr>
              <w:t xml:space="preserve">Projet </w:t>
            </w:r>
            <w:r w:rsidRPr="0064075D">
              <w:rPr>
                <w:rFonts w:ascii="Century Gothic" w:hAnsi="Century Gothic"/>
                <w:b/>
                <w:sz w:val="28"/>
                <w:szCs w:val="36"/>
                <w:lang w:val="fr-FR"/>
              </w:rPr>
              <w:t>B</w:t>
            </w:r>
            <w:r w:rsidRPr="00205851">
              <w:rPr>
                <w:rFonts w:ascii="Century Gothic" w:hAnsi="Century Gothic"/>
                <w:sz w:val="28"/>
                <w:szCs w:val="36"/>
                <w:lang w:val="fr-FR"/>
              </w:rPr>
              <w:t xml:space="preserve">ig </w:t>
            </w:r>
            <w:r w:rsidRPr="0064075D">
              <w:rPr>
                <w:rFonts w:ascii="Century Gothic" w:hAnsi="Century Gothic"/>
                <w:b/>
                <w:sz w:val="28"/>
                <w:szCs w:val="36"/>
                <w:lang w:val="fr-FR"/>
              </w:rPr>
              <w:t>D</w:t>
            </w:r>
            <w:r w:rsidRPr="00205851">
              <w:rPr>
                <w:rFonts w:ascii="Century Gothic" w:hAnsi="Century Gothic"/>
                <w:sz w:val="28"/>
                <w:szCs w:val="36"/>
                <w:lang w:val="fr-FR"/>
              </w:rPr>
              <w:t xml:space="preserve">ata </w:t>
            </w:r>
            <w:r w:rsidRPr="0064075D">
              <w:rPr>
                <w:rFonts w:ascii="Century Gothic" w:hAnsi="Century Gothic"/>
                <w:b/>
                <w:sz w:val="28"/>
                <w:szCs w:val="36"/>
                <w:lang w:val="fr-FR"/>
              </w:rPr>
              <w:t>S</w:t>
            </w:r>
            <w:r w:rsidRPr="00205851">
              <w:rPr>
                <w:rFonts w:ascii="Century Gothic" w:hAnsi="Century Gothic"/>
                <w:sz w:val="28"/>
                <w:szCs w:val="36"/>
                <w:lang w:val="fr-FR"/>
              </w:rPr>
              <w:t xml:space="preserve">anté et </w:t>
            </w:r>
            <w:r w:rsidRPr="0064075D">
              <w:rPr>
                <w:rFonts w:ascii="Century Gothic" w:hAnsi="Century Gothic"/>
                <w:b/>
                <w:sz w:val="28"/>
                <w:szCs w:val="36"/>
                <w:lang w:val="fr-FR"/>
              </w:rPr>
              <w:t>E</w:t>
            </w:r>
            <w:r w:rsidRPr="00205851">
              <w:rPr>
                <w:rFonts w:ascii="Century Gothic" w:hAnsi="Century Gothic"/>
                <w:sz w:val="28"/>
                <w:szCs w:val="36"/>
                <w:lang w:val="fr-FR"/>
              </w:rPr>
              <w:t>nvironnement dans la ville de Nice en partenariat avec l’IMRED</w:t>
            </w:r>
            <w:r>
              <w:rPr>
                <w:rFonts w:ascii="Century Gothic" w:hAnsi="Century Gothic"/>
                <w:sz w:val="28"/>
                <w:szCs w:val="36"/>
                <w:lang w:val="fr-FR"/>
              </w:rPr>
              <w:t>D</w:t>
            </w:r>
          </w:p>
          <w:p w14:paraId="366DFABB" w14:textId="117C6DD6" w:rsidR="00B65104" w:rsidRPr="00205851" w:rsidRDefault="00B65104" w:rsidP="00B65104">
            <w:pPr>
              <w:spacing w:before="120"/>
              <w:ind w:firstLine="0"/>
              <w:rPr>
                <w:rFonts w:ascii="Century Gothic" w:hAnsi="Century Gothic"/>
                <w:sz w:val="28"/>
                <w:szCs w:val="36"/>
                <w:lang w:val="fr-FR"/>
              </w:rPr>
            </w:pPr>
          </w:p>
          <w:p w14:paraId="64796AD9" w14:textId="77777777" w:rsidR="00D2410D" w:rsidRPr="00017FFD" w:rsidRDefault="00D2410D" w:rsidP="00FC415E">
            <w:pPr>
              <w:spacing w:before="120"/>
              <w:jc w:val="left"/>
              <w:rPr>
                <w:b/>
                <w:sz w:val="18"/>
                <w:lang w:val="fr-FR"/>
              </w:rPr>
            </w:pPr>
            <w:r w:rsidRPr="00017FFD">
              <w:rPr>
                <w:b/>
                <w:sz w:val="28"/>
                <w:szCs w:val="36"/>
                <w:lang w:val="fr-FR"/>
              </w:rPr>
              <w:t>MDBS France</w:t>
            </w:r>
          </w:p>
        </w:tc>
      </w:tr>
      <w:tr w:rsidR="00D2410D" w:rsidRPr="0064075D" w14:paraId="31787247" w14:textId="77777777" w:rsidTr="00FC415E">
        <w:tc>
          <w:tcPr>
            <w:tcW w:w="6379" w:type="dxa"/>
            <w:gridSpan w:val="2"/>
          </w:tcPr>
          <w:p w14:paraId="5553DF53" w14:textId="300C74E1" w:rsidR="00D2410D" w:rsidRDefault="00795ADE" w:rsidP="00FC415E">
            <w:pPr>
              <w:jc w:val="left"/>
              <w:rPr>
                <w:rFonts w:cs="Cambria"/>
                <w:bCs/>
                <w:color w:val="000000"/>
                <w:szCs w:val="23"/>
                <w:lang w:val="fr-FR"/>
              </w:rPr>
            </w:pPr>
            <w:r w:rsidRPr="00795ADE">
              <w:rPr>
                <w:rFonts w:cs="Cambria"/>
                <w:bCs/>
                <w:color w:val="000000"/>
                <w:szCs w:val="23"/>
                <w:lang w:val="fr-FR"/>
              </w:rPr>
              <w:t xml:space="preserve">Juillet </w:t>
            </w:r>
            <w:r w:rsidR="00D2410D" w:rsidRPr="00017FFD">
              <w:rPr>
                <w:rFonts w:cs="Cambria"/>
                <w:bCs/>
                <w:color w:val="000000"/>
                <w:szCs w:val="23"/>
                <w:lang w:val="fr-FR"/>
              </w:rPr>
              <w:t>201</w:t>
            </w:r>
            <w:r>
              <w:rPr>
                <w:rFonts w:cs="Cambria"/>
                <w:bCs/>
                <w:color w:val="000000"/>
                <w:szCs w:val="23"/>
                <w:lang w:val="fr-FR"/>
              </w:rPr>
              <w:t>7</w:t>
            </w:r>
            <w:r w:rsidR="00D2410D" w:rsidRPr="00017FFD">
              <w:rPr>
                <w:rFonts w:cs="Cambria"/>
                <w:bCs/>
                <w:color w:val="000000"/>
                <w:szCs w:val="23"/>
                <w:lang w:val="fr-FR"/>
              </w:rPr>
              <w:t xml:space="preserve"> – </w:t>
            </w:r>
            <w:r>
              <w:rPr>
                <w:rFonts w:cs="Cambria"/>
                <w:bCs/>
                <w:color w:val="000000"/>
                <w:szCs w:val="23"/>
                <w:lang w:val="fr-FR"/>
              </w:rPr>
              <w:t>Septembre</w:t>
            </w:r>
            <w:r w:rsidR="00D2410D" w:rsidRPr="00017FFD">
              <w:rPr>
                <w:rFonts w:cs="Cambria"/>
                <w:bCs/>
                <w:color w:val="000000"/>
                <w:szCs w:val="23"/>
                <w:lang w:val="fr-FR"/>
              </w:rPr>
              <w:t xml:space="preserve"> 2017</w:t>
            </w:r>
          </w:p>
          <w:p w14:paraId="0DAB5AEE" w14:textId="77777777" w:rsidR="004F491F" w:rsidRDefault="004F491F" w:rsidP="00FC415E">
            <w:pPr>
              <w:jc w:val="left"/>
              <w:rPr>
                <w:rFonts w:cs="Cambria"/>
                <w:bCs/>
                <w:color w:val="000000"/>
                <w:szCs w:val="23"/>
                <w:lang w:val="fr-FR"/>
              </w:rPr>
            </w:pPr>
            <w:r>
              <w:rPr>
                <w:rFonts w:cs="Cambria"/>
                <w:bCs/>
                <w:color w:val="000000"/>
                <w:szCs w:val="23"/>
                <w:lang w:val="fr-FR"/>
              </w:rPr>
              <w:t>Tuteur MBDS : Gabriel MOPOLO-MOKE</w:t>
            </w:r>
          </w:p>
          <w:p w14:paraId="01CC25E5" w14:textId="77777777" w:rsidR="003F68D6" w:rsidRDefault="00620780" w:rsidP="00FC415E">
            <w:pPr>
              <w:jc w:val="left"/>
              <w:rPr>
                <w:rFonts w:cs="Cambria"/>
                <w:bCs/>
                <w:color w:val="000000"/>
                <w:szCs w:val="23"/>
                <w:lang w:val="fr-FR"/>
              </w:rPr>
            </w:pPr>
            <w:r w:rsidRPr="00620780">
              <w:rPr>
                <w:rFonts w:cs="Cambria"/>
                <w:bCs/>
                <w:color w:val="000000"/>
                <w:szCs w:val="23"/>
                <w:lang w:val="fr-FR"/>
              </w:rPr>
              <w:t>Responsable scientifique</w:t>
            </w:r>
            <w:r w:rsidRPr="003F68D6">
              <w:rPr>
                <w:rFonts w:cs="Cambria"/>
                <w:bCs/>
                <w:color w:val="000000"/>
                <w:szCs w:val="23"/>
                <w:lang w:val="fr-FR"/>
              </w:rPr>
              <w:t xml:space="preserve"> :</w:t>
            </w:r>
            <w:r w:rsidR="003F68D6" w:rsidRPr="003F68D6">
              <w:rPr>
                <w:rFonts w:cs="Cambria"/>
                <w:bCs/>
                <w:color w:val="000000"/>
                <w:szCs w:val="23"/>
                <w:lang w:val="fr-FR"/>
              </w:rPr>
              <w:t xml:space="preserve"> Serge </w:t>
            </w:r>
            <w:r w:rsidR="003F68D6">
              <w:rPr>
                <w:rFonts w:cs="Cambria"/>
                <w:bCs/>
                <w:color w:val="000000"/>
                <w:szCs w:val="23"/>
                <w:lang w:val="fr-FR"/>
              </w:rPr>
              <w:t>MIRANDA</w:t>
            </w:r>
          </w:p>
          <w:p w14:paraId="0FD675F8" w14:textId="77777777" w:rsidR="007C1802" w:rsidRPr="007C1802" w:rsidRDefault="007C1802" w:rsidP="0064075D">
            <w:pPr>
              <w:ind w:firstLine="0"/>
              <w:rPr>
                <w:rFonts w:cs="Cambria"/>
                <w:bCs/>
                <w:color w:val="000000"/>
                <w:szCs w:val="23"/>
                <w:lang w:val="fr-FR"/>
              </w:rPr>
            </w:pPr>
          </w:p>
        </w:tc>
      </w:tr>
      <w:tr w:rsidR="00D2410D" w:rsidRPr="00795ADE" w14:paraId="39208558" w14:textId="77777777" w:rsidTr="00FC415E">
        <w:tc>
          <w:tcPr>
            <w:tcW w:w="3260" w:type="dxa"/>
          </w:tcPr>
          <w:p w14:paraId="74C4EDB3" w14:textId="0B102550" w:rsidR="00D2410D" w:rsidRPr="00017FFD" w:rsidRDefault="00795ADE" w:rsidP="00FC415E">
            <w:pPr>
              <w:ind w:firstLine="602"/>
              <w:jc w:val="left"/>
              <w:rPr>
                <w:rFonts w:cs="Cambria"/>
                <w:b/>
                <w:bCs/>
                <w:color w:val="000000"/>
                <w:szCs w:val="23"/>
                <w:u w:val="single"/>
                <w:lang w:val="fr-FR"/>
              </w:rPr>
            </w:pPr>
            <w:r>
              <w:rPr>
                <w:rFonts w:cs="Cambria"/>
                <w:b/>
                <w:bCs/>
                <w:color w:val="000000"/>
                <w:szCs w:val="23"/>
                <w:u w:val="single"/>
                <w:lang w:val="fr-FR"/>
              </w:rPr>
              <w:t xml:space="preserve">Etudiant </w:t>
            </w:r>
            <w:r w:rsidR="00D2410D" w:rsidRPr="00017FFD">
              <w:rPr>
                <w:rFonts w:cs="Cambria"/>
                <w:b/>
                <w:bCs/>
                <w:color w:val="000000"/>
                <w:szCs w:val="23"/>
                <w:u w:val="single"/>
                <w:lang w:val="fr-FR"/>
              </w:rPr>
              <w:t>:</w:t>
            </w:r>
          </w:p>
          <w:p w14:paraId="2AB226BD" w14:textId="4B86937E" w:rsidR="00D2410D" w:rsidRPr="00795ADE" w:rsidRDefault="00D2410D" w:rsidP="00795ADE">
            <w:pPr>
              <w:jc w:val="left"/>
              <w:rPr>
                <w:rFonts w:cs="Cambria"/>
                <w:b/>
                <w:bCs/>
                <w:color w:val="000000"/>
                <w:sz w:val="32"/>
                <w:szCs w:val="23"/>
                <w:u w:val="single"/>
                <w:lang w:val="en-US"/>
              </w:rPr>
            </w:pPr>
            <w:r w:rsidRPr="00017FFD">
              <w:rPr>
                <w:rFonts w:cs="Arial"/>
                <w:color w:val="000000"/>
                <w:szCs w:val="20"/>
                <w:lang w:val="en-US"/>
              </w:rPr>
              <w:t>Mlle Irina GRIGOREVA</w:t>
            </w:r>
          </w:p>
        </w:tc>
        <w:tc>
          <w:tcPr>
            <w:tcW w:w="3119" w:type="dxa"/>
          </w:tcPr>
          <w:p w14:paraId="0F84D99C" w14:textId="147230BF" w:rsidR="00D2410D" w:rsidRPr="00017FFD" w:rsidRDefault="00D2410D" w:rsidP="00FC415E">
            <w:pPr>
              <w:ind w:firstLine="593"/>
              <w:jc w:val="left"/>
              <w:rPr>
                <w:rFonts w:cs="Cambria"/>
                <w:b/>
                <w:bCs/>
                <w:color w:val="000000"/>
                <w:szCs w:val="23"/>
                <w:u w:val="single"/>
                <w:lang w:val="fr-FR"/>
              </w:rPr>
            </w:pPr>
            <w:r w:rsidRPr="00017FFD">
              <w:rPr>
                <w:rFonts w:cs="Cambria"/>
                <w:b/>
                <w:bCs/>
                <w:color w:val="000000"/>
                <w:szCs w:val="23"/>
                <w:u w:val="single"/>
                <w:lang w:val="fr-FR"/>
              </w:rPr>
              <w:t xml:space="preserve">Membres du </w:t>
            </w:r>
            <w:r w:rsidR="00E10229" w:rsidRPr="00017FFD">
              <w:rPr>
                <w:rFonts w:cs="Cambria"/>
                <w:b/>
                <w:bCs/>
                <w:color w:val="000000"/>
                <w:szCs w:val="23"/>
                <w:u w:val="single"/>
                <w:lang w:val="fr-FR"/>
              </w:rPr>
              <w:t>jury :</w:t>
            </w:r>
          </w:p>
          <w:p w14:paraId="769CF672" w14:textId="77777777" w:rsidR="007C1802" w:rsidRPr="00017FFD" w:rsidRDefault="007C1802" w:rsidP="00FC415E">
            <w:pPr>
              <w:jc w:val="left"/>
              <w:rPr>
                <w:rFonts w:cs="Arial"/>
                <w:color w:val="000000"/>
                <w:szCs w:val="20"/>
                <w:lang w:val="fr-FR"/>
              </w:rPr>
            </w:pPr>
            <w:r w:rsidRPr="00017FFD">
              <w:rPr>
                <w:rFonts w:cs="Arial"/>
                <w:color w:val="000000"/>
                <w:szCs w:val="20"/>
                <w:lang w:val="fr-FR"/>
              </w:rPr>
              <w:t>M. Gabriel MOPOLO</w:t>
            </w:r>
          </w:p>
          <w:p w14:paraId="7EA76185" w14:textId="77777777" w:rsidR="007C1802" w:rsidRPr="00017FFD" w:rsidRDefault="007C1802" w:rsidP="00FC415E">
            <w:pPr>
              <w:jc w:val="left"/>
              <w:rPr>
                <w:rFonts w:cs="Arial"/>
                <w:color w:val="000000"/>
                <w:szCs w:val="20"/>
                <w:lang w:val="fr-FR"/>
              </w:rPr>
            </w:pPr>
            <w:r w:rsidRPr="00017FFD">
              <w:rPr>
                <w:rFonts w:cs="Arial"/>
                <w:color w:val="000000"/>
                <w:szCs w:val="20"/>
                <w:lang w:val="fr-FR"/>
              </w:rPr>
              <w:t>M. Serge MIRANDA</w:t>
            </w:r>
          </w:p>
          <w:p w14:paraId="76551556" w14:textId="68EC9787" w:rsidR="00D2410D" w:rsidRPr="00D2410D" w:rsidRDefault="00D2410D" w:rsidP="0064075D">
            <w:pPr>
              <w:jc w:val="left"/>
              <w:rPr>
                <w:rFonts w:ascii="Cambria" w:hAnsi="Cambria" w:cs="Cambria"/>
                <w:b/>
                <w:bCs/>
                <w:color w:val="000000"/>
                <w:sz w:val="23"/>
                <w:szCs w:val="23"/>
                <w:lang w:val="fr-FR"/>
              </w:rPr>
            </w:pPr>
          </w:p>
        </w:tc>
      </w:tr>
    </w:tbl>
    <w:p w14:paraId="2FA8599C" w14:textId="77777777" w:rsidR="00B711E5" w:rsidRPr="00E15080" w:rsidRDefault="00196FD1" w:rsidP="000A302F">
      <w:pPr>
        <w:spacing w:after="160" w:line="259" w:lineRule="auto"/>
        <w:jc w:val="left"/>
        <w:rPr>
          <w:b/>
          <w:sz w:val="23"/>
          <w:szCs w:val="23"/>
          <w:lang w:val="fr-FR"/>
        </w:rPr>
      </w:pPr>
      <w:ins w:id="0" w:author="Gabriel Mopolo Moke" w:date="2017-03-17T07:49:00Z">
        <w:r>
          <w:rPr>
            <w:b/>
            <w:sz w:val="28"/>
            <w:lang w:val="fr-FR"/>
          </w:rPr>
          <w:br w:type="page"/>
        </w:r>
      </w:ins>
      <w:r w:rsidR="00B711E5" w:rsidRPr="00E15080">
        <w:rPr>
          <w:b/>
          <w:sz w:val="23"/>
          <w:szCs w:val="23"/>
          <w:lang w:val="fr-FR"/>
        </w:rPr>
        <w:lastRenderedPageBreak/>
        <w:t>Résumé</w:t>
      </w:r>
    </w:p>
    <w:p w14:paraId="54D4CE3D" w14:textId="2425648B" w:rsidR="00B65104" w:rsidRPr="00E15080" w:rsidRDefault="00B65104" w:rsidP="00353A69">
      <w:pPr>
        <w:rPr>
          <w:sz w:val="23"/>
          <w:szCs w:val="23"/>
          <w:lang w:val="fr-FR"/>
        </w:rPr>
      </w:pPr>
      <w:r w:rsidRPr="00E15080">
        <w:rPr>
          <w:sz w:val="23"/>
          <w:szCs w:val="23"/>
          <w:lang w:val="fr-FR"/>
        </w:rPr>
        <w:t>Ce document est le rapport du stage sur la suite du projet Big Bridge – SE : Big Data Santé et Environnement, réalisé au sein du MBDS en partenariat avec l’IMREDD.</w:t>
      </w:r>
      <w:bookmarkStart w:id="1" w:name="_GoBack"/>
      <w:bookmarkEnd w:id="1"/>
    </w:p>
    <w:p w14:paraId="68DE6FE1" w14:textId="378F2664" w:rsidR="00B65104" w:rsidRPr="00E15080" w:rsidRDefault="00A06699" w:rsidP="00B65104">
      <w:pPr>
        <w:rPr>
          <w:sz w:val="23"/>
          <w:szCs w:val="23"/>
          <w:lang w:val="fr-FR"/>
        </w:rPr>
      </w:pPr>
      <w:r w:rsidRPr="00E15080">
        <w:rPr>
          <w:sz w:val="23"/>
          <w:szCs w:val="23"/>
          <w:lang w:val="fr-FR"/>
        </w:rPr>
        <w:t>L’objectif de ce projet est</w:t>
      </w:r>
      <w:r w:rsidR="004851E6" w:rsidRPr="00E15080">
        <w:rPr>
          <w:sz w:val="23"/>
          <w:szCs w:val="23"/>
          <w:lang w:val="fr-FR"/>
        </w:rPr>
        <w:t xml:space="preserve"> de</w:t>
      </w:r>
      <w:r w:rsidRPr="00E15080">
        <w:rPr>
          <w:sz w:val="23"/>
          <w:szCs w:val="23"/>
          <w:lang w:val="fr-FR"/>
        </w:rPr>
        <w:t xml:space="preserve"> </w:t>
      </w:r>
      <w:r w:rsidR="004851E6" w:rsidRPr="00E15080">
        <w:rPr>
          <w:sz w:val="23"/>
          <w:szCs w:val="23"/>
          <w:lang w:val="fr-FR"/>
        </w:rPr>
        <w:t>développer un outil logiciel utilisant les approches Big Data</w:t>
      </w:r>
      <w:r w:rsidR="00C236BE" w:rsidRPr="00E15080">
        <w:rPr>
          <w:sz w:val="23"/>
          <w:szCs w:val="23"/>
          <w:lang w:val="fr-FR"/>
        </w:rPr>
        <w:t xml:space="preserve"> permettant de</w:t>
      </w:r>
      <w:r w:rsidR="004851E6" w:rsidRPr="00E15080">
        <w:rPr>
          <w:sz w:val="23"/>
          <w:szCs w:val="23"/>
          <w:lang w:val="fr-FR"/>
        </w:rPr>
        <w:t xml:space="preserve"> trouver des corrélations entre des données environnemental</w:t>
      </w:r>
      <w:r w:rsidR="004F491F" w:rsidRPr="00E15080">
        <w:rPr>
          <w:sz w:val="23"/>
          <w:szCs w:val="23"/>
          <w:lang w:val="fr-FR"/>
        </w:rPr>
        <w:t>es</w:t>
      </w:r>
      <w:r w:rsidR="004851E6" w:rsidRPr="00E15080">
        <w:rPr>
          <w:sz w:val="23"/>
          <w:szCs w:val="23"/>
          <w:lang w:val="fr-FR"/>
        </w:rPr>
        <w:t xml:space="preserve"> et </w:t>
      </w:r>
      <w:r w:rsidR="004F491F" w:rsidRPr="00E15080">
        <w:rPr>
          <w:sz w:val="23"/>
          <w:szCs w:val="23"/>
          <w:lang w:val="fr-FR"/>
        </w:rPr>
        <w:t xml:space="preserve">les </w:t>
      </w:r>
      <w:r w:rsidR="004851E6" w:rsidRPr="00E15080">
        <w:rPr>
          <w:sz w:val="23"/>
          <w:szCs w:val="23"/>
          <w:lang w:val="fr-FR"/>
        </w:rPr>
        <w:t>données sur la santé</w:t>
      </w:r>
      <w:r w:rsidR="00E15080" w:rsidRPr="00E15080">
        <w:rPr>
          <w:sz w:val="23"/>
          <w:szCs w:val="23"/>
          <w:lang w:val="fr-FR"/>
        </w:rPr>
        <w:t xml:space="preserve">, en utilisant </w:t>
      </w:r>
      <w:r w:rsidR="004851E6" w:rsidRPr="00E15080">
        <w:rPr>
          <w:sz w:val="23"/>
          <w:szCs w:val="23"/>
          <w:lang w:val="fr-FR"/>
        </w:rPr>
        <w:t>des outils d’analyse de données issue de plateforme</w:t>
      </w:r>
      <w:r w:rsidR="004F491F" w:rsidRPr="00E15080">
        <w:rPr>
          <w:sz w:val="23"/>
          <w:szCs w:val="23"/>
          <w:lang w:val="fr-FR"/>
        </w:rPr>
        <w:t>s</w:t>
      </w:r>
      <w:r w:rsidR="004851E6" w:rsidRPr="00E15080">
        <w:rPr>
          <w:sz w:val="23"/>
          <w:szCs w:val="23"/>
          <w:lang w:val="fr-FR"/>
        </w:rPr>
        <w:t xml:space="preserve"> Open Source.</w:t>
      </w:r>
    </w:p>
    <w:p w14:paraId="62621B33" w14:textId="3C14385F" w:rsidR="00E15080" w:rsidRPr="00E15080" w:rsidRDefault="00E15080" w:rsidP="00353A69">
      <w:pPr>
        <w:rPr>
          <w:sz w:val="23"/>
          <w:szCs w:val="23"/>
          <w:lang w:val="fr-FR"/>
        </w:rPr>
      </w:pPr>
      <w:r w:rsidRPr="00E15080">
        <w:rPr>
          <w:sz w:val="23"/>
          <w:szCs w:val="23"/>
          <w:lang w:val="fr-FR"/>
        </w:rPr>
        <w:t>Le</w:t>
      </w:r>
      <w:r w:rsidR="001F5F47">
        <w:rPr>
          <w:sz w:val="23"/>
          <w:szCs w:val="23"/>
          <w:lang w:val="fr-FR"/>
        </w:rPr>
        <w:t xml:space="preserve"> but de</w:t>
      </w:r>
      <w:r w:rsidRPr="00E15080">
        <w:rPr>
          <w:sz w:val="23"/>
          <w:szCs w:val="23"/>
          <w:lang w:val="fr-FR"/>
        </w:rPr>
        <w:t xml:space="preserve"> </w:t>
      </w:r>
      <w:r w:rsidR="001F5F47">
        <w:rPr>
          <w:sz w:val="23"/>
          <w:szCs w:val="23"/>
          <w:lang w:val="fr-FR"/>
        </w:rPr>
        <w:t xml:space="preserve">ce </w:t>
      </w:r>
      <w:r w:rsidRPr="00E15080">
        <w:rPr>
          <w:sz w:val="23"/>
          <w:szCs w:val="23"/>
          <w:lang w:val="fr-FR"/>
        </w:rPr>
        <w:t>stage est d'enrichir le «Data Lake» du système avec les données personnelles de smartwatch (le profil de l'utilisateur et l'information de l'activité cardiaque) pour l'utiliser pour la recherche individuelle de l'effet de la pollution de l’air sur la santé humaine.</w:t>
      </w:r>
    </w:p>
    <w:p w14:paraId="04A244CB" w14:textId="244A81FD" w:rsidR="001A3CA6" w:rsidRPr="00E15080" w:rsidRDefault="00C236BE" w:rsidP="00353A69">
      <w:pPr>
        <w:rPr>
          <w:sz w:val="23"/>
          <w:szCs w:val="23"/>
          <w:lang w:val="fr-FR"/>
        </w:rPr>
      </w:pPr>
      <w:r w:rsidRPr="00E15080">
        <w:rPr>
          <w:sz w:val="23"/>
          <w:szCs w:val="23"/>
          <w:lang w:val="fr-FR"/>
        </w:rPr>
        <w:t>L</w:t>
      </w:r>
      <w:r w:rsidR="001A3CA6" w:rsidRPr="00E15080">
        <w:rPr>
          <w:sz w:val="23"/>
          <w:szCs w:val="23"/>
          <w:lang w:val="fr-FR"/>
        </w:rPr>
        <w:t xml:space="preserve">es données utilisées pour la recherche ont </w:t>
      </w:r>
      <w:r w:rsidRPr="00E15080">
        <w:rPr>
          <w:sz w:val="23"/>
          <w:szCs w:val="23"/>
          <w:lang w:val="fr-FR"/>
        </w:rPr>
        <w:t>été</w:t>
      </w:r>
      <w:r w:rsidR="001A3CA6" w:rsidRPr="00E15080">
        <w:rPr>
          <w:sz w:val="23"/>
          <w:szCs w:val="23"/>
          <w:lang w:val="fr-FR"/>
        </w:rPr>
        <w:t xml:space="preserve"> collectées par le service AirPaca et</w:t>
      </w:r>
      <w:r w:rsidR="00E15080" w:rsidRPr="00E15080">
        <w:rPr>
          <w:sz w:val="23"/>
          <w:szCs w:val="23"/>
          <w:lang w:val="fr-FR"/>
        </w:rPr>
        <w:t xml:space="preserve"> Fitbit API </w:t>
      </w:r>
      <w:r w:rsidR="00B711E5" w:rsidRPr="00E15080">
        <w:rPr>
          <w:sz w:val="23"/>
          <w:szCs w:val="23"/>
          <w:lang w:val="fr-FR"/>
        </w:rPr>
        <w:t>entr</w:t>
      </w:r>
      <w:r w:rsidR="001A3CA6" w:rsidRPr="00E15080">
        <w:rPr>
          <w:sz w:val="23"/>
          <w:szCs w:val="23"/>
          <w:lang w:val="fr-FR"/>
        </w:rPr>
        <w:t xml:space="preserve">e </w:t>
      </w:r>
      <w:r w:rsidR="00E15080" w:rsidRPr="00E15080">
        <w:rPr>
          <w:sz w:val="23"/>
          <w:szCs w:val="23"/>
          <w:lang w:val="fr-FR"/>
        </w:rPr>
        <w:t xml:space="preserve">juillet </w:t>
      </w:r>
      <w:r w:rsidR="001A3CA6" w:rsidRPr="00E15080">
        <w:rPr>
          <w:sz w:val="23"/>
          <w:szCs w:val="23"/>
          <w:lang w:val="fr-FR"/>
        </w:rPr>
        <w:t>20</w:t>
      </w:r>
      <w:r w:rsidR="00E15080" w:rsidRPr="00E15080">
        <w:rPr>
          <w:sz w:val="23"/>
          <w:szCs w:val="23"/>
          <w:lang w:val="fr-FR"/>
        </w:rPr>
        <w:t>17</w:t>
      </w:r>
      <w:r w:rsidR="001A3CA6" w:rsidRPr="00E15080">
        <w:rPr>
          <w:sz w:val="23"/>
          <w:szCs w:val="23"/>
          <w:lang w:val="fr-FR"/>
        </w:rPr>
        <w:t xml:space="preserve"> et </w:t>
      </w:r>
      <w:r w:rsidR="00E15080" w:rsidRPr="00E15080">
        <w:rPr>
          <w:sz w:val="23"/>
          <w:szCs w:val="23"/>
          <w:lang w:val="fr-FR"/>
        </w:rPr>
        <w:t xml:space="preserve">septembre </w:t>
      </w:r>
      <w:r w:rsidR="001A3CA6" w:rsidRPr="00E15080">
        <w:rPr>
          <w:sz w:val="23"/>
          <w:szCs w:val="23"/>
          <w:lang w:val="fr-FR"/>
        </w:rPr>
        <w:t>201</w:t>
      </w:r>
      <w:r w:rsidR="00E15080" w:rsidRPr="00E15080">
        <w:rPr>
          <w:sz w:val="23"/>
          <w:szCs w:val="23"/>
          <w:lang w:val="fr-FR"/>
        </w:rPr>
        <w:t>7</w:t>
      </w:r>
      <w:r w:rsidR="001A3CA6" w:rsidRPr="00E15080">
        <w:rPr>
          <w:sz w:val="23"/>
          <w:szCs w:val="23"/>
          <w:lang w:val="fr-FR"/>
        </w:rPr>
        <w:t>.</w:t>
      </w:r>
    </w:p>
    <w:p w14:paraId="6035DC23" w14:textId="0E159468" w:rsidR="00B711E5" w:rsidRPr="00E15080" w:rsidRDefault="004F491F" w:rsidP="00353A69">
      <w:pPr>
        <w:rPr>
          <w:sz w:val="23"/>
          <w:szCs w:val="23"/>
          <w:lang w:val="fr-FR"/>
        </w:rPr>
      </w:pPr>
      <w:r w:rsidRPr="00E15080">
        <w:rPr>
          <w:sz w:val="23"/>
          <w:szCs w:val="23"/>
          <w:lang w:val="fr-FR"/>
        </w:rPr>
        <w:t>La réalisation de ce projet a été faite avec les outils suivants :</w:t>
      </w:r>
      <w:r w:rsidR="00B711E5" w:rsidRPr="00E15080">
        <w:rPr>
          <w:sz w:val="23"/>
          <w:szCs w:val="23"/>
          <w:lang w:val="fr-FR"/>
        </w:rPr>
        <w:t xml:space="preserve"> Java / JEE, </w:t>
      </w:r>
      <w:r w:rsidR="00E15080" w:rsidRPr="00E15080">
        <w:rPr>
          <w:sz w:val="23"/>
          <w:szCs w:val="23"/>
          <w:lang w:val="fr-FR"/>
        </w:rPr>
        <w:t xml:space="preserve">Android SDK, </w:t>
      </w:r>
      <w:r w:rsidR="00B711E5" w:rsidRPr="00E15080">
        <w:rPr>
          <w:sz w:val="23"/>
          <w:szCs w:val="23"/>
          <w:lang w:val="fr-FR"/>
        </w:rPr>
        <w:t>R, Oracle SQL et NoSQL (Hadoop HDFS, Oracle NoSQL).</w:t>
      </w:r>
    </w:p>
    <w:p w14:paraId="0D4B13FE" w14:textId="3224F4AB" w:rsidR="00B711E5" w:rsidRPr="00E15080" w:rsidRDefault="00B711E5" w:rsidP="00353A69">
      <w:pPr>
        <w:rPr>
          <w:sz w:val="23"/>
          <w:szCs w:val="23"/>
          <w:lang w:val="fr-FR"/>
        </w:rPr>
      </w:pPr>
      <w:r w:rsidRPr="00E15080">
        <w:rPr>
          <w:sz w:val="23"/>
          <w:szCs w:val="23"/>
          <w:lang w:val="fr-FR"/>
        </w:rPr>
        <w:t xml:space="preserve">Mots </w:t>
      </w:r>
      <w:r w:rsidR="0073418D" w:rsidRPr="00E15080">
        <w:rPr>
          <w:sz w:val="23"/>
          <w:szCs w:val="23"/>
          <w:lang w:val="fr-FR"/>
        </w:rPr>
        <w:t>clés :</w:t>
      </w:r>
      <w:r w:rsidRPr="00E15080">
        <w:rPr>
          <w:sz w:val="23"/>
          <w:szCs w:val="23"/>
          <w:lang w:val="fr-FR"/>
        </w:rPr>
        <w:t xml:space="preserve"> Big</w:t>
      </w:r>
      <w:r w:rsidR="007D2BFE" w:rsidRPr="00E15080">
        <w:rPr>
          <w:sz w:val="23"/>
          <w:szCs w:val="23"/>
          <w:lang w:val="fr-FR"/>
        </w:rPr>
        <w:t xml:space="preserve"> </w:t>
      </w:r>
      <w:r w:rsidRPr="00E15080">
        <w:rPr>
          <w:sz w:val="23"/>
          <w:szCs w:val="23"/>
          <w:lang w:val="fr-FR"/>
        </w:rPr>
        <w:t xml:space="preserve">Data, base de données, Oracle, Apache, Hadoop, </w:t>
      </w:r>
      <w:r w:rsidR="006057F4" w:rsidRPr="00E15080">
        <w:rPr>
          <w:sz w:val="23"/>
          <w:szCs w:val="23"/>
          <w:lang w:val="fr-FR"/>
        </w:rPr>
        <w:t xml:space="preserve">Hive, </w:t>
      </w:r>
      <w:r w:rsidRPr="00E15080">
        <w:rPr>
          <w:sz w:val="23"/>
          <w:szCs w:val="23"/>
          <w:lang w:val="fr-FR"/>
        </w:rPr>
        <w:t>HDFS, NoSQL, DWH, SQL, Web, Java,</w:t>
      </w:r>
      <w:r w:rsidR="00B65104" w:rsidRPr="00E15080">
        <w:rPr>
          <w:sz w:val="23"/>
          <w:szCs w:val="23"/>
          <w:lang w:val="fr-FR"/>
        </w:rPr>
        <w:t xml:space="preserve"> Android,</w:t>
      </w:r>
      <w:r w:rsidR="00E15080" w:rsidRPr="00E15080">
        <w:rPr>
          <w:sz w:val="23"/>
          <w:szCs w:val="23"/>
          <w:lang w:val="fr-FR"/>
        </w:rPr>
        <w:t xml:space="preserve"> JSF, JEE, EJB, R, IMREDD, Fitbit.</w:t>
      </w:r>
    </w:p>
    <w:p w14:paraId="144AB29F" w14:textId="77777777" w:rsidR="00964B4B" w:rsidRPr="00E15080" w:rsidRDefault="00441645" w:rsidP="00363988">
      <w:pPr>
        <w:spacing w:before="120"/>
        <w:rPr>
          <w:b/>
          <w:sz w:val="23"/>
          <w:szCs w:val="23"/>
          <w:lang w:val="en-US"/>
        </w:rPr>
      </w:pPr>
      <w:r w:rsidRPr="00E15080">
        <w:rPr>
          <w:b/>
          <w:sz w:val="23"/>
          <w:szCs w:val="23"/>
          <w:lang w:val="en-US"/>
        </w:rPr>
        <w:t>Abstract</w:t>
      </w:r>
    </w:p>
    <w:p w14:paraId="659290A5" w14:textId="3995618A" w:rsidR="00B65104" w:rsidRPr="00E15080" w:rsidRDefault="00B65104" w:rsidP="00B65104">
      <w:pPr>
        <w:rPr>
          <w:sz w:val="23"/>
          <w:szCs w:val="23"/>
          <w:lang w:val="en-US"/>
        </w:rPr>
      </w:pPr>
      <w:r w:rsidRPr="00E15080">
        <w:rPr>
          <w:sz w:val="23"/>
          <w:szCs w:val="23"/>
          <w:lang w:val="en-US"/>
        </w:rPr>
        <w:t>This document is the report of the internship on the follow-up of the Big Bridge project - SE: Big Data Health and Environment, realized within the MBDS in partnership with the IMREDD.</w:t>
      </w:r>
    </w:p>
    <w:p w14:paraId="44A5CC25" w14:textId="5FFCC7DD" w:rsidR="004E08DF" w:rsidRPr="00E15080" w:rsidRDefault="004E08DF" w:rsidP="00353A69">
      <w:pPr>
        <w:rPr>
          <w:sz w:val="23"/>
          <w:szCs w:val="23"/>
          <w:lang w:val="en-US"/>
        </w:rPr>
      </w:pPr>
      <w:r w:rsidRPr="00E15080">
        <w:rPr>
          <w:sz w:val="23"/>
          <w:szCs w:val="23"/>
          <w:lang w:val="en-US"/>
        </w:rPr>
        <w:t>The objective of this project is to develop a software tool using Big Data approaches to find correlations between environmental data and health data</w:t>
      </w:r>
      <w:r w:rsidR="00E15080" w:rsidRPr="00E15080">
        <w:rPr>
          <w:sz w:val="23"/>
          <w:szCs w:val="23"/>
          <w:lang w:val="en-US"/>
        </w:rPr>
        <w:t>, using</w:t>
      </w:r>
      <w:r w:rsidRPr="00E15080">
        <w:rPr>
          <w:sz w:val="23"/>
          <w:szCs w:val="23"/>
          <w:lang w:val="en-US"/>
        </w:rPr>
        <w:t xml:space="preserve"> analysis tools derived from Open Source platform.</w:t>
      </w:r>
    </w:p>
    <w:p w14:paraId="5D38EFA4" w14:textId="77777777" w:rsidR="00E8783A" w:rsidRPr="00E15080" w:rsidRDefault="00E8783A" w:rsidP="00353A69">
      <w:pPr>
        <w:rPr>
          <w:sz w:val="23"/>
          <w:szCs w:val="23"/>
          <w:lang w:val="en-US"/>
        </w:rPr>
      </w:pPr>
      <w:r w:rsidRPr="00E15080">
        <w:rPr>
          <w:sz w:val="23"/>
          <w:szCs w:val="23"/>
          <w:lang w:val="en-US"/>
        </w:rPr>
        <w:t>The aim of the internship is to enrich the “Data Lake” of the system with the personal data from smartwatch (user's profile and the information of cardiac activity) to use it for individual research of air pollution's effect on human's health.</w:t>
      </w:r>
    </w:p>
    <w:p w14:paraId="2BF54B32" w14:textId="7069DCDE" w:rsidR="00353A69" w:rsidRPr="00E15080" w:rsidRDefault="004E08DF" w:rsidP="00353A69">
      <w:pPr>
        <w:rPr>
          <w:sz w:val="23"/>
          <w:szCs w:val="23"/>
          <w:lang w:val="en-US"/>
        </w:rPr>
      </w:pPr>
      <w:r w:rsidRPr="00E15080">
        <w:rPr>
          <w:sz w:val="23"/>
          <w:szCs w:val="23"/>
          <w:lang w:val="en-US"/>
        </w:rPr>
        <w:t xml:space="preserve">The data used for the research were collected by the AirPaca service and the </w:t>
      </w:r>
      <w:r w:rsidR="00E15080" w:rsidRPr="00E15080">
        <w:rPr>
          <w:sz w:val="23"/>
          <w:szCs w:val="23"/>
          <w:lang w:val="en-US"/>
        </w:rPr>
        <w:t>Fitbit API</w:t>
      </w:r>
      <w:r w:rsidR="00353A69" w:rsidRPr="00E15080">
        <w:rPr>
          <w:sz w:val="23"/>
          <w:szCs w:val="23"/>
          <w:lang w:val="en-US"/>
        </w:rPr>
        <w:t xml:space="preserve"> </w:t>
      </w:r>
      <w:r w:rsidRPr="00E15080">
        <w:rPr>
          <w:sz w:val="23"/>
          <w:szCs w:val="23"/>
          <w:lang w:val="en-US"/>
        </w:rPr>
        <w:t xml:space="preserve">between </w:t>
      </w:r>
      <w:r w:rsidR="00E15080" w:rsidRPr="00E15080">
        <w:rPr>
          <w:sz w:val="23"/>
          <w:szCs w:val="23"/>
          <w:lang w:val="en-US"/>
        </w:rPr>
        <w:t>July</w:t>
      </w:r>
      <w:r w:rsidRPr="00E15080">
        <w:rPr>
          <w:sz w:val="23"/>
          <w:szCs w:val="23"/>
          <w:lang w:val="en-US"/>
        </w:rPr>
        <w:t xml:space="preserve"> 201</w:t>
      </w:r>
      <w:r w:rsidR="00E15080" w:rsidRPr="00E15080">
        <w:rPr>
          <w:sz w:val="23"/>
          <w:szCs w:val="23"/>
          <w:lang w:val="en-US"/>
        </w:rPr>
        <w:t>7</w:t>
      </w:r>
      <w:r w:rsidRPr="00E15080">
        <w:rPr>
          <w:sz w:val="23"/>
          <w:szCs w:val="23"/>
          <w:lang w:val="en-US"/>
        </w:rPr>
        <w:t xml:space="preserve"> and </w:t>
      </w:r>
      <w:r w:rsidR="00E15080" w:rsidRPr="00E15080">
        <w:rPr>
          <w:sz w:val="23"/>
          <w:szCs w:val="23"/>
          <w:lang w:val="en-US"/>
        </w:rPr>
        <w:t>September</w:t>
      </w:r>
      <w:r w:rsidRPr="00E15080">
        <w:rPr>
          <w:sz w:val="23"/>
          <w:szCs w:val="23"/>
          <w:lang w:val="en-US"/>
        </w:rPr>
        <w:t xml:space="preserve"> 201</w:t>
      </w:r>
      <w:r w:rsidR="00E15080" w:rsidRPr="00E15080">
        <w:rPr>
          <w:sz w:val="23"/>
          <w:szCs w:val="23"/>
          <w:lang w:val="en-US"/>
        </w:rPr>
        <w:t>7</w:t>
      </w:r>
      <w:r w:rsidRPr="00E15080">
        <w:rPr>
          <w:sz w:val="23"/>
          <w:szCs w:val="23"/>
          <w:lang w:val="en-US"/>
        </w:rPr>
        <w:t>.</w:t>
      </w:r>
    </w:p>
    <w:p w14:paraId="7C5279ED" w14:textId="5A520220" w:rsidR="00353A69" w:rsidRPr="00E15080" w:rsidRDefault="00607B80" w:rsidP="00353A69">
      <w:pPr>
        <w:rPr>
          <w:sz w:val="23"/>
          <w:szCs w:val="23"/>
          <w:lang w:val="en-US"/>
        </w:rPr>
      </w:pPr>
      <w:r w:rsidRPr="00E15080">
        <w:rPr>
          <w:sz w:val="23"/>
          <w:szCs w:val="23"/>
          <w:lang w:val="en-US"/>
        </w:rPr>
        <w:t xml:space="preserve">The </w:t>
      </w:r>
      <w:r w:rsidR="00353A69" w:rsidRPr="00E15080">
        <w:rPr>
          <w:sz w:val="23"/>
          <w:szCs w:val="23"/>
          <w:lang w:val="en-US"/>
        </w:rPr>
        <w:t>realization</w:t>
      </w:r>
      <w:r w:rsidRPr="00E15080">
        <w:rPr>
          <w:sz w:val="23"/>
          <w:szCs w:val="23"/>
          <w:lang w:val="en-US"/>
        </w:rPr>
        <w:t xml:space="preserve"> of this tool has been made using Java/JEE,</w:t>
      </w:r>
      <w:r w:rsidR="00E15080" w:rsidRPr="00E15080">
        <w:rPr>
          <w:sz w:val="23"/>
          <w:szCs w:val="23"/>
          <w:lang w:val="en-US"/>
        </w:rPr>
        <w:t xml:space="preserve"> Android SDK,</w:t>
      </w:r>
      <w:r w:rsidRPr="00E15080">
        <w:rPr>
          <w:sz w:val="23"/>
          <w:szCs w:val="23"/>
          <w:lang w:val="en-US"/>
        </w:rPr>
        <w:t xml:space="preserve"> R language, Oracle SQL and NoSQL databases (Hadoop HDFS, Oracle NoSQL).</w:t>
      </w:r>
    </w:p>
    <w:p w14:paraId="031C8538" w14:textId="7D4B4BDC" w:rsidR="00353A69" w:rsidRPr="00E15080" w:rsidRDefault="00607B80" w:rsidP="00353A69">
      <w:pPr>
        <w:rPr>
          <w:sz w:val="23"/>
          <w:szCs w:val="23"/>
          <w:lang w:val="en-US"/>
        </w:rPr>
      </w:pPr>
      <w:r w:rsidRPr="00E15080">
        <w:rPr>
          <w:sz w:val="23"/>
          <w:szCs w:val="23"/>
          <w:lang w:val="en-US"/>
        </w:rPr>
        <w:t>Key words: Big</w:t>
      </w:r>
      <w:r w:rsidR="007D2BFE" w:rsidRPr="00E15080">
        <w:rPr>
          <w:sz w:val="23"/>
          <w:szCs w:val="23"/>
          <w:lang w:val="en-US"/>
        </w:rPr>
        <w:t xml:space="preserve"> </w:t>
      </w:r>
      <w:r w:rsidRPr="00E15080">
        <w:rPr>
          <w:sz w:val="23"/>
          <w:szCs w:val="23"/>
          <w:lang w:val="en-US"/>
        </w:rPr>
        <w:t xml:space="preserve">Data, database, Oracle, Apache, Hadoop, HDFS, Hive, NoSQL, DWH, SQL, Web, Java, </w:t>
      </w:r>
      <w:r w:rsidR="00B65104" w:rsidRPr="00E15080">
        <w:rPr>
          <w:sz w:val="23"/>
          <w:szCs w:val="23"/>
          <w:lang w:val="en-US"/>
        </w:rPr>
        <w:t xml:space="preserve">Android, </w:t>
      </w:r>
      <w:r w:rsidRPr="00E15080">
        <w:rPr>
          <w:sz w:val="23"/>
          <w:szCs w:val="23"/>
          <w:lang w:val="en-US"/>
        </w:rPr>
        <w:t>JSF, JEE, EJB, R</w:t>
      </w:r>
      <w:r w:rsidR="00E6503A" w:rsidRPr="00E15080">
        <w:rPr>
          <w:sz w:val="23"/>
          <w:szCs w:val="23"/>
          <w:lang w:val="en-US"/>
        </w:rPr>
        <w:t>, IMREDD</w:t>
      </w:r>
      <w:r w:rsidR="00E15080" w:rsidRPr="00E15080">
        <w:rPr>
          <w:sz w:val="23"/>
          <w:szCs w:val="23"/>
          <w:lang w:val="en-US"/>
        </w:rPr>
        <w:t>, Fitbit.</w:t>
      </w:r>
    </w:p>
    <w:p w14:paraId="782F5C3A" w14:textId="77777777" w:rsidR="00D01C5B" w:rsidRDefault="00433FAA" w:rsidP="00D01C5B">
      <w:pPr>
        <w:spacing w:before="120"/>
        <w:rPr>
          <w:b/>
          <w:sz w:val="28"/>
          <w:lang w:val="en-US"/>
        </w:rPr>
      </w:pPr>
      <w:r w:rsidRPr="00433FAA">
        <w:rPr>
          <w:b/>
          <w:sz w:val="28"/>
          <w:lang w:val="en-US"/>
        </w:rPr>
        <w:lastRenderedPageBreak/>
        <w:t>List of figures and tables</w:t>
      </w:r>
    </w:p>
    <w:p w14:paraId="31DA9B1D" w14:textId="4B91D4C7" w:rsidR="00A64806" w:rsidRDefault="00090E4A">
      <w:pPr>
        <w:pStyle w:val="TableofFigures"/>
        <w:tabs>
          <w:tab w:val="right" w:leader="dot" w:pos="9345"/>
        </w:tabs>
        <w:rPr>
          <w:rFonts w:asciiTheme="minorHAnsi" w:eastAsiaTheme="minorEastAsia" w:hAnsiTheme="minorHAnsi"/>
          <w:noProof/>
          <w:sz w:val="22"/>
          <w:lang w:val="en-US"/>
        </w:rPr>
      </w:pPr>
      <w:r w:rsidRPr="00090E4A">
        <w:rPr>
          <w:b/>
          <w:szCs w:val="24"/>
        </w:rPr>
        <w:fldChar w:fldCharType="begin"/>
      </w:r>
      <w:r w:rsidRPr="00090E4A">
        <w:rPr>
          <w:b/>
          <w:szCs w:val="24"/>
        </w:rPr>
        <w:instrText xml:space="preserve"> TOC \h \z \c "Table" </w:instrText>
      </w:r>
      <w:r w:rsidRPr="00090E4A">
        <w:rPr>
          <w:b/>
          <w:szCs w:val="24"/>
        </w:rPr>
        <w:fldChar w:fldCharType="separate"/>
      </w:r>
      <w:hyperlink w:anchor="_Toc492837456" w:history="1">
        <w:r w:rsidR="00A64806" w:rsidRPr="000A5CAD">
          <w:rPr>
            <w:rStyle w:val="Hyperlink"/>
            <w:noProof/>
            <w:lang w:val="en-US"/>
          </w:rPr>
          <w:t>Table 1 Comparing the solutions</w:t>
        </w:r>
        <w:r w:rsidR="00A64806">
          <w:rPr>
            <w:noProof/>
            <w:webHidden/>
          </w:rPr>
          <w:tab/>
        </w:r>
        <w:r w:rsidR="00A64806">
          <w:rPr>
            <w:noProof/>
            <w:webHidden/>
          </w:rPr>
          <w:fldChar w:fldCharType="begin"/>
        </w:r>
        <w:r w:rsidR="00A64806">
          <w:rPr>
            <w:noProof/>
            <w:webHidden/>
          </w:rPr>
          <w:instrText xml:space="preserve"> PAGEREF _Toc492837456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2A7D8559" w14:textId="140BE107" w:rsidR="00A64806" w:rsidRDefault="003A0185">
      <w:pPr>
        <w:pStyle w:val="TableofFigures"/>
        <w:tabs>
          <w:tab w:val="right" w:leader="dot" w:pos="9345"/>
        </w:tabs>
        <w:rPr>
          <w:rFonts w:asciiTheme="minorHAnsi" w:eastAsiaTheme="minorEastAsia" w:hAnsiTheme="minorHAnsi"/>
          <w:noProof/>
          <w:sz w:val="22"/>
          <w:lang w:val="en-US"/>
        </w:rPr>
      </w:pPr>
      <w:hyperlink w:anchor="_Toc492837457" w:history="1">
        <w:r w:rsidR="00A64806" w:rsidRPr="000A5CAD">
          <w:rPr>
            <w:rStyle w:val="Hyperlink"/>
            <w:noProof/>
            <w:lang w:val="en-US"/>
          </w:rPr>
          <w:t>Table 2 Risk plan</w:t>
        </w:r>
        <w:r w:rsidR="00A64806">
          <w:rPr>
            <w:noProof/>
            <w:webHidden/>
          </w:rPr>
          <w:tab/>
        </w:r>
        <w:r w:rsidR="00A64806">
          <w:rPr>
            <w:noProof/>
            <w:webHidden/>
          </w:rPr>
          <w:fldChar w:fldCharType="begin"/>
        </w:r>
        <w:r w:rsidR="00A64806">
          <w:rPr>
            <w:noProof/>
            <w:webHidden/>
          </w:rPr>
          <w:instrText xml:space="preserve"> PAGEREF _Toc492837457 \h </w:instrText>
        </w:r>
        <w:r w:rsidR="00A64806">
          <w:rPr>
            <w:noProof/>
            <w:webHidden/>
          </w:rPr>
        </w:r>
        <w:r w:rsidR="00A64806">
          <w:rPr>
            <w:noProof/>
            <w:webHidden/>
          </w:rPr>
          <w:fldChar w:fldCharType="separate"/>
        </w:r>
        <w:r w:rsidR="00C01C67">
          <w:rPr>
            <w:noProof/>
            <w:webHidden/>
          </w:rPr>
          <w:t>15</w:t>
        </w:r>
        <w:r w:rsidR="00A64806">
          <w:rPr>
            <w:noProof/>
            <w:webHidden/>
          </w:rPr>
          <w:fldChar w:fldCharType="end"/>
        </w:r>
      </w:hyperlink>
    </w:p>
    <w:p w14:paraId="2C716AB2" w14:textId="5DDFB940" w:rsidR="00A64806" w:rsidRDefault="003A0185">
      <w:pPr>
        <w:pStyle w:val="TableofFigures"/>
        <w:tabs>
          <w:tab w:val="right" w:leader="dot" w:pos="9345"/>
        </w:tabs>
        <w:rPr>
          <w:rFonts w:asciiTheme="minorHAnsi" w:eastAsiaTheme="minorEastAsia" w:hAnsiTheme="minorHAnsi"/>
          <w:noProof/>
          <w:sz w:val="22"/>
          <w:lang w:val="en-US"/>
        </w:rPr>
      </w:pPr>
      <w:hyperlink w:anchor="_Toc492837458" w:history="1">
        <w:r w:rsidR="00A64806" w:rsidRPr="000A5CAD">
          <w:rPr>
            <w:rStyle w:val="Hyperlink"/>
            <w:noProof/>
            <w:lang w:val="en-US"/>
          </w:rPr>
          <w:t>Table 3 List of tasks of Sprint 1</w:t>
        </w:r>
        <w:r w:rsidR="00A64806">
          <w:rPr>
            <w:noProof/>
            <w:webHidden/>
          </w:rPr>
          <w:tab/>
        </w:r>
        <w:r w:rsidR="00A64806">
          <w:rPr>
            <w:noProof/>
            <w:webHidden/>
          </w:rPr>
          <w:fldChar w:fldCharType="begin"/>
        </w:r>
        <w:r w:rsidR="00A64806">
          <w:rPr>
            <w:noProof/>
            <w:webHidden/>
          </w:rPr>
          <w:instrText xml:space="preserve"> PAGEREF _Toc492837458 \h </w:instrText>
        </w:r>
        <w:r w:rsidR="00A64806">
          <w:rPr>
            <w:noProof/>
            <w:webHidden/>
          </w:rPr>
        </w:r>
        <w:r w:rsidR="00A64806">
          <w:rPr>
            <w:noProof/>
            <w:webHidden/>
          </w:rPr>
          <w:fldChar w:fldCharType="separate"/>
        </w:r>
        <w:r w:rsidR="00C01C67">
          <w:rPr>
            <w:noProof/>
            <w:webHidden/>
          </w:rPr>
          <w:t>16</w:t>
        </w:r>
        <w:r w:rsidR="00A64806">
          <w:rPr>
            <w:noProof/>
            <w:webHidden/>
          </w:rPr>
          <w:fldChar w:fldCharType="end"/>
        </w:r>
      </w:hyperlink>
    </w:p>
    <w:p w14:paraId="1616ED75" w14:textId="306B18CF" w:rsidR="00A64806" w:rsidRDefault="003A0185">
      <w:pPr>
        <w:pStyle w:val="TableofFigures"/>
        <w:tabs>
          <w:tab w:val="right" w:leader="dot" w:pos="9345"/>
        </w:tabs>
        <w:rPr>
          <w:rFonts w:asciiTheme="minorHAnsi" w:eastAsiaTheme="minorEastAsia" w:hAnsiTheme="minorHAnsi"/>
          <w:noProof/>
          <w:sz w:val="22"/>
          <w:lang w:val="en-US"/>
        </w:rPr>
      </w:pPr>
      <w:hyperlink w:anchor="_Toc492837459" w:history="1">
        <w:r w:rsidR="00A64806" w:rsidRPr="000A5CAD">
          <w:rPr>
            <w:rStyle w:val="Hyperlink"/>
            <w:noProof/>
            <w:lang w:val="en-US"/>
          </w:rPr>
          <w:t>Table 4 List of tasks of Sprint 2</w:t>
        </w:r>
        <w:r w:rsidR="00A64806">
          <w:rPr>
            <w:noProof/>
            <w:webHidden/>
          </w:rPr>
          <w:tab/>
        </w:r>
        <w:r w:rsidR="00A64806">
          <w:rPr>
            <w:noProof/>
            <w:webHidden/>
          </w:rPr>
          <w:fldChar w:fldCharType="begin"/>
        </w:r>
        <w:r w:rsidR="00A64806">
          <w:rPr>
            <w:noProof/>
            <w:webHidden/>
          </w:rPr>
          <w:instrText xml:space="preserve"> PAGEREF _Toc492837459 \h </w:instrText>
        </w:r>
        <w:r w:rsidR="00A64806">
          <w:rPr>
            <w:noProof/>
            <w:webHidden/>
          </w:rPr>
        </w:r>
        <w:r w:rsidR="00A64806">
          <w:rPr>
            <w:noProof/>
            <w:webHidden/>
          </w:rPr>
          <w:fldChar w:fldCharType="separate"/>
        </w:r>
        <w:r w:rsidR="00C01C67">
          <w:rPr>
            <w:noProof/>
            <w:webHidden/>
          </w:rPr>
          <w:t>17</w:t>
        </w:r>
        <w:r w:rsidR="00A64806">
          <w:rPr>
            <w:noProof/>
            <w:webHidden/>
          </w:rPr>
          <w:fldChar w:fldCharType="end"/>
        </w:r>
      </w:hyperlink>
    </w:p>
    <w:p w14:paraId="08A05D3A" w14:textId="7A256975" w:rsidR="00A64806" w:rsidRDefault="003A0185">
      <w:pPr>
        <w:pStyle w:val="TableofFigures"/>
        <w:tabs>
          <w:tab w:val="right" w:leader="dot" w:pos="9345"/>
        </w:tabs>
        <w:rPr>
          <w:rFonts w:asciiTheme="minorHAnsi" w:eastAsiaTheme="minorEastAsia" w:hAnsiTheme="minorHAnsi"/>
          <w:noProof/>
          <w:sz w:val="22"/>
          <w:lang w:val="en-US"/>
        </w:rPr>
      </w:pPr>
      <w:hyperlink w:anchor="_Toc492837460" w:history="1">
        <w:r w:rsidR="00A64806" w:rsidRPr="000A5CAD">
          <w:rPr>
            <w:rStyle w:val="Hyperlink"/>
            <w:noProof/>
            <w:lang w:val="en-US"/>
          </w:rPr>
          <w:t>Table 5 The Structure of Personal Profile Data</w:t>
        </w:r>
        <w:r w:rsidR="00A64806">
          <w:rPr>
            <w:noProof/>
            <w:webHidden/>
          </w:rPr>
          <w:tab/>
        </w:r>
        <w:r w:rsidR="00A64806">
          <w:rPr>
            <w:noProof/>
            <w:webHidden/>
          </w:rPr>
          <w:fldChar w:fldCharType="begin"/>
        </w:r>
        <w:r w:rsidR="00A64806">
          <w:rPr>
            <w:noProof/>
            <w:webHidden/>
          </w:rPr>
          <w:instrText xml:space="preserve"> PAGEREF _Toc492837460 \h </w:instrText>
        </w:r>
        <w:r w:rsidR="00A64806">
          <w:rPr>
            <w:noProof/>
            <w:webHidden/>
          </w:rPr>
        </w:r>
        <w:r w:rsidR="00A64806">
          <w:rPr>
            <w:noProof/>
            <w:webHidden/>
          </w:rPr>
          <w:fldChar w:fldCharType="separate"/>
        </w:r>
        <w:r w:rsidR="00C01C67">
          <w:rPr>
            <w:noProof/>
            <w:webHidden/>
          </w:rPr>
          <w:t>18</w:t>
        </w:r>
        <w:r w:rsidR="00A64806">
          <w:rPr>
            <w:noProof/>
            <w:webHidden/>
          </w:rPr>
          <w:fldChar w:fldCharType="end"/>
        </w:r>
      </w:hyperlink>
    </w:p>
    <w:p w14:paraId="0B2524A2" w14:textId="582BE355" w:rsidR="00A64806" w:rsidRDefault="003A0185">
      <w:pPr>
        <w:pStyle w:val="TableofFigures"/>
        <w:tabs>
          <w:tab w:val="right" w:leader="dot" w:pos="9345"/>
        </w:tabs>
        <w:rPr>
          <w:rFonts w:asciiTheme="minorHAnsi" w:eastAsiaTheme="minorEastAsia" w:hAnsiTheme="minorHAnsi"/>
          <w:noProof/>
          <w:sz w:val="22"/>
          <w:lang w:val="en-US"/>
        </w:rPr>
      </w:pPr>
      <w:hyperlink w:anchor="_Toc492837461" w:history="1">
        <w:r w:rsidR="00A64806" w:rsidRPr="000A5CAD">
          <w:rPr>
            <w:rStyle w:val="Hyperlink"/>
            <w:noProof/>
            <w:lang w:val="en-US"/>
          </w:rPr>
          <w:t>Table 6 The Structure of Personal Cardiac Data</w:t>
        </w:r>
        <w:r w:rsidR="00A64806">
          <w:rPr>
            <w:noProof/>
            <w:webHidden/>
          </w:rPr>
          <w:tab/>
        </w:r>
        <w:r w:rsidR="00A64806">
          <w:rPr>
            <w:noProof/>
            <w:webHidden/>
          </w:rPr>
          <w:fldChar w:fldCharType="begin"/>
        </w:r>
        <w:r w:rsidR="00A64806">
          <w:rPr>
            <w:noProof/>
            <w:webHidden/>
          </w:rPr>
          <w:instrText xml:space="preserve"> PAGEREF _Toc492837461 \h </w:instrText>
        </w:r>
        <w:r w:rsidR="00A64806">
          <w:rPr>
            <w:noProof/>
            <w:webHidden/>
          </w:rPr>
        </w:r>
        <w:r w:rsidR="00A64806">
          <w:rPr>
            <w:noProof/>
            <w:webHidden/>
          </w:rPr>
          <w:fldChar w:fldCharType="separate"/>
        </w:r>
        <w:r w:rsidR="00C01C67">
          <w:rPr>
            <w:noProof/>
            <w:webHidden/>
          </w:rPr>
          <w:t>18</w:t>
        </w:r>
        <w:r w:rsidR="00A64806">
          <w:rPr>
            <w:noProof/>
            <w:webHidden/>
          </w:rPr>
          <w:fldChar w:fldCharType="end"/>
        </w:r>
      </w:hyperlink>
    </w:p>
    <w:p w14:paraId="2AFB14EC" w14:textId="3C964B18" w:rsidR="00A64806" w:rsidRDefault="003A0185">
      <w:pPr>
        <w:pStyle w:val="TableofFigures"/>
        <w:tabs>
          <w:tab w:val="right" w:leader="dot" w:pos="9345"/>
        </w:tabs>
        <w:rPr>
          <w:rFonts w:asciiTheme="minorHAnsi" w:eastAsiaTheme="minorEastAsia" w:hAnsiTheme="minorHAnsi"/>
          <w:noProof/>
          <w:sz w:val="22"/>
          <w:lang w:val="en-US"/>
        </w:rPr>
      </w:pPr>
      <w:hyperlink w:anchor="_Toc492837462" w:history="1">
        <w:r w:rsidR="00A64806" w:rsidRPr="000A5CAD">
          <w:rPr>
            <w:rStyle w:val="Hyperlink"/>
            <w:noProof/>
            <w:lang w:val="en-US"/>
          </w:rPr>
          <w:t>Table 7 The Structure of Environmental Data</w:t>
        </w:r>
        <w:r w:rsidR="00A64806">
          <w:rPr>
            <w:noProof/>
            <w:webHidden/>
          </w:rPr>
          <w:tab/>
        </w:r>
        <w:r w:rsidR="00A64806">
          <w:rPr>
            <w:noProof/>
            <w:webHidden/>
          </w:rPr>
          <w:fldChar w:fldCharType="begin"/>
        </w:r>
        <w:r w:rsidR="00A64806">
          <w:rPr>
            <w:noProof/>
            <w:webHidden/>
          </w:rPr>
          <w:instrText xml:space="preserve"> PAGEREF _Toc492837462 \h </w:instrText>
        </w:r>
        <w:r w:rsidR="00A64806">
          <w:rPr>
            <w:noProof/>
            <w:webHidden/>
          </w:rPr>
        </w:r>
        <w:r w:rsidR="00A64806">
          <w:rPr>
            <w:noProof/>
            <w:webHidden/>
          </w:rPr>
          <w:fldChar w:fldCharType="separate"/>
        </w:r>
        <w:r w:rsidR="00C01C67">
          <w:rPr>
            <w:noProof/>
            <w:webHidden/>
          </w:rPr>
          <w:t>19</w:t>
        </w:r>
        <w:r w:rsidR="00A64806">
          <w:rPr>
            <w:noProof/>
            <w:webHidden/>
          </w:rPr>
          <w:fldChar w:fldCharType="end"/>
        </w:r>
      </w:hyperlink>
    </w:p>
    <w:p w14:paraId="28A9C125" w14:textId="1887EEA3" w:rsidR="00A64806" w:rsidRDefault="00090E4A" w:rsidP="00090E4A">
      <w:pPr>
        <w:spacing w:before="120"/>
        <w:ind w:firstLine="0"/>
        <w:rPr>
          <w:noProof/>
        </w:rPr>
      </w:pPr>
      <w:r w:rsidRPr="00090E4A">
        <w:rPr>
          <w:b/>
          <w:szCs w:val="24"/>
        </w:rPr>
        <w:fldChar w:fldCharType="end"/>
      </w:r>
      <w:r w:rsidRPr="00090E4A">
        <w:rPr>
          <w:b/>
          <w:szCs w:val="24"/>
        </w:rPr>
        <w:fldChar w:fldCharType="begin"/>
      </w:r>
      <w:r w:rsidRPr="00090E4A">
        <w:rPr>
          <w:b/>
          <w:szCs w:val="24"/>
        </w:rPr>
        <w:instrText xml:space="preserve"> TOC \h \z \c "Figure" </w:instrText>
      </w:r>
      <w:r w:rsidRPr="00090E4A">
        <w:rPr>
          <w:b/>
          <w:szCs w:val="24"/>
        </w:rPr>
        <w:fldChar w:fldCharType="separate"/>
      </w:r>
    </w:p>
    <w:p w14:paraId="1363764C" w14:textId="6C923884" w:rsidR="00A64806" w:rsidRDefault="003A0185">
      <w:pPr>
        <w:pStyle w:val="TableofFigures"/>
        <w:tabs>
          <w:tab w:val="right" w:leader="dot" w:pos="9345"/>
        </w:tabs>
        <w:rPr>
          <w:rFonts w:asciiTheme="minorHAnsi" w:eastAsiaTheme="minorEastAsia" w:hAnsiTheme="minorHAnsi"/>
          <w:noProof/>
          <w:sz w:val="22"/>
          <w:lang w:val="en-US"/>
        </w:rPr>
      </w:pPr>
      <w:hyperlink w:anchor="_Toc492837393" w:history="1">
        <w:r w:rsidR="00A64806" w:rsidRPr="008F712B">
          <w:rPr>
            <w:rStyle w:val="Hyperlink"/>
            <w:noProof/>
            <w:lang w:val="en-US"/>
          </w:rPr>
          <w:t>Figure 1 The architecture of the system</w:t>
        </w:r>
        <w:r w:rsidR="00A64806">
          <w:rPr>
            <w:noProof/>
            <w:webHidden/>
          </w:rPr>
          <w:tab/>
        </w:r>
        <w:r w:rsidR="00A64806">
          <w:rPr>
            <w:noProof/>
            <w:webHidden/>
          </w:rPr>
          <w:fldChar w:fldCharType="begin"/>
        </w:r>
        <w:r w:rsidR="00A64806">
          <w:rPr>
            <w:noProof/>
            <w:webHidden/>
          </w:rPr>
          <w:instrText xml:space="preserve"> PAGEREF _Toc492837393 \h </w:instrText>
        </w:r>
        <w:r w:rsidR="00A64806">
          <w:rPr>
            <w:noProof/>
            <w:webHidden/>
          </w:rPr>
        </w:r>
        <w:r w:rsidR="00A64806">
          <w:rPr>
            <w:noProof/>
            <w:webHidden/>
          </w:rPr>
          <w:fldChar w:fldCharType="separate"/>
        </w:r>
        <w:r w:rsidR="00C01C67">
          <w:rPr>
            <w:noProof/>
            <w:webHidden/>
          </w:rPr>
          <w:t>20</w:t>
        </w:r>
        <w:r w:rsidR="00A64806">
          <w:rPr>
            <w:noProof/>
            <w:webHidden/>
          </w:rPr>
          <w:fldChar w:fldCharType="end"/>
        </w:r>
      </w:hyperlink>
    </w:p>
    <w:p w14:paraId="69BDEA85" w14:textId="4B534CFD" w:rsidR="00A64806" w:rsidRDefault="003A0185">
      <w:pPr>
        <w:pStyle w:val="TableofFigures"/>
        <w:tabs>
          <w:tab w:val="right" w:leader="dot" w:pos="9345"/>
        </w:tabs>
        <w:rPr>
          <w:rFonts w:asciiTheme="minorHAnsi" w:eastAsiaTheme="minorEastAsia" w:hAnsiTheme="minorHAnsi"/>
          <w:noProof/>
          <w:sz w:val="22"/>
          <w:lang w:val="en-US"/>
        </w:rPr>
      </w:pPr>
      <w:hyperlink w:anchor="_Toc492837394" w:history="1">
        <w:r w:rsidR="00A64806" w:rsidRPr="008F712B">
          <w:rPr>
            <w:rStyle w:val="Hyperlink"/>
            <w:noProof/>
            <w:lang w:val="en-US"/>
          </w:rPr>
          <w:t>Figure 2 The logical data model</w:t>
        </w:r>
        <w:r w:rsidR="00A64806">
          <w:rPr>
            <w:noProof/>
            <w:webHidden/>
          </w:rPr>
          <w:tab/>
        </w:r>
        <w:r w:rsidR="00A64806">
          <w:rPr>
            <w:noProof/>
            <w:webHidden/>
          </w:rPr>
          <w:fldChar w:fldCharType="begin"/>
        </w:r>
        <w:r w:rsidR="00A64806">
          <w:rPr>
            <w:noProof/>
            <w:webHidden/>
          </w:rPr>
          <w:instrText xml:space="preserve"> PAGEREF _Toc492837394 \h </w:instrText>
        </w:r>
        <w:r w:rsidR="00A64806">
          <w:rPr>
            <w:noProof/>
            <w:webHidden/>
          </w:rPr>
        </w:r>
        <w:r w:rsidR="00A64806">
          <w:rPr>
            <w:noProof/>
            <w:webHidden/>
          </w:rPr>
          <w:fldChar w:fldCharType="separate"/>
        </w:r>
        <w:r w:rsidR="00C01C67">
          <w:rPr>
            <w:noProof/>
            <w:webHidden/>
          </w:rPr>
          <w:t>22</w:t>
        </w:r>
        <w:r w:rsidR="00A64806">
          <w:rPr>
            <w:noProof/>
            <w:webHidden/>
          </w:rPr>
          <w:fldChar w:fldCharType="end"/>
        </w:r>
      </w:hyperlink>
    </w:p>
    <w:p w14:paraId="35DAD0E6" w14:textId="5D28F942" w:rsidR="00A64806" w:rsidRDefault="003A0185">
      <w:pPr>
        <w:pStyle w:val="TableofFigures"/>
        <w:tabs>
          <w:tab w:val="right" w:leader="dot" w:pos="9345"/>
        </w:tabs>
        <w:rPr>
          <w:rFonts w:asciiTheme="minorHAnsi" w:eastAsiaTheme="minorEastAsia" w:hAnsiTheme="minorHAnsi"/>
          <w:noProof/>
          <w:sz w:val="22"/>
          <w:lang w:val="en-US"/>
        </w:rPr>
      </w:pPr>
      <w:hyperlink w:anchor="_Toc492837395" w:history="1">
        <w:r w:rsidR="00A64806" w:rsidRPr="008F712B">
          <w:rPr>
            <w:rStyle w:val="Hyperlink"/>
            <w:noProof/>
            <w:lang w:val="en-US"/>
          </w:rPr>
          <w:t>Figure 3 Creation a new FitBit profile</w:t>
        </w:r>
        <w:r w:rsidR="00A64806">
          <w:rPr>
            <w:noProof/>
            <w:webHidden/>
          </w:rPr>
          <w:tab/>
        </w:r>
        <w:r w:rsidR="00A64806">
          <w:rPr>
            <w:noProof/>
            <w:webHidden/>
          </w:rPr>
          <w:fldChar w:fldCharType="begin"/>
        </w:r>
        <w:r w:rsidR="00A64806">
          <w:rPr>
            <w:noProof/>
            <w:webHidden/>
          </w:rPr>
          <w:instrText xml:space="preserve"> PAGEREF _Toc492837395 \h </w:instrText>
        </w:r>
        <w:r w:rsidR="00A64806">
          <w:rPr>
            <w:noProof/>
            <w:webHidden/>
          </w:rPr>
        </w:r>
        <w:r w:rsidR="00A64806">
          <w:rPr>
            <w:noProof/>
            <w:webHidden/>
          </w:rPr>
          <w:fldChar w:fldCharType="separate"/>
        </w:r>
        <w:r w:rsidR="00C01C67">
          <w:rPr>
            <w:noProof/>
            <w:webHidden/>
          </w:rPr>
          <w:t>28</w:t>
        </w:r>
        <w:r w:rsidR="00A64806">
          <w:rPr>
            <w:noProof/>
            <w:webHidden/>
          </w:rPr>
          <w:fldChar w:fldCharType="end"/>
        </w:r>
      </w:hyperlink>
    </w:p>
    <w:p w14:paraId="268CE691" w14:textId="7E9CEC2C" w:rsidR="00A64806" w:rsidRDefault="003A0185">
      <w:pPr>
        <w:pStyle w:val="TableofFigures"/>
        <w:tabs>
          <w:tab w:val="right" w:leader="dot" w:pos="9345"/>
        </w:tabs>
        <w:rPr>
          <w:rFonts w:asciiTheme="minorHAnsi" w:eastAsiaTheme="minorEastAsia" w:hAnsiTheme="minorHAnsi"/>
          <w:noProof/>
          <w:sz w:val="22"/>
          <w:lang w:val="en-US"/>
        </w:rPr>
      </w:pPr>
      <w:hyperlink w:anchor="_Toc492837396" w:history="1">
        <w:r w:rsidR="00A64806" w:rsidRPr="008F712B">
          <w:rPr>
            <w:rStyle w:val="Hyperlink"/>
            <w:noProof/>
          </w:rPr>
          <w:t>Figure 4</w:t>
        </w:r>
        <w:r w:rsidR="00A64806" w:rsidRPr="008F712B">
          <w:rPr>
            <w:rStyle w:val="Hyperlink"/>
            <w:noProof/>
            <w:lang w:val="en-US"/>
          </w:rPr>
          <w:t xml:space="preserve"> Autorization Activity</w:t>
        </w:r>
        <w:r w:rsidR="00A64806">
          <w:rPr>
            <w:noProof/>
            <w:webHidden/>
          </w:rPr>
          <w:tab/>
        </w:r>
        <w:r w:rsidR="00A64806">
          <w:rPr>
            <w:noProof/>
            <w:webHidden/>
          </w:rPr>
          <w:fldChar w:fldCharType="begin"/>
        </w:r>
        <w:r w:rsidR="00A64806">
          <w:rPr>
            <w:noProof/>
            <w:webHidden/>
          </w:rPr>
          <w:instrText xml:space="preserve"> PAGEREF _Toc492837396 \h </w:instrText>
        </w:r>
        <w:r w:rsidR="00A64806">
          <w:rPr>
            <w:noProof/>
            <w:webHidden/>
          </w:rPr>
        </w:r>
        <w:r w:rsidR="00A64806">
          <w:rPr>
            <w:noProof/>
            <w:webHidden/>
          </w:rPr>
          <w:fldChar w:fldCharType="separate"/>
        </w:r>
        <w:r w:rsidR="00C01C67">
          <w:rPr>
            <w:noProof/>
            <w:webHidden/>
          </w:rPr>
          <w:t>30</w:t>
        </w:r>
        <w:r w:rsidR="00A64806">
          <w:rPr>
            <w:noProof/>
            <w:webHidden/>
          </w:rPr>
          <w:fldChar w:fldCharType="end"/>
        </w:r>
      </w:hyperlink>
    </w:p>
    <w:p w14:paraId="06760872" w14:textId="3016F3EA" w:rsidR="00A64806" w:rsidRDefault="003A0185">
      <w:pPr>
        <w:pStyle w:val="TableofFigures"/>
        <w:tabs>
          <w:tab w:val="right" w:leader="dot" w:pos="9345"/>
        </w:tabs>
        <w:rPr>
          <w:rFonts w:asciiTheme="minorHAnsi" w:eastAsiaTheme="minorEastAsia" w:hAnsiTheme="minorHAnsi"/>
          <w:noProof/>
          <w:sz w:val="22"/>
          <w:lang w:val="en-US"/>
        </w:rPr>
      </w:pPr>
      <w:hyperlink w:anchor="_Toc492837397" w:history="1">
        <w:r w:rsidR="00A64806" w:rsidRPr="008F712B">
          <w:rPr>
            <w:rStyle w:val="Hyperlink"/>
            <w:noProof/>
            <w:lang w:val="en-US"/>
          </w:rPr>
          <w:t>Figure 5 The user activity of the Android application</w:t>
        </w:r>
        <w:r w:rsidR="00A64806">
          <w:rPr>
            <w:noProof/>
            <w:webHidden/>
          </w:rPr>
          <w:tab/>
        </w:r>
        <w:r w:rsidR="00A64806">
          <w:rPr>
            <w:noProof/>
            <w:webHidden/>
          </w:rPr>
          <w:fldChar w:fldCharType="begin"/>
        </w:r>
        <w:r w:rsidR="00A64806">
          <w:rPr>
            <w:noProof/>
            <w:webHidden/>
          </w:rPr>
          <w:instrText xml:space="preserve"> PAGEREF _Toc492837397 \h </w:instrText>
        </w:r>
        <w:r w:rsidR="00A64806">
          <w:rPr>
            <w:noProof/>
            <w:webHidden/>
          </w:rPr>
        </w:r>
        <w:r w:rsidR="00A64806">
          <w:rPr>
            <w:noProof/>
            <w:webHidden/>
          </w:rPr>
          <w:fldChar w:fldCharType="separate"/>
        </w:r>
        <w:r w:rsidR="00C01C67">
          <w:rPr>
            <w:noProof/>
            <w:webHidden/>
          </w:rPr>
          <w:t>31</w:t>
        </w:r>
        <w:r w:rsidR="00A64806">
          <w:rPr>
            <w:noProof/>
            <w:webHidden/>
          </w:rPr>
          <w:fldChar w:fldCharType="end"/>
        </w:r>
      </w:hyperlink>
    </w:p>
    <w:p w14:paraId="792EA0A1" w14:textId="16925C77" w:rsidR="00A64806" w:rsidRDefault="003A0185">
      <w:pPr>
        <w:pStyle w:val="TableofFigures"/>
        <w:tabs>
          <w:tab w:val="right" w:leader="dot" w:pos="9345"/>
        </w:tabs>
        <w:rPr>
          <w:rFonts w:asciiTheme="minorHAnsi" w:eastAsiaTheme="minorEastAsia" w:hAnsiTheme="minorHAnsi"/>
          <w:noProof/>
          <w:sz w:val="22"/>
          <w:lang w:val="en-US"/>
        </w:rPr>
      </w:pPr>
      <w:hyperlink w:anchor="_Toc492837398" w:history="1">
        <w:r w:rsidR="00A64806" w:rsidRPr="008F712B">
          <w:rPr>
            <w:rStyle w:val="Hyperlink"/>
            <w:noProof/>
            <w:lang w:val="en-US"/>
          </w:rPr>
          <w:t>Figure 6 The data frame of profiles</w:t>
        </w:r>
        <w:r w:rsidR="00A64806">
          <w:rPr>
            <w:noProof/>
            <w:webHidden/>
          </w:rPr>
          <w:tab/>
        </w:r>
        <w:r w:rsidR="00A64806">
          <w:rPr>
            <w:noProof/>
            <w:webHidden/>
          </w:rPr>
          <w:fldChar w:fldCharType="begin"/>
        </w:r>
        <w:r w:rsidR="00A64806">
          <w:rPr>
            <w:noProof/>
            <w:webHidden/>
          </w:rPr>
          <w:instrText xml:space="preserve"> PAGEREF _Toc492837398 \h </w:instrText>
        </w:r>
        <w:r w:rsidR="00A64806">
          <w:rPr>
            <w:noProof/>
            <w:webHidden/>
          </w:rPr>
        </w:r>
        <w:r w:rsidR="00A64806">
          <w:rPr>
            <w:noProof/>
            <w:webHidden/>
          </w:rPr>
          <w:fldChar w:fldCharType="separate"/>
        </w:r>
        <w:r w:rsidR="00C01C67">
          <w:rPr>
            <w:noProof/>
            <w:webHidden/>
          </w:rPr>
          <w:t>33</w:t>
        </w:r>
        <w:r w:rsidR="00A64806">
          <w:rPr>
            <w:noProof/>
            <w:webHidden/>
          </w:rPr>
          <w:fldChar w:fldCharType="end"/>
        </w:r>
      </w:hyperlink>
    </w:p>
    <w:p w14:paraId="0CD52891" w14:textId="6C6D2593" w:rsidR="00A64806" w:rsidRDefault="003A0185">
      <w:pPr>
        <w:pStyle w:val="TableofFigures"/>
        <w:tabs>
          <w:tab w:val="right" w:leader="dot" w:pos="9345"/>
        </w:tabs>
        <w:rPr>
          <w:rFonts w:asciiTheme="minorHAnsi" w:eastAsiaTheme="minorEastAsia" w:hAnsiTheme="minorHAnsi"/>
          <w:noProof/>
          <w:sz w:val="22"/>
          <w:lang w:val="en-US"/>
        </w:rPr>
      </w:pPr>
      <w:hyperlink w:anchor="_Toc492837399" w:history="1">
        <w:r w:rsidR="00A64806" w:rsidRPr="008F712B">
          <w:rPr>
            <w:rStyle w:val="Hyperlink"/>
            <w:noProof/>
            <w:lang w:val="en-US"/>
          </w:rPr>
          <w:t>Figure 7 The factor analysis of profile data</w:t>
        </w:r>
        <w:r w:rsidR="00A64806">
          <w:rPr>
            <w:noProof/>
            <w:webHidden/>
          </w:rPr>
          <w:tab/>
        </w:r>
        <w:r w:rsidR="00A64806">
          <w:rPr>
            <w:noProof/>
            <w:webHidden/>
          </w:rPr>
          <w:fldChar w:fldCharType="begin"/>
        </w:r>
        <w:r w:rsidR="00A64806">
          <w:rPr>
            <w:noProof/>
            <w:webHidden/>
          </w:rPr>
          <w:instrText xml:space="preserve"> PAGEREF _Toc492837399 \h </w:instrText>
        </w:r>
        <w:r w:rsidR="00A64806">
          <w:rPr>
            <w:noProof/>
            <w:webHidden/>
          </w:rPr>
        </w:r>
        <w:r w:rsidR="00A64806">
          <w:rPr>
            <w:noProof/>
            <w:webHidden/>
          </w:rPr>
          <w:fldChar w:fldCharType="separate"/>
        </w:r>
        <w:r w:rsidR="00C01C67">
          <w:rPr>
            <w:noProof/>
            <w:webHidden/>
          </w:rPr>
          <w:t>33</w:t>
        </w:r>
        <w:r w:rsidR="00A64806">
          <w:rPr>
            <w:noProof/>
            <w:webHidden/>
          </w:rPr>
          <w:fldChar w:fldCharType="end"/>
        </w:r>
      </w:hyperlink>
    </w:p>
    <w:p w14:paraId="688201B0" w14:textId="768F563B" w:rsidR="00A64806" w:rsidRDefault="003A0185">
      <w:pPr>
        <w:pStyle w:val="TableofFigures"/>
        <w:tabs>
          <w:tab w:val="right" w:leader="dot" w:pos="9345"/>
        </w:tabs>
        <w:rPr>
          <w:rFonts w:asciiTheme="minorHAnsi" w:eastAsiaTheme="minorEastAsia" w:hAnsiTheme="minorHAnsi"/>
          <w:noProof/>
          <w:sz w:val="22"/>
          <w:lang w:val="en-US"/>
        </w:rPr>
      </w:pPr>
      <w:hyperlink w:anchor="_Toc492837400" w:history="1">
        <w:r w:rsidR="00A64806" w:rsidRPr="008F712B">
          <w:rPr>
            <w:rStyle w:val="Hyperlink"/>
            <w:noProof/>
            <w:lang w:val="en-US"/>
          </w:rPr>
          <w:t>Figure 8 The distribution of risk groups</w:t>
        </w:r>
        <w:r w:rsidR="00A64806">
          <w:rPr>
            <w:noProof/>
            <w:webHidden/>
          </w:rPr>
          <w:tab/>
        </w:r>
        <w:r w:rsidR="00A64806">
          <w:rPr>
            <w:noProof/>
            <w:webHidden/>
          </w:rPr>
          <w:fldChar w:fldCharType="begin"/>
        </w:r>
        <w:r w:rsidR="00A64806">
          <w:rPr>
            <w:noProof/>
            <w:webHidden/>
          </w:rPr>
          <w:instrText xml:space="preserve"> PAGEREF _Toc492837400 \h </w:instrText>
        </w:r>
        <w:r w:rsidR="00A64806">
          <w:rPr>
            <w:noProof/>
            <w:webHidden/>
          </w:rPr>
        </w:r>
        <w:r w:rsidR="00A64806">
          <w:rPr>
            <w:noProof/>
            <w:webHidden/>
          </w:rPr>
          <w:fldChar w:fldCharType="separate"/>
        </w:r>
        <w:r w:rsidR="00C01C67">
          <w:rPr>
            <w:noProof/>
            <w:webHidden/>
          </w:rPr>
          <w:t>34</w:t>
        </w:r>
        <w:r w:rsidR="00A64806">
          <w:rPr>
            <w:noProof/>
            <w:webHidden/>
          </w:rPr>
          <w:fldChar w:fldCharType="end"/>
        </w:r>
      </w:hyperlink>
    </w:p>
    <w:p w14:paraId="5E87B3EC" w14:textId="422989FF" w:rsidR="00A64806" w:rsidRDefault="003A0185">
      <w:pPr>
        <w:pStyle w:val="TableofFigures"/>
        <w:tabs>
          <w:tab w:val="right" w:leader="dot" w:pos="9345"/>
        </w:tabs>
        <w:rPr>
          <w:rFonts w:asciiTheme="minorHAnsi" w:eastAsiaTheme="minorEastAsia" w:hAnsiTheme="minorHAnsi"/>
          <w:noProof/>
          <w:sz w:val="22"/>
          <w:lang w:val="en-US"/>
        </w:rPr>
      </w:pPr>
      <w:hyperlink w:anchor="_Toc492837401" w:history="1">
        <w:r w:rsidR="00A64806" w:rsidRPr="008F712B">
          <w:rPr>
            <w:rStyle w:val="Hyperlink"/>
            <w:noProof/>
            <w:lang w:val="en-US"/>
          </w:rPr>
          <w:t>Figure 9 The daily cardiac data merged with profile data</w:t>
        </w:r>
        <w:r w:rsidR="00A64806">
          <w:rPr>
            <w:noProof/>
            <w:webHidden/>
          </w:rPr>
          <w:tab/>
        </w:r>
        <w:r w:rsidR="00A64806">
          <w:rPr>
            <w:noProof/>
            <w:webHidden/>
          </w:rPr>
          <w:fldChar w:fldCharType="begin"/>
        </w:r>
        <w:r w:rsidR="00A64806">
          <w:rPr>
            <w:noProof/>
            <w:webHidden/>
          </w:rPr>
          <w:instrText xml:space="preserve"> PAGEREF _Toc492837401 \h </w:instrText>
        </w:r>
        <w:r w:rsidR="00A64806">
          <w:rPr>
            <w:noProof/>
            <w:webHidden/>
          </w:rPr>
        </w:r>
        <w:r w:rsidR="00A64806">
          <w:rPr>
            <w:noProof/>
            <w:webHidden/>
          </w:rPr>
          <w:fldChar w:fldCharType="separate"/>
        </w:r>
        <w:r w:rsidR="00C01C67">
          <w:rPr>
            <w:noProof/>
            <w:webHidden/>
          </w:rPr>
          <w:t>35</w:t>
        </w:r>
        <w:r w:rsidR="00A64806">
          <w:rPr>
            <w:noProof/>
            <w:webHidden/>
          </w:rPr>
          <w:fldChar w:fldCharType="end"/>
        </w:r>
      </w:hyperlink>
    </w:p>
    <w:p w14:paraId="170E4FA9" w14:textId="62A593D2" w:rsidR="00A64806" w:rsidRDefault="003A0185">
      <w:pPr>
        <w:pStyle w:val="TableofFigures"/>
        <w:tabs>
          <w:tab w:val="right" w:leader="dot" w:pos="9345"/>
        </w:tabs>
        <w:rPr>
          <w:rFonts w:asciiTheme="minorHAnsi" w:eastAsiaTheme="minorEastAsia" w:hAnsiTheme="minorHAnsi"/>
          <w:noProof/>
          <w:sz w:val="22"/>
          <w:lang w:val="en-US"/>
        </w:rPr>
      </w:pPr>
      <w:hyperlink w:anchor="_Toc492837402" w:history="1">
        <w:r w:rsidR="00A64806" w:rsidRPr="008F712B">
          <w:rPr>
            <w:rStyle w:val="Hyperlink"/>
            <w:noProof/>
            <w:lang w:val="en-US"/>
          </w:rPr>
          <w:t>Figure 10 Data frame of profiles with abnormal cardiac activity</w:t>
        </w:r>
        <w:r w:rsidR="00A64806">
          <w:rPr>
            <w:noProof/>
            <w:webHidden/>
          </w:rPr>
          <w:tab/>
        </w:r>
        <w:r w:rsidR="00A64806">
          <w:rPr>
            <w:noProof/>
            <w:webHidden/>
          </w:rPr>
          <w:fldChar w:fldCharType="begin"/>
        </w:r>
        <w:r w:rsidR="00A64806">
          <w:rPr>
            <w:noProof/>
            <w:webHidden/>
          </w:rPr>
          <w:instrText xml:space="preserve"> PAGEREF _Toc492837402 \h </w:instrText>
        </w:r>
        <w:r w:rsidR="00A64806">
          <w:rPr>
            <w:noProof/>
            <w:webHidden/>
          </w:rPr>
        </w:r>
        <w:r w:rsidR="00A64806">
          <w:rPr>
            <w:noProof/>
            <w:webHidden/>
          </w:rPr>
          <w:fldChar w:fldCharType="separate"/>
        </w:r>
        <w:r w:rsidR="00C01C67">
          <w:rPr>
            <w:noProof/>
            <w:webHidden/>
          </w:rPr>
          <w:t>35</w:t>
        </w:r>
        <w:r w:rsidR="00A64806">
          <w:rPr>
            <w:noProof/>
            <w:webHidden/>
          </w:rPr>
          <w:fldChar w:fldCharType="end"/>
        </w:r>
      </w:hyperlink>
    </w:p>
    <w:p w14:paraId="1B12C197" w14:textId="7065900D" w:rsidR="00A64806" w:rsidRDefault="003A0185">
      <w:pPr>
        <w:pStyle w:val="TableofFigures"/>
        <w:tabs>
          <w:tab w:val="right" w:leader="dot" w:pos="9345"/>
        </w:tabs>
        <w:rPr>
          <w:rFonts w:asciiTheme="minorHAnsi" w:eastAsiaTheme="minorEastAsia" w:hAnsiTheme="minorHAnsi"/>
          <w:noProof/>
          <w:sz w:val="22"/>
          <w:lang w:val="en-US"/>
        </w:rPr>
      </w:pPr>
      <w:hyperlink w:anchor="_Toc492837403" w:history="1">
        <w:r w:rsidR="00A64806" w:rsidRPr="008F712B">
          <w:rPr>
            <w:rStyle w:val="Hyperlink"/>
            <w:noProof/>
            <w:lang w:val="en-US"/>
          </w:rPr>
          <w:t>Figure 11 Profiles with abnormal cardiac activity - Quality of air Chart</w:t>
        </w:r>
        <w:r w:rsidR="00A64806">
          <w:rPr>
            <w:noProof/>
            <w:webHidden/>
          </w:rPr>
          <w:tab/>
        </w:r>
        <w:r w:rsidR="00A64806">
          <w:rPr>
            <w:noProof/>
            <w:webHidden/>
          </w:rPr>
          <w:fldChar w:fldCharType="begin"/>
        </w:r>
        <w:r w:rsidR="00A64806">
          <w:rPr>
            <w:noProof/>
            <w:webHidden/>
          </w:rPr>
          <w:instrText xml:space="preserve"> PAGEREF _Toc492837403 \h </w:instrText>
        </w:r>
        <w:r w:rsidR="00A64806">
          <w:rPr>
            <w:noProof/>
            <w:webHidden/>
          </w:rPr>
        </w:r>
        <w:r w:rsidR="00A64806">
          <w:rPr>
            <w:noProof/>
            <w:webHidden/>
          </w:rPr>
          <w:fldChar w:fldCharType="separate"/>
        </w:r>
        <w:r w:rsidR="00C01C67">
          <w:rPr>
            <w:noProof/>
            <w:webHidden/>
          </w:rPr>
          <w:t>36</w:t>
        </w:r>
        <w:r w:rsidR="00A64806">
          <w:rPr>
            <w:noProof/>
            <w:webHidden/>
          </w:rPr>
          <w:fldChar w:fldCharType="end"/>
        </w:r>
      </w:hyperlink>
    </w:p>
    <w:p w14:paraId="3C714B43" w14:textId="20F7D36C" w:rsidR="006F4D9D" w:rsidRDefault="00090E4A">
      <w:pPr>
        <w:spacing w:after="160" w:line="259" w:lineRule="auto"/>
        <w:ind w:firstLine="0"/>
        <w:jc w:val="left"/>
        <w:rPr>
          <w:b/>
          <w:szCs w:val="24"/>
        </w:rPr>
      </w:pPr>
      <w:r w:rsidRPr="00090E4A">
        <w:rPr>
          <w:b/>
          <w:szCs w:val="24"/>
        </w:rPr>
        <w:fldChar w:fldCharType="end"/>
      </w:r>
      <w:r w:rsidR="00433FAA" w:rsidRPr="00090E4A">
        <w:rPr>
          <w:b/>
          <w:szCs w:val="24"/>
        </w:rPr>
        <w:br w:type="page"/>
      </w:r>
    </w:p>
    <w:p w14:paraId="4A5D8522" w14:textId="5D613FF1" w:rsidR="00433FAA" w:rsidRPr="005253E7" w:rsidRDefault="006F4D9D" w:rsidP="006F4D9D">
      <w:pPr>
        <w:rPr>
          <w:b/>
          <w:sz w:val="28"/>
          <w:lang w:val="fr-FR"/>
        </w:rPr>
      </w:pPr>
      <w:r w:rsidRPr="005253E7">
        <w:rPr>
          <w:b/>
          <w:sz w:val="28"/>
          <w:lang w:val="fr-FR"/>
        </w:rPr>
        <w:lastRenderedPageBreak/>
        <w:t>List of Acronyms and Abbreviations</w:t>
      </w:r>
    </w:p>
    <w:p w14:paraId="54265106" w14:textId="224C6353" w:rsidR="006F4D9D" w:rsidRPr="00E52A22" w:rsidRDefault="006F4D9D" w:rsidP="00E52A22">
      <w:pPr>
        <w:rPr>
          <w:szCs w:val="24"/>
          <w:lang w:val="fr-FR"/>
        </w:rPr>
      </w:pPr>
      <w:r w:rsidRPr="00E52A22">
        <w:rPr>
          <w:szCs w:val="24"/>
          <w:lang w:val="fr-FR"/>
        </w:rPr>
        <w:t>MBDS</w:t>
      </w:r>
      <w:r w:rsidR="00E52A22" w:rsidRPr="00E52A22">
        <w:rPr>
          <w:szCs w:val="24"/>
          <w:lang w:val="fr-FR"/>
        </w:rPr>
        <w:t xml:space="preserve"> – Mobiquité, Bases de Donées et intégration de Systèmes</w:t>
      </w:r>
    </w:p>
    <w:p w14:paraId="63639893" w14:textId="3CA54FBD" w:rsidR="006F4D9D" w:rsidRPr="00E52A22" w:rsidRDefault="006F4D9D" w:rsidP="00E52A22">
      <w:pPr>
        <w:rPr>
          <w:szCs w:val="24"/>
          <w:lang w:val="fr-FR"/>
        </w:rPr>
      </w:pPr>
      <w:r w:rsidRPr="00E52A22">
        <w:rPr>
          <w:szCs w:val="24"/>
          <w:lang w:val="fr-FR"/>
        </w:rPr>
        <w:t xml:space="preserve">IMREDD </w:t>
      </w:r>
      <w:r w:rsidR="00E52A22" w:rsidRPr="00E52A22">
        <w:rPr>
          <w:szCs w:val="24"/>
          <w:lang w:val="fr-FR"/>
        </w:rPr>
        <w:t>- Institut Méditerranéen du Risque, de l'Environnement et du Développement Durable</w:t>
      </w:r>
    </w:p>
    <w:p w14:paraId="1862A194" w14:textId="3245CF2D" w:rsidR="006F4D9D" w:rsidRPr="00E52A22" w:rsidRDefault="006F4D9D" w:rsidP="00E52A22">
      <w:pPr>
        <w:rPr>
          <w:szCs w:val="24"/>
          <w:lang w:val="en-US"/>
        </w:rPr>
      </w:pPr>
      <w:r w:rsidRPr="00E52A22">
        <w:rPr>
          <w:szCs w:val="24"/>
          <w:lang w:val="en-US"/>
        </w:rPr>
        <w:t xml:space="preserve">API </w:t>
      </w:r>
      <w:r w:rsidR="00E52A22" w:rsidRPr="00E52A22">
        <w:rPr>
          <w:szCs w:val="24"/>
          <w:lang w:val="en-US"/>
        </w:rPr>
        <w:t xml:space="preserve">- </w:t>
      </w:r>
      <w:r w:rsidR="00E52A22">
        <w:rPr>
          <w:szCs w:val="24"/>
          <w:lang w:val="en-US"/>
        </w:rPr>
        <w:t>A</w:t>
      </w:r>
      <w:r w:rsidR="00E52A22" w:rsidRPr="00E52A22">
        <w:rPr>
          <w:szCs w:val="24"/>
          <w:lang w:val="en-US"/>
        </w:rPr>
        <w:t xml:space="preserve">pplication </w:t>
      </w:r>
      <w:r w:rsidR="00E52A22">
        <w:rPr>
          <w:szCs w:val="24"/>
          <w:lang w:val="en-US"/>
        </w:rPr>
        <w:t>P</w:t>
      </w:r>
      <w:r w:rsidR="00E52A22" w:rsidRPr="00E52A22">
        <w:rPr>
          <w:szCs w:val="24"/>
          <w:lang w:val="en-US"/>
        </w:rPr>
        <w:t xml:space="preserve">rogramming </w:t>
      </w:r>
      <w:r w:rsidR="00E52A22">
        <w:rPr>
          <w:szCs w:val="24"/>
          <w:lang w:val="en-US"/>
        </w:rPr>
        <w:t>I</w:t>
      </w:r>
      <w:r w:rsidR="00E52A22" w:rsidRPr="00E52A22">
        <w:rPr>
          <w:szCs w:val="24"/>
          <w:lang w:val="en-US"/>
        </w:rPr>
        <w:t>nterface</w:t>
      </w:r>
    </w:p>
    <w:p w14:paraId="1AFDC00D" w14:textId="7AAEA712" w:rsidR="006F4D9D" w:rsidRPr="00E52A22" w:rsidRDefault="006F4D9D" w:rsidP="00E52A22">
      <w:pPr>
        <w:rPr>
          <w:szCs w:val="24"/>
          <w:lang w:val="en-US"/>
        </w:rPr>
      </w:pPr>
      <w:r w:rsidRPr="00E52A22">
        <w:rPr>
          <w:szCs w:val="24"/>
          <w:lang w:val="en-US"/>
        </w:rPr>
        <w:t>HDFS</w:t>
      </w:r>
      <w:r w:rsidR="00E52A22" w:rsidRPr="00E52A22">
        <w:rPr>
          <w:szCs w:val="24"/>
          <w:lang w:val="en-US"/>
        </w:rPr>
        <w:t xml:space="preserve"> - Hadoop Distributed File System</w:t>
      </w:r>
    </w:p>
    <w:p w14:paraId="308A805F" w14:textId="26DEEE3A" w:rsidR="006F4D9D" w:rsidRPr="00E52A22" w:rsidRDefault="006F4D9D" w:rsidP="00E52A22">
      <w:pPr>
        <w:rPr>
          <w:szCs w:val="24"/>
          <w:lang w:val="en-US"/>
        </w:rPr>
      </w:pPr>
      <w:r w:rsidRPr="00E52A22">
        <w:rPr>
          <w:szCs w:val="24"/>
          <w:lang w:val="en-US"/>
        </w:rPr>
        <w:t>DWH</w:t>
      </w:r>
      <w:r w:rsidR="00E52A22" w:rsidRPr="00E52A22">
        <w:rPr>
          <w:szCs w:val="24"/>
          <w:lang w:val="en-US"/>
        </w:rPr>
        <w:t xml:space="preserve"> - Data Warehouse</w:t>
      </w:r>
    </w:p>
    <w:p w14:paraId="0E956411" w14:textId="456083D0" w:rsidR="006F4D9D" w:rsidRPr="00E52A22" w:rsidRDefault="006F4D9D" w:rsidP="00E52A22">
      <w:pPr>
        <w:rPr>
          <w:szCs w:val="24"/>
          <w:lang w:val="en-US"/>
        </w:rPr>
      </w:pPr>
      <w:r w:rsidRPr="00E52A22">
        <w:rPr>
          <w:szCs w:val="24"/>
          <w:lang w:val="en-US"/>
        </w:rPr>
        <w:t>SQL</w:t>
      </w:r>
      <w:r w:rsidR="00E52A22" w:rsidRPr="00E52A22">
        <w:rPr>
          <w:szCs w:val="24"/>
          <w:lang w:val="en-US"/>
        </w:rPr>
        <w:t xml:space="preserve"> - </w:t>
      </w:r>
      <w:r w:rsidR="00E52A22">
        <w:rPr>
          <w:szCs w:val="24"/>
          <w:lang w:val="en-US"/>
        </w:rPr>
        <w:t>Structured Q</w:t>
      </w:r>
      <w:r w:rsidR="00E52A22" w:rsidRPr="00E52A22">
        <w:rPr>
          <w:szCs w:val="24"/>
          <w:lang w:val="en-US"/>
        </w:rPr>
        <w:t>uery</w:t>
      </w:r>
      <w:r w:rsidR="00E52A22">
        <w:rPr>
          <w:szCs w:val="24"/>
          <w:lang w:val="en-US"/>
        </w:rPr>
        <w:t xml:space="preserve"> L</w:t>
      </w:r>
      <w:r w:rsidR="00E52A22" w:rsidRPr="00E52A22">
        <w:rPr>
          <w:szCs w:val="24"/>
          <w:lang w:val="en-US"/>
        </w:rPr>
        <w:t>anguage</w:t>
      </w:r>
    </w:p>
    <w:p w14:paraId="6AE00D8E" w14:textId="27C2CABC" w:rsidR="006F4D9D" w:rsidRPr="00E52A22" w:rsidRDefault="006F4D9D" w:rsidP="00E52A22">
      <w:pPr>
        <w:rPr>
          <w:szCs w:val="24"/>
          <w:lang w:val="en-US"/>
        </w:rPr>
      </w:pPr>
      <w:r w:rsidRPr="00E52A22">
        <w:rPr>
          <w:szCs w:val="24"/>
          <w:lang w:val="en-US"/>
        </w:rPr>
        <w:t>JSF</w:t>
      </w:r>
      <w:r w:rsidR="00E52A22">
        <w:rPr>
          <w:szCs w:val="24"/>
          <w:lang w:val="en-US"/>
        </w:rPr>
        <w:t xml:space="preserve"> - </w:t>
      </w:r>
      <w:r w:rsidR="00E52A22" w:rsidRPr="00E52A22">
        <w:rPr>
          <w:szCs w:val="24"/>
          <w:lang w:val="en-US"/>
        </w:rPr>
        <w:t>JavaServer Faces</w:t>
      </w:r>
    </w:p>
    <w:p w14:paraId="02F55ECA" w14:textId="1AF2E5DF" w:rsidR="006F4D9D" w:rsidRPr="00E52A22" w:rsidRDefault="006F4D9D" w:rsidP="00E52A22">
      <w:pPr>
        <w:rPr>
          <w:szCs w:val="24"/>
          <w:lang w:val="en-US"/>
        </w:rPr>
      </w:pPr>
      <w:r w:rsidRPr="00E52A22">
        <w:rPr>
          <w:szCs w:val="24"/>
          <w:lang w:val="en-US"/>
        </w:rPr>
        <w:t>JEE</w:t>
      </w:r>
      <w:r w:rsidR="00E52A22">
        <w:rPr>
          <w:szCs w:val="24"/>
          <w:lang w:val="en-US"/>
        </w:rPr>
        <w:t xml:space="preserve"> - </w:t>
      </w:r>
      <w:r w:rsidR="00E52A22" w:rsidRPr="00E52A22">
        <w:rPr>
          <w:szCs w:val="24"/>
          <w:lang w:val="en-US"/>
        </w:rPr>
        <w:t>Java Platform, Enterprise Edition</w:t>
      </w:r>
    </w:p>
    <w:p w14:paraId="13BD6168" w14:textId="3CC213AC" w:rsidR="006F4D9D" w:rsidRPr="00E52A22" w:rsidRDefault="006F4D9D" w:rsidP="00E52A22">
      <w:pPr>
        <w:rPr>
          <w:szCs w:val="24"/>
          <w:lang w:val="en-US"/>
        </w:rPr>
      </w:pPr>
      <w:r w:rsidRPr="00E52A22">
        <w:rPr>
          <w:szCs w:val="24"/>
          <w:lang w:val="en-US"/>
        </w:rPr>
        <w:t>EJB</w:t>
      </w:r>
      <w:r w:rsidR="00E52A22">
        <w:rPr>
          <w:szCs w:val="24"/>
          <w:lang w:val="en-US"/>
        </w:rPr>
        <w:t xml:space="preserve"> - </w:t>
      </w:r>
      <w:r w:rsidR="00E52A22" w:rsidRPr="00E52A22">
        <w:rPr>
          <w:szCs w:val="24"/>
          <w:lang w:val="en-US"/>
        </w:rPr>
        <w:t>Enterprise Java Beans</w:t>
      </w:r>
    </w:p>
    <w:p w14:paraId="6C4002F1" w14:textId="675CA499" w:rsidR="006F4D9D" w:rsidRPr="005253E7" w:rsidRDefault="006F4D9D" w:rsidP="00E52A22">
      <w:pPr>
        <w:rPr>
          <w:szCs w:val="24"/>
          <w:lang w:val="en-US"/>
        </w:rPr>
      </w:pPr>
      <w:r w:rsidRPr="00E52A22">
        <w:rPr>
          <w:szCs w:val="24"/>
          <w:lang w:val="en-US"/>
        </w:rPr>
        <w:t>SDK</w:t>
      </w:r>
      <w:r w:rsidR="00E52A22">
        <w:rPr>
          <w:szCs w:val="24"/>
          <w:lang w:val="en-US"/>
        </w:rPr>
        <w:t xml:space="preserve"> - Software Development K</w:t>
      </w:r>
      <w:r w:rsidR="00E52A22" w:rsidRPr="00E52A22">
        <w:rPr>
          <w:szCs w:val="24"/>
          <w:lang w:val="en-US"/>
        </w:rPr>
        <w:t>it</w:t>
      </w:r>
    </w:p>
    <w:p w14:paraId="7734006D" w14:textId="1A48CAEA" w:rsidR="00AC43B9" w:rsidRPr="00E52A22" w:rsidRDefault="00AC43B9" w:rsidP="00E52A22">
      <w:pPr>
        <w:rPr>
          <w:szCs w:val="24"/>
          <w:lang w:val="en-US"/>
        </w:rPr>
      </w:pPr>
      <w:r w:rsidRPr="00E52A22">
        <w:rPr>
          <w:szCs w:val="24"/>
          <w:lang w:val="en-US"/>
        </w:rPr>
        <w:t xml:space="preserve">REST </w:t>
      </w:r>
      <w:r w:rsidR="00E52A22">
        <w:rPr>
          <w:szCs w:val="24"/>
          <w:lang w:val="en-US"/>
        </w:rPr>
        <w:t xml:space="preserve">- </w:t>
      </w:r>
      <w:r w:rsidR="00E52A22" w:rsidRPr="00E52A22">
        <w:rPr>
          <w:szCs w:val="24"/>
          <w:lang w:val="en-US"/>
        </w:rPr>
        <w:t>Representational State Transfer</w:t>
      </w:r>
    </w:p>
    <w:p w14:paraId="58281498" w14:textId="45B383BD" w:rsidR="00AC43B9" w:rsidRPr="00E52A22" w:rsidRDefault="00AC43B9" w:rsidP="00E52A22">
      <w:pPr>
        <w:rPr>
          <w:szCs w:val="24"/>
          <w:lang w:val="en-US"/>
        </w:rPr>
      </w:pPr>
      <w:r w:rsidRPr="00E52A22">
        <w:rPr>
          <w:szCs w:val="24"/>
          <w:lang w:val="en-US"/>
        </w:rPr>
        <w:t>BMI</w:t>
      </w:r>
      <w:r w:rsidR="00E52A22">
        <w:rPr>
          <w:szCs w:val="24"/>
          <w:lang w:val="en-US"/>
        </w:rPr>
        <w:t xml:space="preserve"> – Body Mass Index</w:t>
      </w:r>
    </w:p>
    <w:p w14:paraId="5CFE388B" w14:textId="77777777" w:rsidR="006F4D9D" w:rsidRPr="006F4D9D" w:rsidRDefault="006F4D9D" w:rsidP="006F4D9D">
      <w:pPr>
        <w:ind w:firstLine="0"/>
        <w:rPr>
          <w:sz w:val="23"/>
          <w:szCs w:val="23"/>
          <w:lang w:val="en-US"/>
        </w:rPr>
      </w:pPr>
    </w:p>
    <w:p w14:paraId="43CA7237" w14:textId="6B9A4554" w:rsidR="006F4D9D" w:rsidRPr="006F4D9D" w:rsidRDefault="006F4D9D">
      <w:pPr>
        <w:spacing w:after="160" w:line="259" w:lineRule="auto"/>
        <w:ind w:firstLine="0"/>
        <w:jc w:val="left"/>
        <w:rPr>
          <w:sz w:val="32"/>
          <w:lang w:val="en-US"/>
        </w:rPr>
      </w:pPr>
      <w:r w:rsidRPr="006F4D9D">
        <w:rPr>
          <w:b/>
          <w:sz w:val="32"/>
          <w:lang w:val="en-US"/>
        </w:rPr>
        <w:br w:type="page"/>
      </w:r>
    </w:p>
    <w:customXmlDelRangeStart w:id="2" w:author="Gabriel Mopolo Moke" w:date="2017-03-17T07:49:00Z"/>
    <w:sdt>
      <w:sdtPr>
        <w:rPr>
          <w:rFonts w:eastAsiaTheme="minorHAnsi" w:cstheme="minorBidi"/>
          <w:b w:val="0"/>
          <w:sz w:val="32"/>
          <w:szCs w:val="22"/>
          <w:lang w:eastAsia="en-US"/>
        </w:rPr>
        <w:id w:val="-378007411"/>
        <w:docPartObj>
          <w:docPartGallery w:val="Table of Contents"/>
          <w:docPartUnique/>
        </w:docPartObj>
      </w:sdtPr>
      <w:sdtEndPr>
        <w:rPr>
          <w:bCs/>
          <w:sz w:val="24"/>
        </w:rPr>
      </w:sdtEndPr>
      <w:sdtContent>
        <w:customXmlDelRangeEnd w:id="2"/>
        <w:p w14:paraId="6161182A" w14:textId="0DB06975" w:rsidR="00683C46" w:rsidRPr="00353A69" w:rsidRDefault="00E36505" w:rsidP="00353A69">
          <w:pPr>
            <w:pStyle w:val="TOCHeading"/>
            <w:rPr>
              <w:sz w:val="23"/>
              <w:szCs w:val="23"/>
              <w:lang w:val="en-US"/>
            </w:rPr>
          </w:pPr>
          <w:r w:rsidRPr="00E36505">
            <w:rPr>
              <w:szCs w:val="24"/>
              <w:lang w:val="en-US"/>
            </w:rPr>
            <w:t>Table of Contents</w:t>
          </w:r>
        </w:p>
        <w:p w14:paraId="50E7F7C6" w14:textId="4E5400FD" w:rsidR="00A64806" w:rsidRDefault="0072477D">
          <w:pPr>
            <w:pStyle w:val="TOC1"/>
            <w:tabs>
              <w:tab w:val="right" w:leader="dot" w:pos="9345"/>
            </w:tabs>
            <w:rPr>
              <w:rFonts w:asciiTheme="minorHAnsi" w:eastAsiaTheme="minorEastAsia" w:hAnsiTheme="minorHAnsi"/>
              <w:noProof/>
              <w:sz w:val="22"/>
              <w:lang w:val="en-US"/>
            </w:rPr>
          </w:pPr>
          <w:r>
            <w:rPr>
              <w:sz w:val="22"/>
              <w:szCs w:val="24"/>
            </w:rPr>
            <w:fldChar w:fldCharType="begin"/>
          </w:r>
          <w:r>
            <w:rPr>
              <w:sz w:val="22"/>
              <w:szCs w:val="24"/>
            </w:rPr>
            <w:instrText xml:space="preserve"> TOC \o "1-3" \h \z \u </w:instrText>
          </w:r>
          <w:r>
            <w:rPr>
              <w:sz w:val="22"/>
              <w:szCs w:val="24"/>
            </w:rPr>
            <w:fldChar w:fldCharType="separate"/>
          </w:r>
          <w:hyperlink w:anchor="_Toc492837463" w:history="1">
            <w:r w:rsidR="00A64806" w:rsidRPr="004D3933">
              <w:rPr>
                <w:rStyle w:val="Hyperlink"/>
                <w:noProof/>
                <w:lang w:val="en-US"/>
              </w:rPr>
              <w:t>1 General Introduction</w:t>
            </w:r>
            <w:r w:rsidR="00A64806">
              <w:rPr>
                <w:noProof/>
                <w:webHidden/>
              </w:rPr>
              <w:tab/>
            </w:r>
            <w:r w:rsidR="00A64806">
              <w:rPr>
                <w:noProof/>
                <w:webHidden/>
              </w:rPr>
              <w:fldChar w:fldCharType="begin"/>
            </w:r>
            <w:r w:rsidR="00A64806">
              <w:rPr>
                <w:noProof/>
                <w:webHidden/>
              </w:rPr>
              <w:instrText xml:space="preserve"> PAGEREF _Toc492837463 \h </w:instrText>
            </w:r>
            <w:r w:rsidR="00A64806">
              <w:rPr>
                <w:noProof/>
                <w:webHidden/>
              </w:rPr>
            </w:r>
            <w:r w:rsidR="00A64806">
              <w:rPr>
                <w:noProof/>
                <w:webHidden/>
              </w:rPr>
              <w:fldChar w:fldCharType="separate"/>
            </w:r>
            <w:r w:rsidR="00C01C67">
              <w:rPr>
                <w:noProof/>
                <w:webHidden/>
              </w:rPr>
              <w:t>7</w:t>
            </w:r>
            <w:r w:rsidR="00A64806">
              <w:rPr>
                <w:noProof/>
                <w:webHidden/>
              </w:rPr>
              <w:fldChar w:fldCharType="end"/>
            </w:r>
          </w:hyperlink>
        </w:p>
        <w:p w14:paraId="6E19475C" w14:textId="09722613" w:rsidR="00A64806" w:rsidRDefault="003A0185">
          <w:pPr>
            <w:pStyle w:val="TOC1"/>
            <w:tabs>
              <w:tab w:val="right" w:leader="dot" w:pos="9345"/>
            </w:tabs>
            <w:rPr>
              <w:rFonts w:asciiTheme="minorHAnsi" w:eastAsiaTheme="minorEastAsia" w:hAnsiTheme="minorHAnsi"/>
              <w:noProof/>
              <w:sz w:val="22"/>
              <w:lang w:val="en-US"/>
            </w:rPr>
          </w:pPr>
          <w:hyperlink w:anchor="_Toc492837464" w:history="1">
            <w:r w:rsidR="00A64806" w:rsidRPr="004D3933">
              <w:rPr>
                <w:rStyle w:val="Hyperlink"/>
                <w:noProof/>
                <w:lang w:val="en-US"/>
              </w:rPr>
              <w:t>2 Project Presentation</w:t>
            </w:r>
            <w:r w:rsidR="00A64806">
              <w:rPr>
                <w:noProof/>
                <w:webHidden/>
              </w:rPr>
              <w:tab/>
            </w:r>
            <w:r w:rsidR="00A64806">
              <w:rPr>
                <w:noProof/>
                <w:webHidden/>
              </w:rPr>
              <w:fldChar w:fldCharType="begin"/>
            </w:r>
            <w:r w:rsidR="00A64806">
              <w:rPr>
                <w:noProof/>
                <w:webHidden/>
              </w:rPr>
              <w:instrText xml:space="preserve"> PAGEREF _Toc492837464 \h </w:instrText>
            </w:r>
            <w:r w:rsidR="00A64806">
              <w:rPr>
                <w:noProof/>
                <w:webHidden/>
              </w:rPr>
            </w:r>
            <w:r w:rsidR="00A64806">
              <w:rPr>
                <w:noProof/>
                <w:webHidden/>
              </w:rPr>
              <w:fldChar w:fldCharType="separate"/>
            </w:r>
            <w:r w:rsidR="00C01C67">
              <w:rPr>
                <w:noProof/>
                <w:webHidden/>
              </w:rPr>
              <w:t>8</w:t>
            </w:r>
            <w:r w:rsidR="00A64806">
              <w:rPr>
                <w:noProof/>
                <w:webHidden/>
              </w:rPr>
              <w:fldChar w:fldCharType="end"/>
            </w:r>
          </w:hyperlink>
        </w:p>
        <w:p w14:paraId="5AD38BDB" w14:textId="4AE079C5" w:rsidR="00A64806" w:rsidRDefault="003A0185">
          <w:pPr>
            <w:pStyle w:val="TOC2"/>
            <w:tabs>
              <w:tab w:val="right" w:leader="dot" w:pos="9345"/>
            </w:tabs>
            <w:rPr>
              <w:rFonts w:asciiTheme="minorHAnsi" w:eastAsiaTheme="minorEastAsia" w:hAnsiTheme="minorHAnsi"/>
              <w:noProof/>
              <w:sz w:val="22"/>
              <w:lang w:val="en-US"/>
            </w:rPr>
          </w:pPr>
          <w:hyperlink w:anchor="_Toc492837465" w:history="1">
            <w:r w:rsidR="00A64806" w:rsidRPr="004D3933">
              <w:rPr>
                <w:rStyle w:val="Hyperlink"/>
                <w:noProof/>
                <w:lang w:val="en-US"/>
              </w:rPr>
              <w:t>2.1 Presentation of the Master MBDS and the Big bridge project</w:t>
            </w:r>
            <w:r w:rsidR="00A64806">
              <w:rPr>
                <w:noProof/>
                <w:webHidden/>
              </w:rPr>
              <w:tab/>
            </w:r>
            <w:r w:rsidR="00A64806">
              <w:rPr>
                <w:noProof/>
                <w:webHidden/>
              </w:rPr>
              <w:fldChar w:fldCharType="begin"/>
            </w:r>
            <w:r w:rsidR="00A64806">
              <w:rPr>
                <w:noProof/>
                <w:webHidden/>
              </w:rPr>
              <w:instrText xml:space="preserve"> PAGEREF _Toc492837465 \h </w:instrText>
            </w:r>
            <w:r w:rsidR="00A64806">
              <w:rPr>
                <w:noProof/>
                <w:webHidden/>
              </w:rPr>
            </w:r>
            <w:r w:rsidR="00A64806">
              <w:rPr>
                <w:noProof/>
                <w:webHidden/>
              </w:rPr>
              <w:fldChar w:fldCharType="separate"/>
            </w:r>
            <w:r w:rsidR="00C01C67">
              <w:rPr>
                <w:noProof/>
                <w:webHidden/>
              </w:rPr>
              <w:t>8</w:t>
            </w:r>
            <w:r w:rsidR="00A64806">
              <w:rPr>
                <w:noProof/>
                <w:webHidden/>
              </w:rPr>
              <w:fldChar w:fldCharType="end"/>
            </w:r>
          </w:hyperlink>
        </w:p>
        <w:p w14:paraId="00A93F15" w14:textId="0EB8E540" w:rsidR="00A64806" w:rsidRDefault="003A0185">
          <w:pPr>
            <w:pStyle w:val="TOC2"/>
            <w:tabs>
              <w:tab w:val="right" w:leader="dot" w:pos="9345"/>
            </w:tabs>
            <w:rPr>
              <w:rFonts w:asciiTheme="minorHAnsi" w:eastAsiaTheme="minorEastAsia" w:hAnsiTheme="minorHAnsi"/>
              <w:noProof/>
              <w:sz w:val="22"/>
              <w:lang w:val="en-US"/>
            </w:rPr>
          </w:pPr>
          <w:hyperlink w:anchor="_Toc492837466" w:history="1">
            <w:r w:rsidR="00A64806" w:rsidRPr="004D3933">
              <w:rPr>
                <w:rStyle w:val="Hyperlink"/>
                <w:noProof/>
                <w:lang w:val="en-US"/>
              </w:rPr>
              <w:t>2.2 Presentation of the project partner IMREDD</w:t>
            </w:r>
            <w:r w:rsidR="00A64806">
              <w:rPr>
                <w:noProof/>
                <w:webHidden/>
              </w:rPr>
              <w:tab/>
            </w:r>
            <w:r w:rsidR="00A64806">
              <w:rPr>
                <w:noProof/>
                <w:webHidden/>
              </w:rPr>
              <w:fldChar w:fldCharType="begin"/>
            </w:r>
            <w:r w:rsidR="00A64806">
              <w:rPr>
                <w:noProof/>
                <w:webHidden/>
              </w:rPr>
              <w:instrText xml:space="preserve"> PAGEREF _Toc492837466 \h </w:instrText>
            </w:r>
            <w:r w:rsidR="00A64806">
              <w:rPr>
                <w:noProof/>
                <w:webHidden/>
              </w:rPr>
            </w:r>
            <w:r w:rsidR="00A64806">
              <w:rPr>
                <w:noProof/>
                <w:webHidden/>
              </w:rPr>
              <w:fldChar w:fldCharType="separate"/>
            </w:r>
            <w:r w:rsidR="00C01C67">
              <w:rPr>
                <w:noProof/>
                <w:webHidden/>
              </w:rPr>
              <w:t>9</w:t>
            </w:r>
            <w:r w:rsidR="00A64806">
              <w:rPr>
                <w:noProof/>
                <w:webHidden/>
              </w:rPr>
              <w:fldChar w:fldCharType="end"/>
            </w:r>
          </w:hyperlink>
        </w:p>
        <w:p w14:paraId="77E5B908" w14:textId="2B832B5E" w:rsidR="00A64806" w:rsidRDefault="003A0185">
          <w:pPr>
            <w:pStyle w:val="TOC2"/>
            <w:tabs>
              <w:tab w:val="right" w:leader="dot" w:pos="9345"/>
            </w:tabs>
            <w:rPr>
              <w:rFonts w:asciiTheme="minorHAnsi" w:eastAsiaTheme="minorEastAsia" w:hAnsiTheme="minorHAnsi"/>
              <w:noProof/>
              <w:sz w:val="22"/>
              <w:lang w:val="en-US"/>
            </w:rPr>
          </w:pPr>
          <w:hyperlink w:anchor="_Toc492837467" w:history="1">
            <w:r w:rsidR="00A64806" w:rsidRPr="004D3933">
              <w:rPr>
                <w:rStyle w:val="Hyperlink"/>
                <w:noProof/>
                <w:lang w:val="en-US"/>
              </w:rPr>
              <w:t>2.3 Presentation of the subject and project goals</w:t>
            </w:r>
            <w:r w:rsidR="00A64806">
              <w:rPr>
                <w:noProof/>
                <w:webHidden/>
              </w:rPr>
              <w:tab/>
            </w:r>
            <w:r w:rsidR="00A64806">
              <w:rPr>
                <w:noProof/>
                <w:webHidden/>
              </w:rPr>
              <w:fldChar w:fldCharType="begin"/>
            </w:r>
            <w:r w:rsidR="00A64806">
              <w:rPr>
                <w:noProof/>
                <w:webHidden/>
              </w:rPr>
              <w:instrText xml:space="preserve"> PAGEREF _Toc492837467 \h </w:instrText>
            </w:r>
            <w:r w:rsidR="00A64806">
              <w:rPr>
                <w:noProof/>
                <w:webHidden/>
              </w:rPr>
            </w:r>
            <w:r w:rsidR="00A64806">
              <w:rPr>
                <w:noProof/>
                <w:webHidden/>
              </w:rPr>
              <w:fldChar w:fldCharType="separate"/>
            </w:r>
            <w:r w:rsidR="00C01C67">
              <w:rPr>
                <w:noProof/>
                <w:webHidden/>
              </w:rPr>
              <w:t>10</w:t>
            </w:r>
            <w:r w:rsidR="00A64806">
              <w:rPr>
                <w:noProof/>
                <w:webHidden/>
              </w:rPr>
              <w:fldChar w:fldCharType="end"/>
            </w:r>
          </w:hyperlink>
        </w:p>
        <w:p w14:paraId="42F84EC9" w14:textId="04BF04CD" w:rsidR="00A64806" w:rsidRDefault="003A0185">
          <w:pPr>
            <w:pStyle w:val="TOC1"/>
            <w:tabs>
              <w:tab w:val="right" w:leader="dot" w:pos="9345"/>
            </w:tabs>
            <w:rPr>
              <w:rFonts w:asciiTheme="minorHAnsi" w:eastAsiaTheme="minorEastAsia" w:hAnsiTheme="minorHAnsi"/>
              <w:noProof/>
              <w:sz w:val="22"/>
              <w:lang w:val="en-US"/>
            </w:rPr>
          </w:pPr>
          <w:hyperlink w:anchor="_Toc492837468" w:history="1">
            <w:r w:rsidR="00A64806" w:rsidRPr="004D3933">
              <w:rPr>
                <w:rStyle w:val="Hyperlink"/>
                <w:noProof/>
                <w:lang w:val="en-US"/>
              </w:rPr>
              <w:t>3 State of Art</w:t>
            </w:r>
            <w:r w:rsidR="00A64806">
              <w:rPr>
                <w:noProof/>
                <w:webHidden/>
              </w:rPr>
              <w:tab/>
            </w:r>
            <w:r w:rsidR="00A64806">
              <w:rPr>
                <w:noProof/>
                <w:webHidden/>
              </w:rPr>
              <w:fldChar w:fldCharType="begin"/>
            </w:r>
            <w:r w:rsidR="00A64806">
              <w:rPr>
                <w:noProof/>
                <w:webHidden/>
              </w:rPr>
              <w:instrText xml:space="preserve"> PAGEREF _Toc492837468 \h </w:instrText>
            </w:r>
            <w:r w:rsidR="00A64806">
              <w:rPr>
                <w:noProof/>
                <w:webHidden/>
              </w:rPr>
            </w:r>
            <w:r w:rsidR="00A64806">
              <w:rPr>
                <w:noProof/>
                <w:webHidden/>
              </w:rPr>
              <w:fldChar w:fldCharType="separate"/>
            </w:r>
            <w:r w:rsidR="00C01C67">
              <w:rPr>
                <w:noProof/>
                <w:webHidden/>
              </w:rPr>
              <w:t>10</w:t>
            </w:r>
            <w:r w:rsidR="00A64806">
              <w:rPr>
                <w:noProof/>
                <w:webHidden/>
              </w:rPr>
              <w:fldChar w:fldCharType="end"/>
            </w:r>
          </w:hyperlink>
        </w:p>
        <w:p w14:paraId="4AF3432B" w14:textId="250F9E3F" w:rsidR="00A64806" w:rsidRDefault="003A0185">
          <w:pPr>
            <w:pStyle w:val="TOC2"/>
            <w:tabs>
              <w:tab w:val="right" w:leader="dot" w:pos="9345"/>
            </w:tabs>
            <w:rPr>
              <w:rFonts w:asciiTheme="minorHAnsi" w:eastAsiaTheme="minorEastAsia" w:hAnsiTheme="minorHAnsi"/>
              <w:noProof/>
              <w:sz w:val="22"/>
              <w:lang w:val="en-US"/>
            </w:rPr>
          </w:pPr>
          <w:hyperlink w:anchor="_Toc492837469" w:history="1">
            <w:r w:rsidR="00A64806" w:rsidRPr="004D3933">
              <w:rPr>
                <w:rStyle w:val="Hyperlink"/>
                <w:noProof/>
                <w:lang w:val="en-US"/>
              </w:rPr>
              <w:t>3.1 Criteria for comparing</w:t>
            </w:r>
            <w:r w:rsidR="00A64806">
              <w:rPr>
                <w:noProof/>
                <w:webHidden/>
              </w:rPr>
              <w:tab/>
            </w:r>
            <w:r w:rsidR="00A64806">
              <w:rPr>
                <w:noProof/>
                <w:webHidden/>
              </w:rPr>
              <w:fldChar w:fldCharType="begin"/>
            </w:r>
            <w:r w:rsidR="00A64806">
              <w:rPr>
                <w:noProof/>
                <w:webHidden/>
              </w:rPr>
              <w:instrText xml:space="preserve"> PAGEREF _Toc492837469 \h </w:instrText>
            </w:r>
            <w:r w:rsidR="00A64806">
              <w:rPr>
                <w:noProof/>
                <w:webHidden/>
              </w:rPr>
            </w:r>
            <w:r w:rsidR="00A64806">
              <w:rPr>
                <w:noProof/>
                <w:webHidden/>
              </w:rPr>
              <w:fldChar w:fldCharType="separate"/>
            </w:r>
            <w:r w:rsidR="00C01C67">
              <w:rPr>
                <w:noProof/>
                <w:webHidden/>
              </w:rPr>
              <w:t>10</w:t>
            </w:r>
            <w:r w:rsidR="00A64806">
              <w:rPr>
                <w:noProof/>
                <w:webHidden/>
              </w:rPr>
              <w:fldChar w:fldCharType="end"/>
            </w:r>
          </w:hyperlink>
        </w:p>
        <w:p w14:paraId="7164B3C4" w14:textId="440FA247" w:rsidR="00A64806" w:rsidRDefault="003A0185">
          <w:pPr>
            <w:pStyle w:val="TOC2"/>
            <w:tabs>
              <w:tab w:val="right" w:leader="dot" w:pos="9345"/>
            </w:tabs>
            <w:rPr>
              <w:rFonts w:asciiTheme="minorHAnsi" w:eastAsiaTheme="minorEastAsia" w:hAnsiTheme="minorHAnsi"/>
              <w:noProof/>
              <w:sz w:val="22"/>
              <w:lang w:val="en-US"/>
            </w:rPr>
          </w:pPr>
          <w:hyperlink w:anchor="_Toc492837470" w:history="1">
            <w:r w:rsidR="00A64806" w:rsidRPr="004D3933">
              <w:rPr>
                <w:rStyle w:val="Hyperlink"/>
                <w:noProof/>
                <w:lang w:val="en-US"/>
              </w:rPr>
              <w:t>3.2 Existing projects</w:t>
            </w:r>
            <w:r w:rsidR="00A64806">
              <w:rPr>
                <w:noProof/>
                <w:webHidden/>
              </w:rPr>
              <w:tab/>
            </w:r>
            <w:r w:rsidR="00A64806">
              <w:rPr>
                <w:noProof/>
                <w:webHidden/>
              </w:rPr>
              <w:fldChar w:fldCharType="begin"/>
            </w:r>
            <w:r w:rsidR="00A64806">
              <w:rPr>
                <w:noProof/>
                <w:webHidden/>
              </w:rPr>
              <w:instrText xml:space="preserve"> PAGEREF _Toc492837470 \h </w:instrText>
            </w:r>
            <w:r w:rsidR="00A64806">
              <w:rPr>
                <w:noProof/>
                <w:webHidden/>
              </w:rPr>
            </w:r>
            <w:r w:rsidR="00A64806">
              <w:rPr>
                <w:noProof/>
                <w:webHidden/>
              </w:rPr>
              <w:fldChar w:fldCharType="separate"/>
            </w:r>
            <w:r w:rsidR="00C01C67">
              <w:rPr>
                <w:noProof/>
                <w:webHidden/>
              </w:rPr>
              <w:t>10</w:t>
            </w:r>
            <w:r w:rsidR="00A64806">
              <w:rPr>
                <w:noProof/>
                <w:webHidden/>
              </w:rPr>
              <w:fldChar w:fldCharType="end"/>
            </w:r>
          </w:hyperlink>
        </w:p>
        <w:p w14:paraId="3F515CAA" w14:textId="473B7D9C" w:rsidR="00A64806" w:rsidRDefault="003A0185">
          <w:pPr>
            <w:pStyle w:val="TOC2"/>
            <w:tabs>
              <w:tab w:val="right" w:leader="dot" w:pos="9345"/>
            </w:tabs>
            <w:rPr>
              <w:rFonts w:asciiTheme="minorHAnsi" w:eastAsiaTheme="minorEastAsia" w:hAnsiTheme="minorHAnsi"/>
              <w:noProof/>
              <w:sz w:val="22"/>
              <w:lang w:val="en-US"/>
            </w:rPr>
          </w:pPr>
          <w:hyperlink w:anchor="_Toc492837471" w:history="1">
            <w:r w:rsidR="00A64806" w:rsidRPr="004D3933">
              <w:rPr>
                <w:rStyle w:val="Hyperlink"/>
                <w:noProof/>
                <w:lang w:val="en-US"/>
              </w:rPr>
              <w:t>3.3 Comparing projects</w:t>
            </w:r>
            <w:r w:rsidR="00A64806">
              <w:rPr>
                <w:noProof/>
                <w:webHidden/>
              </w:rPr>
              <w:tab/>
            </w:r>
            <w:r w:rsidR="00A64806">
              <w:rPr>
                <w:noProof/>
                <w:webHidden/>
              </w:rPr>
              <w:fldChar w:fldCharType="begin"/>
            </w:r>
            <w:r w:rsidR="00A64806">
              <w:rPr>
                <w:noProof/>
                <w:webHidden/>
              </w:rPr>
              <w:instrText xml:space="preserve"> PAGEREF _Toc492837471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2F5CC657" w14:textId="760011F2" w:rsidR="00A64806" w:rsidRDefault="003A0185">
          <w:pPr>
            <w:pStyle w:val="TOC1"/>
            <w:tabs>
              <w:tab w:val="right" w:leader="dot" w:pos="9345"/>
            </w:tabs>
            <w:rPr>
              <w:rFonts w:asciiTheme="minorHAnsi" w:eastAsiaTheme="minorEastAsia" w:hAnsiTheme="minorHAnsi"/>
              <w:noProof/>
              <w:sz w:val="22"/>
              <w:lang w:val="en-US"/>
            </w:rPr>
          </w:pPr>
          <w:hyperlink w:anchor="_Toc492837472" w:history="1">
            <w:r w:rsidR="00A64806" w:rsidRPr="004D3933">
              <w:rPr>
                <w:rStyle w:val="Hyperlink"/>
                <w:noProof/>
                <w:lang w:val="en-US"/>
              </w:rPr>
              <w:t>4 Existing and envisaged solution</w:t>
            </w:r>
            <w:r w:rsidR="00A64806">
              <w:rPr>
                <w:noProof/>
                <w:webHidden/>
              </w:rPr>
              <w:tab/>
            </w:r>
            <w:r w:rsidR="00A64806">
              <w:rPr>
                <w:noProof/>
                <w:webHidden/>
              </w:rPr>
              <w:fldChar w:fldCharType="begin"/>
            </w:r>
            <w:r w:rsidR="00A64806">
              <w:rPr>
                <w:noProof/>
                <w:webHidden/>
              </w:rPr>
              <w:instrText xml:space="preserve"> PAGEREF _Toc492837472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1531D69E" w14:textId="2C78AB5B" w:rsidR="00A64806" w:rsidRDefault="003A0185">
          <w:pPr>
            <w:pStyle w:val="TOC2"/>
            <w:tabs>
              <w:tab w:val="right" w:leader="dot" w:pos="9345"/>
            </w:tabs>
            <w:rPr>
              <w:rFonts w:asciiTheme="minorHAnsi" w:eastAsiaTheme="minorEastAsia" w:hAnsiTheme="minorHAnsi"/>
              <w:noProof/>
              <w:sz w:val="22"/>
              <w:lang w:val="en-US"/>
            </w:rPr>
          </w:pPr>
          <w:hyperlink w:anchor="_Toc492837473" w:history="1">
            <w:r w:rsidR="00A64806" w:rsidRPr="004D3933">
              <w:rPr>
                <w:rStyle w:val="Hyperlink"/>
                <w:noProof/>
                <w:lang w:val="en-US"/>
              </w:rPr>
              <w:t>4.1 Existing solution</w:t>
            </w:r>
            <w:r w:rsidR="00A64806">
              <w:rPr>
                <w:noProof/>
                <w:webHidden/>
              </w:rPr>
              <w:tab/>
            </w:r>
            <w:r w:rsidR="00A64806">
              <w:rPr>
                <w:noProof/>
                <w:webHidden/>
              </w:rPr>
              <w:fldChar w:fldCharType="begin"/>
            </w:r>
            <w:r w:rsidR="00A64806">
              <w:rPr>
                <w:noProof/>
                <w:webHidden/>
              </w:rPr>
              <w:instrText xml:space="preserve"> PAGEREF _Toc492837473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34032B2A" w14:textId="75A9F574" w:rsidR="00A64806" w:rsidRDefault="003A0185">
          <w:pPr>
            <w:pStyle w:val="TOC2"/>
            <w:tabs>
              <w:tab w:val="right" w:leader="dot" w:pos="9345"/>
            </w:tabs>
            <w:rPr>
              <w:rFonts w:asciiTheme="minorHAnsi" w:eastAsiaTheme="minorEastAsia" w:hAnsiTheme="minorHAnsi"/>
              <w:noProof/>
              <w:sz w:val="22"/>
              <w:lang w:val="en-US"/>
            </w:rPr>
          </w:pPr>
          <w:hyperlink w:anchor="_Toc492837474" w:history="1">
            <w:r w:rsidR="00A64806" w:rsidRPr="004D3933">
              <w:rPr>
                <w:rStyle w:val="Hyperlink"/>
                <w:noProof/>
                <w:lang w:val="en-US"/>
              </w:rPr>
              <w:t>4.2 Envisaged solution</w:t>
            </w:r>
            <w:r w:rsidR="00A64806">
              <w:rPr>
                <w:noProof/>
                <w:webHidden/>
              </w:rPr>
              <w:tab/>
            </w:r>
            <w:r w:rsidR="00A64806">
              <w:rPr>
                <w:noProof/>
                <w:webHidden/>
              </w:rPr>
              <w:fldChar w:fldCharType="begin"/>
            </w:r>
            <w:r w:rsidR="00A64806">
              <w:rPr>
                <w:noProof/>
                <w:webHidden/>
              </w:rPr>
              <w:instrText xml:space="preserve"> PAGEREF _Toc492837474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789BB3D6" w14:textId="1AC92958" w:rsidR="00A64806" w:rsidRDefault="003A0185">
          <w:pPr>
            <w:pStyle w:val="TOC2"/>
            <w:tabs>
              <w:tab w:val="right" w:leader="dot" w:pos="9345"/>
            </w:tabs>
            <w:rPr>
              <w:rFonts w:asciiTheme="minorHAnsi" w:eastAsiaTheme="minorEastAsia" w:hAnsiTheme="minorHAnsi"/>
              <w:noProof/>
              <w:sz w:val="22"/>
              <w:lang w:val="en-US"/>
            </w:rPr>
          </w:pPr>
          <w:hyperlink w:anchor="_Toc492837475" w:history="1">
            <w:r w:rsidR="00A64806" w:rsidRPr="004D3933">
              <w:rPr>
                <w:rStyle w:val="Hyperlink"/>
                <w:noProof/>
                <w:lang w:val="en-US"/>
              </w:rPr>
              <w:t>4.3 Deliverables</w:t>
            </w:r>
            <w:r w:rsidR="00A64806">
              <w:rPr>
                <w:noProof/>
                <w:webHidden/>
              </w:rPr>
              <w:tab/>
            </w:r>
            <w:r w:rsidR="00A64806">
              <w:rPr>
                <w:noProof/>
                <w:webHidden/>
              </w:rPr>
              <w:fldChar w:fldCharType="begin"/>
            </w:r>
            <w:r w:rsidR="00A64806">
              <w:rPr>
                <w:noProof/>
                <w:webHidden/>
              </w:rPr>
              <w:instrText xml:space="preserve"> PAGEREF _Toc492837475 \h </w:instrText>
            </w:r>
            <w:r w:rsidR="00A64806">
              <w:rPr>
                <w:noProof/>
                <w:webHidden/>
              </w:rPr>
            </w:r>
            <w:r w:rsidR="00A64806">
              <w:rPr>
                <w:noProof/>
                <w:webHidden/>
              </w:rPr>
              <w:fldChar w:fldCharType="separate"/>
            </w:r>
            <w:r w:rsidR="00C01C67">
              <w:rPr>
                <w:noProof/>
                <w:webHidden/>
              </w:rPr>
              <w:t>13</w:t>
            </w:r>
            <w:r w:rsidR="00A64806">
              <w:rPr>
                <w:noProof/>
                <w:webHidden/>
              </w:rPr>
              <w:fldChar w:fldCharType="end"/>
            </w:r>
          </w:hyperlink>
        </w:p>
        <w:p w14:paraId="084F00D2" w14:textId="70A689F7" w:rsidR="00A64806" w:rsidRDefault="003A0185">
          <w:pPr>
            <w:pStyle w:val="TOC1"/>
            <w:tabs>
              <w:tab w:val="right" w:leader="dot" w:pos="9345"/>
            </w:tabs>
            <w:rPr>
              <w:rFonts w:asciiTheme="minorHAnsi" w:eastAsiaTheme="minorEastAsia" w:hAnsiTheme="minorHAnsi"/>
              <w:noProof/>
              <w:sz w:val="22"/>
              <w:lang w:val="en-US"/>
            </w:rPr>
          </w:pPr>
          <w:hyperlink w:anchor="_Toc492837476" w:history="1">
            <w:r w:rsidR="00A64806" w:rsidRPr="004D3933">
              <w:rPr>
                <w:rStyle w:val="Hyperlink"/>
                <w:noProof/>
                <w:lang w:val="en-US"/>
              </w:rPr>
              <w:t>5 Project Organization</w:t>
            </w:r>
            <w:r w:rsidR="00A64806">
              <w:rPr>
                <w:noProof/>
                <w:webHidden/>
              </w:rPr>
              <w:tab/>
            </w:r>
            <w:r w:rsidR="00A64806">
              <w:rPr>
                <w:noProof/>
                <w:webHidden/>
              </w:rPr>
              <w:fldChar w:fldCharType="begin"/>
            </w:r>
            <w:r w:rsidR="00A64806">
              <w:rPr>
                <w:noProof/>
                <w:webHidden/>
              </w:rPr>
              <w:instrText xml:space="preserve"> PAGEREF _Toc492837476 \h </w:instrText>
            </w:r>
            <w:r w:rsidR="00A64806">
              <w:rPr>
                <w:noProof/>
                <w:webHidden/>
              </w:rPr>
            </w:r>
            <w:r w:rsidR="00A64806">
              <w:rPr>
                <w:noProof/>
                <w:webHidden/>
              </w:rPr>
              <w:fldChar w:fldCharType="separate"/>
            </w:r>
            <w:r w:rsidR="00C01C67">
              <w:rPr>
                <w:noProof/>
                <w:webHidden/>
              </w:rPr>
              <w:t>14</w:t>
            </w:r>
            <w:r w:rsidR="00A64806">
              <w:rPr>
                <w:noProof/>
                <w:webHidden/>
              </w:rPr>
              <w:fldChar w:fldCharType="end"/>
            </w:r>
          </w:hyperlink>
        </w:p>
        <w:p w14:paraId="59DF374D" w14:textId="069D2006" w:rsidR="00A64806" w:rsidRDefault="003A0185">
          <w:pPr>
            <w:pStyle w:val="TOC2"/>
            <w:tabs>
              <w:tab w:val="right" w:leader="dot" w:pos="9345"/>
            </w:tabs>
            <w:rPr>
              <w:rFonts w:asciiTheme="minorHAnsi" w:eastAsiaTheme="minorEastAsia" w:hAnsiTheme="minorHAnsi"/>
              <w:noProof/>
              <w:sz w:val="22"/>
              <w:lang w:val="en-US"/>
            </w:rPr>
          </w:pPr>
          <w:hyperlink w:anchor="_Toc492837477" w:history="1">
            <w:r w:rsidR="00A64806" w:rsidRPr="004D3933">
              <w:rPr>
                <w:rStyle w:val="Hyperlink"/>
                <w:noProof/>
                <w:lang w:val="en-US"/>
              </w:rPr>
              <w:t>5.1 Used Project method</w:t>
            </w:r>
            <w:r w:rsidR="00A64806">
              <w:rPr>
                <w:noProof/>
                <w:webHidden/>
              </w:rPr>
              <w:tab/>
            </w:r>
            <w:r w:rsidR="00A64806">
              <w:rPr>
                <w:noProof/>
                <w:webHidden/>
              </w:rPr>
              <w:fldChar w:fldCharType="begin"/>
            </w:r>
            <w:r w:rsidR="00A64806">
              <w:rPr>
                <w:noProof/>
                <w:webHidden/>
              </w:rPr>
              <w:instrText xml:space="preserve"> PAGEREF _Toc492837477 \h </w:instrText>
            </w:r>
            <w:r w:rsidR="00A64806">
              <w:rPr>
                <w:noProof/>
                <w:webHidden/>
              </w:rPr>
            </w:r>
            <w:r w:rsidR="00A64806">
              <w:rPr>
                <w:noProof/>
                <w:webHidden/>
              </w:rPr>
              <w:fldChar w:fldCharType="separate"/>
            </w:r>
            <w:r w:rsidR="00C01C67">
              <w:rPr>
                <w:noProof/>
                <w:webHidden/>
              </w:rPr>
              <w:t>14</w:t>
            </w:r>
            <w:r w:rsidR="00A64806">
              <w:rPr>
                <w:noProof/>
                <w:webHidden/>
              </w:rPr>
              <w:fldChar w:fldCharType="end"/>
            </w:r>
          </w:hyperlink>
        </w:p>
        <w:p w14:paraId="63597BF5" w14:textId="077140B2" w:rsidR="00A64806" w:rsidRDefault="003A0185">
          <w:pPr>
            <w:pStyle w:val="TOC2"/>
            <w:tabs>
              <w:tab w:val="right" w:leader="dot" w:pos="9345"/>
            </w:tabs>
            <w:rPr>
              <w:rFonts w:asciiTheme="minorHAnsi" w:eastAsiaTheme="minorEastAsia" w:hAnsiTheme="minorHAnsi"/>
              <w:noProof/>
              <w:sz w:val="22"/>
              <w:lang w:val="en-US"/>
            </w:rPr>
          </w:pPr>
          <w:hyperlink w:anchor="_Toc492837478" w:history="1">
            <w:r w:rsidR="00A64806" w:rsidRPr="004D3933">
              <w:rPr>
                <w:rStyle w:val="Hyperlink"/>
                <w:noProof/>
                <w:lang w:val="en-US"/>
              </w:rPr>
              <w:t>5.2 Project team and member’s role</w:t>
            </w:r>
            <w:r w:rsidR="00A64806">
              <w:rPr>
                <w:noProof/>
                <w:webHidden/>
              </w:rPr>
              <w:tab/>
            </w:r>
            <w:r w:rsidR="00A64806">
              <w:rPr>
                <w:noProof/>
                <w:webHidden/>
              </w:rPr>
              <w:fldChar w:fldCharType="begin"/>
            </w:r>
            <w:r w:rsidR="00A64806">
              <w:rPr>
                <w:noProof/>
                <w:webHidden/>
              </w:rPr>
              <w:instrText xml:space="preserve"> PAGEREF _Toc492837478 \h </w:instrText>
            </w:r>
            <w:r w:rsidR="00A64806">
              <w:rPr>
                <w:noProof/>
                <w:webHidden/>
              </w:rPr>
            </w:r>
            <w:r w:rsidR="00A64806">
              <w:rPr>
                <w:noProof/>
                <w:webHidden/>
              </w:rPr>
              <w:fldChar w:fldCharType="separate"/>
            </w:r>
            <w:r w:rsidR="00C01C67">
              <w:rPr>
                <w:noProof/>
                <w:webHidden/>
              </w:rPr>
              <w:t>14</w:t>
            </w:r>
            <w:r w:rsidR="00A64806">
              <w:rPr>
                <w:noProof/>
                <w:webHidden/>
              </w:rPr>
              <w:fldChar w:fldCharType="end"/>
            </w:r>
          </w:hyperlink>
        </w:p>
        <w:p w14:paraId="7AF550EC" w14:textId="05EDA9B1" w:rsidR="00A64806" w:rsidRDefault="003A0185">
          <w:pPr>
            <w:pStyle w:val="TOC2"/>
            <w:tabs>
              <w:tab w:val="right" w:leader="dot" w:pos="9345"/>
            </w:tabs>
            <w:rPr>
              <w:rFonts w:asciiTheme="minorHAnsi" w:eastAsiaTheme="minorEastAsia" w:hAnsiTheme="minorHAnsi"/>
              <w:noProof/>
              <w:sz w:val="22"/>
              <w:lang w:val="en-US"/>
            </w:rPr>
          </w:pPr>
          <w:hyperlink w:anchor="_Toc492837479" w:history="1">
            <w:r w:rsidR="00A64806" w:rsidRPr="004D3933">
              <w:rPr>
                <w:rStyle w:val="Hyperlink"/>
                <w:noProof/>
                <w:lang w:val="en-US"/>
              </w:rPr>
              <w:t>5.3 Used tools in the project</w:t>
            </w:r>
            <w:r w:rsidR="00A64806">
              <w:rPr>
                <w:noProof/>
                <w:webHidden/>
              </w:rPr>
              <w:tab/>
            </w:r>
            <w:r w:rsidR="00A64806">
              <w:rPr>
                <w:noProof/>
                <w:webHidden/>
              </w:rPr>
              <w:fldChar w:fldCharType="begin"/>
            </w:r>
            <w:r w:rsidR="00A64806">
              <w:rPr>
                <w:noProof/>
                <w:webHidden/>
              </w:rPr>
              <w:instrText xml:space="preserve"> PAGEREF _Toc492837479 \h </w:instrText>
            </w:r>
            <w:r w:rsidR="00A64806">
              <w:rPr>
                <w:noProof/>
                <w:webHidden/>
              </w:rPr>
            </w:r>
            <w:r w:rsidR="00A64806">
              <w:rPr>
                <w:noProof/>
                <w:webHidden/>
              </w:rPr>
              <w:fldChar w:fldCharType="separate"/>
            </w:r>
            <w:r w:rsidR="00C01C67">
              <w:rPr>
                <w:noProof/>
                <w:webHidden/>
              </w:rPr>
              <w:t>14</w:t>
            </w:r>
            <w:r w:rsidR="00A64806">
              <w:rPr>
                <w:noProof/>
                <w:webHidden/>
              </w:rPr>
              <w:fldChar w:fldCharType="end"/>
            </w:r>
          </w:hyperlink>
        </w:p>
        <w:p w14:paraId="302E75A8" w14:textId="000B20C9" w:rsidR="00A64806" w:rsidRDefault="003A0185">
          <w:pPr>
            <w:pStyle w:val="TOC2"/>
            <w:tabs>
              <w:tab w:val="right" w:leader="dot" w:pos="9345"/>
            </w:tabs>
            <w:rPr>
              <w:rFonts w:asciiTheme="minorHAnsi" w:eastAsiaTheme="minorEastAsia" w:hAnsiTheme="minorHAnsi"/>
              <w:noProof/>
              <w:sz w:val="22"/>
              <w:lang w:val="en-US"/>
            </w:rPr>
          </w:pPr>
          <w:hyperlink w:anchor="_Toc492837480" w:history="1">
            <w:r w:rsidR="00A64806" w:rsidRPr="004D3933">
              <w:rPr>
                <w:rStyle w:val="Hyperlink"/>
                <w:noProof/>
                <w:lang w:val="en-US"/>
              </w:rPr>
              <w:t>5.4 Configuration management</w:t>
            </w:r>
            <w:r w:rsidR="00A64806">
              <w:rPr>
                <w:noProof/>
                <w:webHidden/>
              </w:rPr>
              <w:tab/>
            </w:r>
            <w:r w:rsidR="00A64806">
              <w:rPr>
                <w:noProof/>
                <w:webHidden/>
              </w:rPr>
              <w:fldChar w:fldCharType="begin"/>
            </w:r>
            <w:r w:rsidR="00A64806">
              <w:rPr>
                <w:noProof/>
                <w:webHidden/>
              </w:rPr>
              <w:instrText xml:space="preserve"> PAGEREF _Toc492837480 \h </w:instrText>
            </w:r>
            <w:r w:rsidR="00A64806">
              <w:rPr>
                <w:noProof/>
                <w:webHidden/>
              </w:rPr>
            </w:r>
            <w:r w:rsidR="00A64806">
              <w:rPr>
                <w:noProof/>
                <w:webHidden/>
              </w:rPr>
              <w:fldChar w:fldCharType="separate"/>
            </w:r>
            <w:r w:rsidR="00C01C67">
              <w:rPr>
                <w:noProof/>
                <w:webHidden/>
              </w:rPr>
              <w:t>14</w:t>
            </w:r>
            <w:r w:rsidR="00A64806">
              <w:rPr>
                <w:noProof/>
                <w:webHidden/>
              </w:rPr>
              <w:fldChar w:fldCharType="end"/>
            </w:r>
          </w:hyperlink>
        </w:p>
        <w:p w14:paraId="016474B1" w14:textId="764A0BE2" w:rsidR="00A64806" w:rsidRDefault="003A0185">
          <w:pPr>
            <w:pStyle w:val="TOC2"/>
            <w:tabs>
              <w:tab w:val="right" w:leader="dot" w:pos="9345"/>
            </w:tabs>
            <w:rPr>
              <w:rFonts w:asciiTheme="minorHAnsi" w:eastAsiaTheme="minorEastAsia" w:hAnsiTheme="minorHAnsi"/>
              <w:noProof/>
              <w:sz w:val="22"/>
              <w:lang w:val="en-US"/>
            </w:rPr>
          </w:pPr>
          <w:hyperlink w:anchor="_Toc492837481" w:history="1">
            <w:r w:rsidR="00A64806" w:rsidRPr="004D3933">
              <w:rPr>
                <w:rStyle w:val="Hyperlink"/>
                <w:noProof/>
                <w:lang w:val="en-US"/>
              </w:rPr>
              <w:t>5.5 Risk Plan</w:t>
            </w:r>
            <w:r w:rsidR="00A64806">
              <w:rPr>
                <w:noProof/>
                <w:webHidden/>
              </w:rPr>
              <w:tab/>
            </w:r>
            <w:r w:rsidR="00A64806">
              <w:rPr>
                <w:noProof/>
                <w:webHidden/>
              </w:rPr>
              <w:fldChar w:fldCharType="begin"/>
            </w:r>
            <w:r w:rsidR="00A64806">
              <w:rPr>
                <w:noProof/>
                <w:webHidden/>
              </w:rPr>
              <w:instrText xml:space="preserve"> PAGEREF _Toc492837481 \h </w:instrText>
            </w:r>
            <w:r w:rsidR="00A64806">
              <w:rPr>
                <w:noProof/>
                <w:webHidden/>
              </w:rPr>
            </w:r>
            <w:r w:rsidR="00A64806">
              <w:rPr>
                <w:noProof/>
                <w:webHidden/>
              </w:rPr>
              <w:fldChar w:fldCharType="separate"/>
            </w:r>
            <w:r w:rsidR="00C01C67">
              <w:rPr>
                <w:noProof/>
                <w:webHidden/>
              </w:rPr>
              <w:t>15</w:t>
            </w:r>
            <w:r w:rsidR="00A64806">
              <w:rPr>
                <w:noProof/>
                <w:webHidden/>
              </w:rPr>
              <w:fldChar w:fldCharType="end"/>
            </w:r>
          </w:hyperlink>
        </w:p>
        <w:p w14:paraId="05DD68CB" w14:textId="2C49CE0E" w:rsidR="00A64806" w:rsidRDefault="003A0185">
          <w:pPr>
            <w:pStyle w:val="TOC2"/>
            <w:tabs>
              <w:tab w:val="right" w:leader="dot" w:pos="9345"/>
            </w:tabs>
            <w:rPr>
              <w:rFonts w:asciiTheme="minorHAnsi" w:eastAsiaTheme="minorEastAsia" w:hAnsiTheme="minorHAnsi"/>
              <w:noProof/>
              <w:sz w:val="22"/>
              <w:lang w:val="en-US"/>
            </w:rPr>
          </w:pPr>
          <w:hyperlink w:anchor="_Toc492837482" w:history="1">
            <w:r w:rsidR="00A64806" w:rsidRPr="004D3933">
              <w:rPr>
                <w:rStyle w:val="Hyperlink"/>
                <w:noProof/>
                <w:lang w:val="en-US"/>
              </w:rPr>
              <w:t>5.6 Project planning</w:t>
            </w:r>
            <w:r w:rsidR="00A64806">
              <w:rPr>
                <w:noProof/>
                <w:webHidden/>
              </w:rPr>
              <w:tab/>
            </w:r>
            <w:r w:rsidR="00A64806">
              <w:rPr>
                <w:noProof/>
                <w:webHidden/>
              </w:rPr>
              <w:fldChar w:fldCharType="begin"/>
            </w:r>
            <w:r w:rsidR="00A64806">
              <w:rPr>
                <w:noProof/>
                <w:webHidden/>
              </w:rPr>
              <w:instrText xml:space="preserve"> PAGEREF _Toc492837482 \h </w:instrText>
            </w:r>
            <w:r w:rsidR="00A64806">
              <w:rPr>
                <w:noProof/>
                <w:webHidden/>
              </w:rPr>
            </w:r>
            <w:r w:rsidR="00A64806">
              <w:rPr>
                <w:noProof/>
                <w:webHidden/>
              </w:rPr>
              <w:fldChar w:fldCharType="separate"/>
            </w:r>
            <w:r w:rsidR="00C01C67">
              <w:rPr>
                <w:noProof/>
                <w:webHidden/>
              </w:rPr>
              <w:t>15</w:t>
            </w:r>
            <w:r w:rsidR="00A64806">
              <w:rPr>
                <w:noProof/>
                <w:webHidden/>
              </w:rPr>
              <w:fldChar w:fldCharType="end"/>
            </w:r>
          </w:hyperlink>
        </w:p>
        <w:p w14:paraId="1A09F9F5" w14:textId="1D25972D" w:rsidR="00A64806" w:rsidRDefault="003A0185">
          <w:pPr>
            <w:pStyle w:val="TOC2"/>
            <w:tabs>
              <w:tab w:val="right" w:leader="dot" w:pos="9345"/>
            </w:tabs>
            <w:rPr>
              <w:rFonts w:asciiTheme="minorHAnsi" w:eastAsiaTheme="minorEastAsia" w:hAnsiTheme="minorHAnsi"/>
              <w:noProof/>
              <w:sz w:val="22"/>
              <w:lang w:val="en-US"/>
            </w:rPr>
          </w:pPr>
          <w:hyperlink w:anchor="_Toc492837483" w:history="1">
            <w:r w:rsidR="00A64806" w:rsidRPr="004D3933">
              <w:rPr>
                <w:rStyle w:val="Hyperlink"/>
                <w:noProof/>
                <w:lang w:val="en-US"/>
              </w:rPr>
              <w:t>5.7 Project Budget</w:t>
            </w:r>
            <w:r w:rsidR="00A64806">
              <w:rPr>
                <w:noProof/>
                <w:webHidden/>
              </w:rPr>
              <w:tab/>
            </w:r>
            <w:r w:rsidR="00A64806">
              <w:rPr>
                <w:noProof/>
                <w:webHidden/>
              </w:rPr>
              <w:fldChar w:fldCharType="begin"/>
            </w:r>
            <w:r w:rsidR="00A64806">
              <w:rPr>
                <w:noProof/>
                <w:webHidden/>
              </w:rPr>
              <w:instrText xml:space="preserve"> PAGEREF _Toc492837483 \h </w:instrText>
            </w:r>
            <w:r w:rsidR="00A64806">
              <w:rPr>
                <w:noProof/>
                <w:webHidden/>
              </w:rPr>
            </w:r>
            <w:r w:rsidR="00A64806">
              <w:rPr>
                <w:noProof/>
                <w:webHidden/>
              </w:rPr>
              <w:fldChar w:fldCharType="separate"/>
            </w:r>
            <w:r w:rsidR="00C01C67">
              <w:rPr>
                <w:noProof/>
                <w:webHidden/>
              </w:rPr>
              <w:t>17</w:t>
            </w:r>
            <w:r w:rsidR="00A64806">
              <w:rPr>
                <w:noProof/>
                <w:webHidden/>
              </w:rPr>
              <w:fldChar w:fldCharType="end"/>
            </w:r>
          </w:hyperlink>
        </w:p>
        <w:p w14:paraId="0BC6F28C" w14:textId="22EF4A92" w:rsidR="00A64806" w:rsidRDefault="003A0185">
          <w:pPr>
            <w:pStyle w:val="TOC1"/>
            <w:tabs>
              <w:tab w:val="right" w:leader="dot" w:pos="9345"/>
            </w:tabs>
            <w:rPr>
              <w:rFonts w:asciiTheme="minorHAnsi" w:eastAsiaTheme="minorEastAsia" w:hAnsiTheme="minorHAnsi"/>
              <w:noProof/>
              <w:sz w:val="22"/>
              <w:lang w:val="en-US"/>
            </w:rPr>
          </w:pPr>
          <w:hyperlink w:anchor="_Toc492837484" w:history="1">
            <w:r w:rsidR="00A64806" w:rsidRPr="004D3933">
              <w:rPr>
                <w:rStyle w:val="Hyperlink"/>
                <w:noProof/>
                <w:lang w:val="en-US"/>
              </w:rPr>
              <w:t>6 Personal and real-time environmental data descriptions</w:t>
            </w:r>
            <w:r w:rsidR="00A64806">
              <w:rPr>
                <w:noProof/>
                <w:webHidden/>
              </w:rPr>
              <w:tab/>
            </w:r>
            <w:r w:rsidR="00A64806">
              <w:rPr>
                <w:noProof/>
                <w:webHidden/>
              </w:rPr>
              <w:fldChar w:fldCharType="begin"/>
            </w:r>
            <w:r w:rsidR="00A64806">
              <w:rPr>
                <w:noProof/>
                <w:webHidden/>
              </w:rPr>
              <w:instrText xml:space="preserve"> PAGEREF _Toc492837484 \h </w:instrText>
            </w:r>
            <w:r w:rsidR="00A64806">
              <w:rPr>
                <w:noProof/>
                <w:webHidden/>
              </w:rPr>
            </w:r>
            <w:r w:rsidR="00A64806">
              <w:rPr>
                <w:noProof/>
                <w:webHidden/>
              </w:rPr>
              <w:fldChar w:fldCharType="separate"/>
            </w:r>
            <w:r w:rsidR="00C01C67">
              <w:rPr>
                <w:noProof/>
                <w:webHidden/>
              </w:rPr>
              <w:t>17</w:t>
            </w:r>
            <w:r w:rsidR="00A64806">
              <w:rPr>
                <w:noProof/>
                <w:webHidden/>
              </w:rPr>
              <w:fldChar w:fldCharType="end"/>
            </w:r>
          </w:hyperlink>
        </w:p>
        <w:p w14:paraId="6A53A474" w14:textId="6BA358A4" w:rsidR="00A64806" w:rsidRDefault="003A0185">
          <w:pPr>
            <w:pStyle w:val="TOC2"/>
            <w:tabs>
              <w:tab w:val="right" w:leader="dot" w:pos="9345"/>
            </w:tabs>
            <w:rPr>
              <w:rFonts w:asciiTheme="minorHAnsi" w:eastAsiaTheme="minorEastAsia" w:hAnsiTheme="minorHAnsi"/>
              <w:noProof/>
              <w:sz w:val="22"/>
              <w:lang w:val="en-US"/>
            </w:rPr>
          </w:pPr>
          <w:hyperlink w:anchor="_Toc492837485" w:history="1">
            <w:r w:rsidR="00A64806" w:rsidRPr="004D3933">
              <w:rPr>
                <w:rStyle w:val="Hyperlink"/>
                <w:noProof/>
                <w:lang w:val="en-US"/>
              </w:rPr>
              <w:t>6.1 Personal Data Description</w:t>
            </w:r>
            <w:r w:rsidR="00A64806">
              <w:rPr>
                <w:noProof/>
                <w:webHidden/>
              </w:rPr>
              <w:tab/>
            </w:r>
            <w:r w:rsidR="00A64806">
              <w:rPr>
                <w:noProof/>
                <w:webHidden/>
              </w:rPr>
              <w:fldChar w:fldCharType="begin"/>
            </w:r>
            <w:r w:rsidR="00A64806">
              <w:rPr>
                <w:noProof/>
                <w:webHidden/>
              </w:rPr>
              <w:instrText xml:space="preserve"> PAGEREF _Toc492837485 \h </w:instrText>
            </w:r>
            <w:r w:rsidR="00A64806">
              <w:rPr>
                <w:noProof/>
                <w:webHidden/>
              </w:rPr>
            </w:r>
            <w:r w:rsidR="00A64806">
              <w:rPr>
                <w:noProof/>
                <w:webHidden/>
              </w:rPr>
              <w:fldChar w:fldCharType="separate"/>
            </w:r>
            <w:r w:rsidR="00C01C67">
              <w:rPr>
                <w:noProof/>
                <w:webHidden/>
              </w:rPr>
              <w:t>17</w:t>
            </w:r>
            <w:r w:rsidR="00A64806">
              <w:rPr>
                <w:noProof/>
                <w:webHidden/>
              </w:rPr>
              <w:fldChar w:fldCharType="end"/>
            </w:r>
          </w:hyperlink>
        </w:p>
        <w:p w14:paraId="25D8DFFF" w14:textId="4CFB3EED" w:rsidR="00A64806" w:rsidRDefault="003A0185">
          <w:pPr>
            <w:pStyle w:val="TOC2"/>
            <w:tabs>
              <w:tab w:val="right" w:leader="dot" w:pos="9345"/>
            </w:tabs>
            <w:rPr>
              <w:rFonts w:asciiTheme="minorHAnsi" w:eastAsiaTheme="minorEastAsia" w:hAnsiTheme="minorHAnsi"/>
              <w:noProof/>
              <w:sz w:val="22"/>
              <w:lang w:val="en-US"/>
            </w:rPr>
          </w:pPr>
          <w:hyperlink w:anchor="_Toc492837486" w:history="1">
            <w:r w:rsidR="00A64806" w:rsidRPr="004D3933">
              <w:rPr>
                <w:rStyle w:val="Hyperlink"/>
                <w:noProof/>
                <w:lang w:val="en-US"/>
              </w:rPr>
              <w:t>6.2 Real-time environmental Data description</w:t>
            </w:r>
            <w:r w:rsidR="00A64806">
              <w:rPr>
                <w:noProof/>
                <w:webHidden/>
              </w:rPr>
              <w:tab/>
            </w:r>
            <w:r w:rsidR="00A64806">
              <w:rPr>
                <w:noProof/>
                <w:webHidden/>
              </w:rPr>
              <w:fldChar w:fldCharType="begin"/>
            </w:r>
            <w:r w:rsidR="00A64806">
              <w:rPr>
                <w:noProof/>
                <w:webHidden/>
              </w:rPr>
              <w:instrText xml:space="preserve"> PAGEREF _Toc492837486 \h </w:instrText>
            </w:r>
            <w:r w:rsidR="00A64806">
              <w:rPr>
                <w:noProof/>
                <w:webHidden/>
              </w:rPr>
            </w:r>
            <w:r w:rsidR="00A64806">
              <w:rPr>
                <w:noProof/>
                <w:webHidden/>
              </w:rPr>
              <w:fldChar w:fldCharType="separate"/>
            </w:r>
            <w:r w:rsidR="00C01C67">
              <w:rPr>
                <w:noProof/>
                <w:webHidden/>
              </w:rPr>
              <w:t>19</w:t>
            </w:r>
            <w:r w:rsidR="00A64806">
              <w:rPr>
                <w:noProof/>
                <w:webHidden/>
              </w:rPr>
              <w:fldChar w:fldCharType="end"/>
            </w:r>
          </w:hyperlink>
        </w:p>
        <w:p w14:paraId="0C160E3C" w14:textId="5932C484" w:rsidR="00A64806" w:rsidRDefault="003A0185">
          <w:pPr>
            <w:pStyle w:val="TOC1"/>
            <w:tabs>
              <w:tab w:val="right" w:leader="dot" w:pos="9345"/>
            </w:tabs>
            <w:rPr>
              <w:rFonts w:asciiTheme="minorHAnsi" w:eastAsiaTheme="minorEastAsia" w:hAnsiTheme="minorHAnsi"/>
              <w:noProof/>
              <w:sz w:val="22"/>
              <w:lang w:val="en-US"/>
            </w:rPr>
          </w:pPr>
          <w:hyperlink w:anchor="_Toc492837487" w:history="1">
            <w:r w:rsidR="00A64806" w:rsidRPr="004D3933">
              <w:rPr>
                <w:rStyle w:val="Hyperlink"/>
                <w:noProof/>
                <w:lang w:val="en-US"/>
              </w:rPr>
              <w:t>7 Big Bridge Project Architecture and Data Management</w:t>
            </w:r>
            <w:r w:rsidR="00A64806">
              <w:rPr>
                <w:noProof/>
                <w:webHidden/>
              </w:rPr>
              <w:tab/>
            </w:r>
            <w:r w:rsidR="00A64806">
              <w:rPr>
                <w:noProof/>
                <w:webHidden/>
              </w:rPr>
              <w:fldChar w:fldCharType="begin"/>
            </w:r>
            <w:r w:rsidR="00A64806">
              <w:rPr>
                <w:noProof/>
                <w:webHidden/>
              </w:rPr>
              <w:instrText xml:space="preserve"> PAGEREF _Toc492837487 \h </w:instrText>
            </w:r>
            <w:r w:rsidR="00A64806">
              <w:rPr>
                <w:noProof/>
                <w:webHidden/>
              </w:rPr>
            </w:r>
            <w:r w:rsidR="00A64806">
              <w:rPr>
                <w:noProof/>
                <w:webHidden/>
              </w:rPr>
              <w:fldChar w:fldCharType="separate"/>
            </w:r>
            <w:r w:rsidR="00C01C67">
              <w:rPr>
                <w:noProof/>
                <w:webHidden/>
              </w:rPr>
              <w:t>19</w:t>
            </w:r>
            <w:r w:rsidR="00A64806">
              <w:rPr>
                <w:noProof/>
                <w:webHidden/>
              </w:rPr>
              <w:fldChar w:fldCharType="end"/>
            </w:r>
          </w:hyperlink>
        </w:p>
        <w:p w14:paraId="452CCA0C" w14:textId="0CA6E7FE" w:rsidR="00A64806" w:rsidRDefault="003A0185">
          <w:pPr>
            <w:pStyle w:val="TOC2"/>
            <w:tabs>
              <w:tab w:val="right" w:leader="dot" w:pos="9345"/>
            </w:tabs>
            <w:rPr>
              <w:rFonts w:asciiTheme="minorHAnsi" w:eastAsiaTheme="minorEastAsia" w:hAnsiTheme="minorHAnsi"/>
              <w:noProof/>
              <w:sz w:val="22"/>
              <w:lang w:val="en-US"/>
            </w:rPr>
          </w:pPr>
          <w:hyperlink w:anchor="_Toc492837488" w:history="1">
            <w:r w:rsidR="00A64806" w:rsidRPr="004D3933">
              <w:rPr>
                <w:rStyle w:val="Hyperlink"/>
                <w:noProof/>
                <w:lang w:val="en-US"/>
              </w:rPr>
              <w:t>7.1 Objective</w:t>
            </w:r>
            <w:r w:rsidR="00A64806">
              <w:rPr>
                <w:noProof/>
                <w:webHidden/>
              </w:rPr>
              <w:tab/>
            </w:r>
            <w:r w:rsidR="00A64806">
              <w:rPr>
                <w:noProof/>
                <w:webHidden/>
              </w:rPr>
              <w:fldChar w:fldCharType="begin"/>
            </w:r>
            <w:r w:rsidR="00A64806">
              <w:rPr>
                <w:noProof/>
                <w:webHidden/>
              </w:rPr>
              <w:instrText xml:space="preserve"> PAGEREF _Toc492837488 \h </w:instrText>
            </w:r>
            <w:r w:rsidR="00A64806">
              <w:rPr>
                <w:noProof/>
                <w:webHidden/>
              </w:rPr>
            </w:r>
            <w:r w:rsidR="00A64806">
              <w:rPr>
                <w:noProof/>
                <w:webHidden/>
              </w:rPr>
              <w:fldChar w:fldCharType="separate"/>
            </w:r>
            <w:r w:rsidR="00C01C67">
              <w:rPr>
                <w:noProof/>
                <w:webHidden/>
              </w:rPr>
              <w:t>19</w:t>
            </w:r>
            <w:r w:rsidR="00A64806">
              <w:rPr>
                <w:noProof/>
                <w:webHidden/>
              </w:rPr>
              <w:fldChar w:fldCharType="end"/>
            </w:r>
          </w:hyperlink>
        </w:p>
        <w:p w14:paraId="624FF551" w14:textId="05C6D190" w:rsidR="00A64806" w:rsidRDefault="003A0185">
          <w:pPr>
            <w:pStyle w:val="TOC2"/>
            <w:tabs>
              <w:tab w:val="right" w:leader="dot" w:pos="9345"/>
            </w:tabs>
            <w:rPr>
              <w:rFonts w:asciiTheme="minorHAnsi" w:eastAsiaTheme="minorEastAsia" w:hAnsiTheme="minorHAnsi"/>
              <w:noProof/>
              <w:sz w:val="22"/>
              <w:lang w:val="en-US"/>
            </w:rPr>
          </w:pPr>
          <w:hyperlink w:anchor="_Toc492837489" w:history="1">
            <w:r w:rsidR="00A64806" w:rsidRPr="004D3933">
              <w:rPr>
                <w:rStyle w:val="Hyperlink"/>
                <w:noProof/>
                <w:lang w:val="en-US"/>
              </w:rPr>
              <w:t>7.2 System’s architecture</w:t>
            </w:r>
            <w:r w:rsidR="00A64806">
              <w:rPr>
                <w:noProof/>
                <w:webHidden/>
              </w:rPr>
              <w:tab/>
            </w:r>
            <w:r w:rsidR="00A64806">
              <w:rPr>
                <w:noProof/>
                <w:webHidden/>
              </w:rPr>
              <w:fldChar w:fldCharType="begin"/>
            </w:r>
            <w:r w:rsidR="00A64806">
              <w:rPr>
                <w:noProof/>
                <w:webHidden/>
              </w:rPr>
              <w:instrText xml:space="preserve"> PAGEREF _Toc492837489 \h </w:instrText>
            </w:r>
            <w:r w:rsidR="00A64806">
              <w:rPr>
                <w:noProof/>
                <w:webHidden/>
              </w:rPr>
            </w:r>
            <w:r w:rsidR="00A64806">
              <w:rPr>
                <w:noProof/>
                <w:webHidden/>
              </w:rPr>
              <w:fldChar w:fldCharType="separate"/>
            </w:r>
            <w:r w:rsidR="00C01C67">
              <w:rPr>
                <w:noProof/>
                <w:webHidden/>
              </w:rPr>
              <w:t>19</w:t>
            </w:r>
            <w:r w:rsidR="00A64806">
              <w:rPr>
                <w:noProof/>
                <w:webHidden/>
              </w:rPr>
              <w:fldChar w:fldCharType="end"/>
            </w:r>
          </w:hyperlink>
        </w:p>
        <w:p w14:paraId="3082FECA" w14:textId="50085E9A" w:rsidR="00A64806" w:rsidRDefault="003A0185">
          <w:pPr>
            <w:pStyle w:val="TOC2"/>
            <w:tabs>
              <w:tab w:val="right" w:leader="dot" w:pos="9345"/>
            </w:tabs>
            <w:rPr>
              <w:rFonts w:asciiTheme="minorHAnsi" w:eastAsiaTheme="minorEastAsia" w:hAnsiTheme="minorHAnsi"/>
              <w:noProof/>
              <w:sz w:val="22"/>
              <w:lang w:val="en-US"/>
            </w:rPr>
          </w:pPr>
          <w:hyperlink w:anchor="_Toc492837490" w:history="1">
            <w:r w:rsidR="00A64806" w:rsidRPr="004D3933">
              <w:rPr>
                <w:rStyle w:val="Hyperlink"/>
                <w:noProof/>
                <w:lang w:val="en-US"/>
              </w:rPr>
              <w:t>7.3 Managing personal data around Oracle NoSQL Database in the Oracle Big Data Environment</w:t>
            </w:r>
            <w:r w:rsidR="00A64806">
              <w:rPr>
                <w:noProof/>
                <w:webHidden/>
              </w:rPr>
              <w:tab/>
            </w:r>
            <w:r w:rsidR="00A64806">
              <w:rPr>
                <w:noProof/>
                <w:webHidden/>
              </w:rPr>
              <w:fldChar w:fldCharType="begin"/>
            </w:r>
            <w:r w:rsidR="00A64806">
              <w:rPr>
                <w:noProof/>
                <w:webHidden/>
              </w:rPr>
              <w:instrText xml:space="preserve"> PAGEREF _Toc492837490 \h </w:instrText>
            </w:r>
            <w:r w:rsidR="00A64806">
              <w:rPr>
                <w:noProof/>
                <w:webHidden/>
              </w:rPr>
            </w:r>
            <w:r w:rsidR="00A64806">
              <w:rPr>
                <w:noProof/>
                <w:webHidden/>
              </w:rPr>
              <w:fldChar w:fldCharType="separate"/>
            </w:r>
            <w:r w:rsidR="00C01C67">
              <w:rPr>
                <w:noProof/>
                <w:webHidden/>
              </w:rPr>
              <w:t>23</w:t>
            </w:r>
            <w:r w:rsidR="00A64806">
              <w:rPr>
                <w:noProof/>
                <w:webHidden/>
              </w:rPr>
              <w:fldChar w:fldCharType="end"/>
            </w:r>
          </w:hyperlink>
        </w:p>
        <w:p w14:paraId="2C756779" w14:textId="74690027" w:rsidR="00A64806" w:rsidRDefault="003A0185">
          <w:pPr>
            <w:pStyle w:val="TOC3"/>
            <w:tabs>
              <w:tab w:val="right" w:leader="dot" w:pos="9345"/>
            </w:tabs>
            <w:rPr>
              <w:rFonts w:asciiTheme="minorHAnsi" w:eastAsiaTheme="minorEastAsia" w:hAnsiTheme="minorHAnsi"/>
              <w:noProof/>
              <w:sz w:val="22"/>
              <w:lang w:val="en-US"/>
            </w:rPr>
          </w:pPr>
          <w:hyperlink w:anchor="_Toc492837491" w:history="1">
            <w:r w:rsidR="00A64806" w:rsidRPr="004D3933">
              <w:rPr>
                <w:rStyle w:val="Hyperlink"/>
                <w:noProof/>
                <w:lang w:val="en-US"/>
              </w:rPr>
              <w:t>7.3.1 Creating NoSQL tables</w:t>
            </w:r>
            <w:r w:rsidR="00A64806">
              <w:rPr>
                <w:noProof/>
                <w:webHidden/>
              </w:rPr>
              <w:tab/>
            </w:r>
            <w:r w:rsidR="00A64806">
              <w:rPr>
                <w:noProof/>
                <w:webHidden/>
              </w:rPr>
              <w:fldChar w:fldCharType="begin"/>
            </w:r>
            <w:r w:rsidR="00A64806">
              <w:rPr>
                <w:noProof/>
                <w:webHidden/>
              </w:rPr>
              <w:instrText xml:space="preserve"> PAGEREF _Toc492837491 \h </w:instrText>
            </w:r>
            <w:r w:rsidR="00A64806">
              <w:rPr>
                <w:noProof/>
                <w:webHidden/>
              </w:rPr>
            </w:r>
            <w:r w:rsidR="00A64806">
              <w:rPr>
                <w:noProof/>
                <w:webHidden/>
              </w:rPr>
              <w:fldChar w:fldCharType="separate"/>
            </w:r>
            <w:r w:rsidR="00C01C67">
              <w:rPr>
                <w:noProof/>
                <w:webHidden/>
              </w:rPr>
              <w:t>23</w:t>
            </w:r>
            <w:r w:rsidR="00A64806">
              <w:rPr>
                <w:noProof/>
                <w:webHidden/>
              </w:rPr>
              <w:fldChar w:fldCharType="end"/>
            </w:r>
          </w:hyperlink>
        </w:p>
        <w:p w14:paraId="2F0F4980" w14:textId="2538AB82" w:rsidR="00A64806" w:rsidRDefault="003A0185">
          <w:pPr>
            <w:pStyle w:val="TOC3"/>
            <w:tabs>
              <w:tab w:val="right" w:leader="dot" w:pos="9345"/>
            </w:tabs>
            <w:rPr>
              <w:rFonts w:asciiTheme="minorHAnsi" w:eastAsiaTheme="minorEastAsia" w:hAnsiTheme="minorHAnsi"/>
              <w:noProof/>
              <w:sz w:val="22"/>
              <w:lang w:val="en-US"/>
            </w:rPr>
          </w:pPr>
          <w:hyperlink w:anchor="_Toc492837492" w:history="1">
            <w:r w:rsidR="00A64806" w:rsidRPr="004D3933">
              <w:rPr>
                <w:rStyle w:val="Hyperlink"/>
                <w:noProof/>
                <w:lang w:val="en-US"/>
              </w:rPr>
              <w:t>7.3.2 Creating Oracle NoSQL external tables in Hive</w:t>
            </w:r>
            <w:r w:rsidR="00A64806">
              <w:rPr>
                <w:noProof/>
                <w:webHidden/>
              </w:rPr>
              <w:tab/>
            </w:r>
            <w:r w:rsidR="00A64806">
              <w:rPr>
                <w:noProof/>
                <w:webHidden/>
              </w:rPr>
              <w:fldChar w:fldCharType="begin"/>
            </w:r>
            <w:r w:rsidR="00A64806">
              <w:rPr>
                <w:noProof/>
                <w:webHidden/>
              </w:rPr>
              <w:instrText xml:space="preserve"> PAGEREF _Toc492837492 \h </w:instrText>
            </w:r>
            <w:r w:rsidR="00A64806">
              <w:rPr>
                <w:noProof/>
                <w:webHidden/>
              </w:rPr>
            </w:r>
            <w:r w:rsidR="00A64806">
              <w:rPr>
                <w:noProof/>
                <w:webHidden/>
              </w:rPr>
              <w:fldChar w:fldCharType="separate"/>
            </w:r>
            <w:r w:rsidR="00C01C67">
              <w:rPr>
                <w:noProof/>
                <w:webHidden/>
              </w:rPr>
              <w:t>23</w:t>
            </w:r>
            <w:r w:rsidR="00A64806">
              <w:rPr>
                <w:noProof/>
                <w:webHidden/>
              </w:rPr>
              <w:fldChar w:fldCharType="end"/>
            </w:r>
          </w:hyperlink>
        </w:p>
        <w:p w14:paraId="78838458" w14:textId="620ABCD2" w:rsidR="00A64806" w:rsidRDefault="003A0185">
          <w:pPr>
            <w:pStyle w:val="TOC3"/>
            <w:tabs>
              <w:tab w:val="right" w:leader="dot" w:pos="9345"/>
            </w:tabs>
            <w:rPr>
              <w:rFonts w:asciiTheme="minorHAnsi" w:eastAsiaTheme="minorEastAsia" w:hAnsiTheme="minorHAnsi"/>
              <w:noProof/>
              <w:sz w:val="22"/>
              <w:lang w:val="en-US"/>
            </w:rPr>
          </w:pPr>
          <w:hyperlink w:anchor="_Toc492837493" w:history="1">
            <w:r w:rsidR="00A64806" w:rsidRPr="004D3933">
              <w:rPr>
                <w:rStyle w:val="Hyperlink"/>
                <w:noProof/>
                <w:lang w:val="en-US"/>
              </w:rPr>
              <w:t>7.3.3 Creating Hive external tables in Oracle SQL Database</w:t>
            </w:r>
            <w:r w:rsidR="00A64806">
              <w:rPr>
                <w:noProof/>
                <w:webHidden/>
              </w:rPr>
              <w:tab/>
            </w:r>
            <w:r w:rsidR="00A64806">
              <w:rPr>
                <w:noProof/>
                <w:webHidden/>
              </w:rPr>
              <w:fldChar w:fldCharType="begin"/>
            </w:r>
            <w:r w:rsidR="00A64806">
              <w:rPr>
                <w:noProof/>
                <w:webHidden/>
              </w:rPr>
              <w:instrText xml:space="preserve"> PAGEREF _Toc492837493 \h </w:instrText>
            </w:r>
            <w:r w:rsidR="00A64806">
              <w:rPr>
                <w:noProof/>
                <w:webHidden/>
              </w:rPr>
            </w:r>
            <w:r w:rsidR="00A64806">
              <w:rPr>
                <w:noProof/>
                <w:webHidden/>
              </w:rPr>
              <w:fldChar w:fldCharType="separate"/>
            </w:r>
            <w:r w:rsidR="00C01C67">
              <w:rPr>
                <w:noProof/>
                <w:webHidden/>
              </w:rPr>
              <w:t>24</w:t>
            </w:r>
            <w:r w:rsidR="00A64806">
              <w:rPr>
                <w:noProof/>
                <w:webHidden/>
              </w:rPr>
              <w:fldChar w:fldCharType="end"/>
            </w:r>
          </w:hyperlink>
        </w:p>
        <w:p w14:paraId="687923CB" w14:textId="3968EB79" w:rsidR="00A64806" w:rsidRDefault="003A0185">
          <w:pPr>
            <w:pStyle w:val="TOC2"/>
            <w:tabs>
              <w:tab w:val="right" w:leader="dot" w:pos="9345"/>
            </w:tabs>
            <w:rPr>
              <w:rFonts w:asciiTheme="minorHAnsi" w:eastAsiaTheme="minorEastAsia" w:hAnsiTheme="minorHAnsi"/>
              <w:noProof/>
              <w:sz w:val="22"/>
              <w:lang w:val="en-US"/>
            </w:rPr>
          </w:pPr>
          <w:hyperlink w:anchor="_Toc492837494" w:history="1">
            <w:r w:rsidR="00A64806" w:rsidRPr="004D3933">
              <w:rPr>
                <w:rStyle w:val="Hyperlink"/>
                <w:noProof/>
                <w:lang w:val="en-US"/>
              </w:rPr>
              <w:t>7.4 Managing environmental data around Oracle NoSQL Database in the Oracle Big Data Environment</w:t>
            </w:r>
            <w:r w:rsidR="00A64806">
              <w:rPr>
                <w:noProof/>
                <w:webHidden/>
              </w:rPr>
              <w:tab/>
            </w:r>
            <w:r w:rsidR="00A64806">
              <w:rPr>
                <w:noProof/>
                <w:webHidden/>
              </w:rPr>
              <w:fldChar w:fldCharType="begin"/>
            </w:r>
            <w:r w:rsidR="00A64806">
              <w:rPr>
                <w:noProof/>
                <w:webHidden/>
              </w:rPr>
              <w:instrText xml:space="preserve"> PAGEREF _Toc492837494 \h </w:instrText>
            </w:r>
            <w:r w:rsidR="00A64806">
              <w:rPr>
                <w:noProof/>
                <w:webHidden/>
              </w:rPr>
            </w:r>
            <w:r w:rsidR="00A64806">
              <w:rPr>
                <w:noProof/>
                <w:webHidden/>
              </w:rPr>
              <w:fldChar w:fldCharType="separate"/>
            </w:r>
            <w:r w:rsidR="00C01C67">
              <w:rPr>
                <w:noProof/>
                <w:webHidden/>
              </w:rPr>
              <w:t>25</w:t>
            </w:r>
            <w:r w:rsidR="00A64806">
              <w:rPr>
                <w:noProof/>
                <w:webHidden/>
              </w:rPr>
              <w:fldChar w:fldCharType="end"/>
            </w:r>
          </w:hyperlink>
        </w:p>
        <w:p w14:paraId="0A5F1E75" w14:textId="69A2B767" w:rsidR="00A64806" w:rsidRDefault="003A0185">
          <w:pPr>
            <w:pStyle w:val="TOC3"/>
            <w:tabs>
              <w:tab w:val="right" w:leader="dot" w:pos="9345"/>
            </w:tabs>
            <w:rPr>
              <w:rFonts w:asciiTheme="minorHAnsi" w:eastAsiaTheme="minorEastAsia" w:hAnsiTheme="minorHAnsi"/>
              <w:noProof/>
              <w:sz w:val="22"/>
              <w:lang w:val="en-US"/>
            </w:rPr>
          </w:pPr>
          <w:hyperlink w:anchor="_Toc492837495" w:history="1">
            <w:r w:rsidR="00A64806" w:rsidRPr="004D3933">
              <w:rPr>
                <w:rStyle w:val="Hyperlink"/>
                <w:noProof/>
                <w:lang w:val="en-US"/>
              </w:rPr>
              <w:t>7.4.1 Creating NoSQL table</w:t>
            </w:r>
            <w:r w:rsidR="00A64806">
              <w:rPr>
                <w:noProof/>
                <w:webHidden/>
              </w:rPr>
              <w:tab/>
            </w:r>
            <w:r w:rsidR="00A64806">
              <w:rPr>
                <w:noProof/>
                <w:webHidden/>
              </w:rPr>
              <w:fldChar w:fldCharType="begin"/>
            </w:r>
            <w:r w:rsidR="00A64806">
              <w:rPr>
                <w:noProof/>
                <w:webHidden/>
              </w:rPr>
              <w:instrText xml:space="preserve"> PAGEREF _Toc492837495 \h </w:instrText>
            </w:r>
            <w:r w:rsidR="00A64806">
              <w:rPr>
                <w:noProof/>
                <w:webHidden/>
              </w:rPr>
            </w:r>
            <w:r w:rsidR="00A64806">
              <w:rPr>
                <w:noProof/>
                <w:webHidden/>
              </w:rPr>
              <w:fldChar w:fldCharType="separate"/>
            </w:r>
            <w:r w:rsidR="00C01C67">
              <w:rPr>
                <w:noProof/>
                <w:webHidden/>
              </w:rPr>
              <w:t>25</w:t>
            </w:r>
            <w:r w:rsidR="00A64806">
              <w:rPr>
                <w:noProof/>
                <w:webHidden/>
              </w:rPr>
              <w:fldChar w:fldCharType="end"/>
            </w:r>
          </w:hyperlink>
        </w:p>
        <w:p w14:paraId="7E201DB5" w14:textId="4756ECDD" w:rsidR="00A64806" w:rsidRDefault="003A0185">
          <w:pPr>
            <w:pStyle w:val="TOC3"/>
            <w:tabs>
              <w:tab w:val="right" w:leader="dot" w:pos="9345"/>
            </w:tabs>
            <w:rPr>
              <w:rFonts w:asciiTheme="minorHAnsi" w:eastAsiaTheme="minorEastAsia" w:hAnsiTheme="minorHAnsi"/>
              <w:noProof/>
              <w:sz w:val="22"/>
              <w:lang w:val="en-US"/>
            </w:rPr>
          </w:pPr>
          <w:hyperlink w:anchor="_Toc492837496" w:history="1">
            <w:r w:rsidR="00A64806" w:rsidRPr="004D3933">
              <w:rPr>
                <w:rStyle w:val="Hyperlink"/>
                <w:noProof/>
                <w:lang w:val="en-US"/>
              </w:rPr>
              <w:t>7.4.2 Creating Oracle NoSQL external table in Hive</w:t>
            </w:r>
            <w:r w:rsidR="00A64806">
              <w:rPr>
                <w:noProof/>
                <w:webHidden/>
              </w:rPr>
              <w:tab/>
            </w:r>
            <w:r w:rsidR="00A64806">
              <w:rPr>
                <w:noProof/>
                <w:webHidden/>
              </w:rPr>
              <w:fldChar w:fldCharType="begin"/>
            </w:r>
            <w:r w:rsidR="00A64806">
              <w:rPr>
                <w:noProof/>
                <w:webHidden/>
              </w:rPr>
              <w:instrText xml:space="preserve"> PAGEREF _Toc492837496 \h </w:instrText>
            </w:r>
            <w:r w:rsidR="00A64806">
              <w:rPr>
                <w:noProof/>
                <w:webHidden/>
              </w:rPr>
            </w:r>
            <w:r w:rsidR="00A64806">
              <w:rPr>
                <w:noProof/>
                <w:webHidden/>
              </w:rPr>
              <w:fldChar w:fldCharType="separate"/>
            </w:r>
            <w:r w:rsidR="00C01C67">
              <w:rPr>
                <w:noProof/>
                <w:webHidden/>
              </w:rPr>
              <w:t>25</w:t>
            </w:r>
            <w:r w:rsidR="00A64806">
              <w:rPr>
                <w:noProof/>
                <w:webHidden/>
              </w:rPr>
              <w:fldChar w:fldCharType="end"/>
            </w:r>
          </w:hyperlink>
        </w:p>
        <w:p w14:paraId="3120933A" w14:textId="13EFE031" w:rsidR="00A64806" w:rsidRDefault="003A0185">
          <w:pPr>
            <w:pStyle w:val="TOC3"/>
            <w:tabs>
              <w:tab w:val="right" w:leader="dot" w:pos="9345"/>
            </w:tabs>
            <w:rPr>
              <w:rFonts w:asciiTheme="minorHAnsi" w:eastAsiaTheme="minorEastAsia" w:hAnsiTheme="minorHAnsi"/>
              <w:noProof/>
              <w:sz w:val="22"/>
              <w:lang w:val="en-US"/>
            </w:rPr>
          </w:pPr>
          <w:hyperlink w:anchor="_Toc492837497" w:history="1">
            <w:r w:rsidR="00A64806" w:rsidRPr="004D3933">
              <w:rPr>
                <w:rStyle w:val="Hyperlink"/>
                <w:noProof/>
                <w:lang w:val="en-US"/>
              </w:rPr>
              <w:t>7.4.3 Creating Hive external table in Oracle SQL Database</w:t>
            </w:r>
            <w:r w:rsidR="00A64806">
              <w:rPr>
                <w:noProof/>
                <w:webHidden/>
              </w:rPr>
              <w:tab/>
            </w:r>
            <w:r w:rsidR="00A64806">
              <w:rPr>
                <w:noProof/>
                <w:webHidden/>
              </w:rPr>
              <w:fldChar w:fldCharType="begin"/>
            </w:r>
            <w:r w:rsidR="00A64806">
              <w:rPr>
                <w:noProof/>
                <w:webHidden/>
              </w:rPr>
              <w:instrText xml:space="preserve"> PAGEREF _Toc492837497 \h </w:instrText>
            </w:r>
            <w:r w:rsidR="00A64806">
              <w:rPr>
                <w:noProof/>
                <w:webHidden/>
              </w:rPr>
            </w:r>
            <w:r w:rsidR="00A64806">
              <w:rPr>
                <w:noProof/>
                <w:webHidden/>
              </w:rPr>
              <w:fldChar w:fldCharType="separate"/>
            </w:r>
            <w:r w:rsidR="00C01C67">
              <w:rPr>
                <w:noProof/>
                <w:webHidden/>
              </w:rPr>
              <w:t>25</w:t>
            </w:r>
            <w:r w:rsidR="00A64806">
              <w:rPr>
                <w:noProof/>
                <w:webHidden/>
              </w:rPr>
              <w:fldChar w:fldCharType="end"/>
            </w:r>
          </w:hyperlink>
        </w:p>
        <w:p w14:paraId="49BCF641" w14:textId="4D8CB3E0" w:rsidR="00A64806" w:rsidRDefault="003A0185">
          <w:pPr>
            <w:pStyle w:val="TOC1"/>
            <w:tabs>
              <w:tab w:val="right" w:leader="dot" w:pos="9345"/>
            </w:tabs>
            <w:rPr>
              <w:rFonts w:asciiTheme="minorHAnsi" w:eastAsiaTheme="minorEastAsia" w:hAnsiTheme="minorHAnsi"/>
              <w:noProof/>
              <w:sz w:val="22"/>
              <w:lang w:val="en-US"/>
            </w:rPr>
          </w:pPr>
          <w:hyperlink w:anchor="_Toc492837498" w:history="1">
            <w:r w:rsidR="00A64806" w:rsidRPr="004D3933">
              <w:rPr>
                <w:rStyle w:val="Hyperlink"/>
                <w:noProof/>
                <w:lang w:val="en-US"/>
              </w:rPr>
              <w:t>8 The Algorithm of Generating the Data</w:t>
            </w:r>
            <w:r w:rsidR="00A64806">
              <w:rPr>
                <w:noProof/>
                <w:webHidden/>
              </w:rPr>
              <w:tab/>
            </w:r>
            <w:r w:rsidR="00A64806">
              <w:rPr>
                <w:noProof/>
                <w:webHidden/>
              </w:rPr>
              <w:fldChar w:fldCharType="begin"/>
            </w:r>
            <w:r w:rsidR="00A64806">
              <w:rPr>
                <w:noProof/>
                <w:webHidden/>
              </w:rPr>
              <w:instrText xml:space="preserve"> PAGEREF _Toc492837498 \h </w:instrText>
            </w:r>
            <w:r w:rsidR="00A64806">
              <w:rPr>
                <w:noProof/>
                <w:webHidden/>
              </w:rPr>
            </w:r>
            <w:r w:rsidR="00A64806">
              <w:rPr>
                <w:noProof/>
                <w:webHidden/>
              </w:rPr>
              <w:fldChar w:fldCharType="separate"/>
            </w:r>
            <w:r w:rsidR="00C01C67">
              <w:rPr>
                <w:noProof/>
                <w:webHidden/>
              </w:rPr>
              <w:t>26</w:t>
            </w:r>
            <w:r w:rsidR="00A64806">
              <w:rPr>
                <w:noProof/>
                <w:webHidden/>
              </w:rPr>
              <w:fldChar w:fldCharType="end"/>
            </w:r>
          </w:hyperlink>
        </w:p>
        <w:p w14:paraId="714001D0" w14:textId="2F007ED4" w:rsidR="00A64806" w:rsidRDefault="003A0185">
          <w:pPr>
            <w:pStyle w:val="TOC2"/>
            <w:tabs>
              <w:tab w:val="right" w:leader="dot" w:pos="9345"/>
            </w:tabs>
            <w:rPr>
              <w:rFonts w:asciiTheme="minorHAnsi" w:eastAsiaTheme="minorEastAsia" w:hAnsiTheme="minorHAnsi"/>
              <w:noProof/>
              <w:sz w:val="22"/>
              <w:lang w:val="en-US"/>
            </w:rPr>
          </w:pPr>
          <w:hyperlink w:anchor="_Toc492837499" w:history="1">
            <w:r w:rsidR="00A64806" w:rsidRPr="004D3933">
              <w:rPr>
                <w:rStyle w:val="Hyperlink"/>
                <w:noProof/>
                <w:lang w:val="en-US"/>
              </w:rPr>
              <w:t>8.1 Generation of profile data</w:t>
            </w:r>
            <w:r w:rsidR="00A64806">
              <w:rPr>
                <w:noProof/>
                <w:webHidden/>
              </w:rPr>
              <w:tab/>
            </w:r>
            <w:r w:rsidR="00A64806">
              <w:rPr>
                <w:noProof/>
                <w:webHidden/>
              </w:rPr>
              <w:fldChar w:fldCharType="begin"/>
            </w:r>
            <w:r w:rsidR="00A64806">
              <w:rPr>
                <w:noProof/>
                <w:webHidden/>
              </w:rPr>
              <w:instrText xml:space="preserve"> PAGEREF _Toc492837499 \h </w:instrText>
            </w:r>
            <w:r w:rsidR="00A64806">
              <w:rPr>
                <w:noProof/>
                <w:webHidden/>
              </w:rPr>
            </w:r>
            <w:r w:rsidR="00A64806">
              <w:rPr>
                <w:noProof/>
                <w:webHidden/>
              </w:rPr>
              <w:fldChar w:fldCharType="separate"/>
            </w:r>
            <w:r w:rsidR="00C01C67">
              <w:rPr>
                <w:noProof/>
                <w:webHidden/>
              </w:rPr>
              <w:t>26</w:t>
            </w:r>
            <w:r w:rsidR="00A64806">
              <w:rPr>
                <w:noProof/>
                <w:webHidden/>
              </w:rPr>
              <w:fldChar w:fldCharType="end"/>
            </w:r>
          </w:hyperlink>
        </w:p>
        <w:p w14:paraId="3F927F79" w14:textId="5C23E690" w:rsidR="00A64806" w:rsidRDefault="003A0185">
          <w:pPr>
            <w:pStyle w:val="TOC2"/>
            <w:tabs>
              <w:tab w:val="right" w:leader="dot" w:pos="9345"/>
            </w:tabs>
            <w:rPr>
              <w:rFonts w:asciiTheme="minorHAnsi" w:eastAsiaTheme="minorEastAsia" w:hAnsiTheme="minorHAnsi"/>
              <w:noProof/>
              <w:sz w:val="22"/>
              <w:lang w:val="en-US"/>
            </w:rPr>
          </w:pPr>
          <w:hyperlink w:anchor="_Toc492837500" w:history="1">
            <w:r w:rsidR="00A64806" w:rsidRPr="004D3933">
              <w:rPr>
                <w:rStyle w:val="Hyperlink"/>
                <w:noProof/>
                <w:lang w:val="en-US"/>
              </w:rPr>
              <w:t>8.2 Generation of heart-rate data</w:t>
            </w:r>
            <w:r w:rsidR="00A64806">
              <w:rPr>
                <w:noProof/>
                <w:webHidden/>
              </w:rPr>
              <w:tab/>
            </w:r>
            <w:r w:rsidR="00A64806">
              <w:rPr>
                <w:noProof/>
                <w:webHidden/>
              </w:rPr>
              <w:fldChar w:fldCharType="begin"/>
            </w:r>
            <w:r w:rsidR="00A64806">
              <w:rPr>
                <w:noProof/>
                <w:webHidden/>
              </w:rPr>
              <w:instrText xml:space="preserve"> PAGEREF _Toc492837500 \h </w:instrText>
            </w:r>
            <w:r w:rsidR="00A64806">
              <w:rPr>
                <w:noProof/>
                <w:webHidden/>
              </w:rPr>
            </w:r>
            <w:r w:rsidR="00A64806">
              <w:rPr>
                <w:noProof/>
                <w:webHidden/>
              </w:rPr>
              <w:fldChar w:fldCharType="separate"/>
            </w:r>
            <w:r w:rsidR="00C01C67">
              <w:rPr>
                <w:noProof/>
                <w:webHidden/>
              </w:rPr>
              <w:t>26</w:t>
            </w:r>
            <w:r w:rsidR="00A64806">
              <w:rPr>
                <w:noProof/>
                <w:webHidden/>
              </w:rPr>
              <w:fldChar w:fldCharType="end"/>
            </w:r>
          </w:hyperlink>
        </w:p>
        <w:p w14:paraId="723128FC" w14:textId="07A6A1AB" w:rsidR="00A64806" w:rsidRDefault="003A0185">
          <w:pPr>
            <w:pStyle w:val="TOC1"/>
            <w:tabs>
              <w:tab w:val="right" w:leader="dot" w:pos="9345"/>
            </w:tabs>
            <w:rPr>
              <w:rFonts w:asciiTheme="minorHAnsi" w:eastAsiaTheme="minorEastAsia" w:hAnsiTheme="minorHAnsi"/>
              <w:noProof/>
              <w:sz w:val="22"/>
              <w:lang w:val="en-US"/>
            </w:rPr>
          </w:pPr>
          <w:hyperlink w:anchor="_Toc492837501" w:history="1">
            <w:r w:rsidR="00A64806" w:rsidRPr="004D3933">
              <w:rPr>
                <w:rStyle w:val="Hyperlink"/>
                <w:noProof/>
                <w:lang w:val="en-US"/>
              </w:rPr>
              <w:t>9 The Web Service</w:t>
            </w:r>
            <w:r w:rsidR="00A64806">
              <w:rPr>
                <w:noProof/>
                <w:webHidden/>
              </w:rPr>
              <w:tab/>
            </w:r>
            <w:r w:rsidR="00A64806">
              <w:rPr>
                <w:noProof/>
                <w:webHidden/>
              </w:rPr>
              <w:fldChar w:fldCharType="begin"/>
            </w:r>
            <w:r w:rsidR="00A64806">
              <w:rPr>
                <w:noProof/>
                <w:webHidden/>
              </w:rPr>
              <w:instrText xml:space="preserve"> PAGEREF _Toc492837501 \h </w:instrText>
            </w:r>
            <w:r w:rsidR="00A64806">
              <w:rPr>
                <w:noProof/>
                <w:webHidden/>
              </w:rPr>
            </w:r>
            <w:r w:rsidR="00A64806">
              <w:rPr>
                <w:noProof/>
                <w:webHidden/>
              </w:rPr>
              <w:fldChar w:fldCharType="separate"/>
            </w:r>
            <w:r w:rsidR="00C01C67">
              <w:rPr>
                <w:noProof/>
                <w:webHidden/>
              </w:rPr>
              <w:t>26</w:t>
            </w:r>
            <w:r w:rsidR="00A64806">
              <w:rPr>
                <w:noProof/>
                <w:webHidden/>
              </w:rPr>
              <w:fldChar w:fldCharType="end"/>
            </w:r>
          </w:hyperlink>
        </w:p>
        <w:p w14:paraId="62FE3831" w14:textId="4F667FFE" w:rsidR="00A64806" w:rsidRDefault="003A0185">
          <w:pPr>
            <w:pStyle w:val="TOC1"/>
            <w:tabs>
              <w:tab w:val="right" w:leader="dot" w:pos="9345"/>
            </w:tabs>
            <w:rPr>
              <w:rFonts w:asciiTheme="minorHAnsi" w:eastAsiaTheme="minorEastAsia" w:hAnsiTheme="minorHAnsi"/>
              <w:noProof/>
              <w:sz w:val="22"/>
              <w:lang w:val="en-US"/>
            </w:rPr>
          </w:pPr>
          <w:hyperlink w:anchor="_Toc492837502" w:history="1">
            <w:r w:rsidR="00A64806" w:rsidRPr="004D3933">
              <w:rPr>
                <w:rStyle w:val="Hyperlink"/>
                <w:noProof/>
                <w:lang w:val="en-US"/>
              </w:rPr>
              <w:t>10 Big Bridge - SE Android Application</w:t>
            </w:r>
            <w:r w:rsidR="00A64806">
              <w:rPr>
                <w:noProof/>
                <w:webHidden/>
              </w:rPr>
              <w:tab/>
            </w:r>
            <w:r w:rsidR="00A64806">
              <w:rPr>
                <w:noProof/>
                <w:webHidden/>
              </w:rPr>
              <w:fldChar w:fldCharType="begin"/>
            </w:r>
            <w:r w:rsidR="00A64806">
              <w:rPr>
                <w:noProof/>
                <w:webHidden/>
              </w:rPr>
              <w:instrText xml:space="preserve"> PAGEREF _Toc492837502 \h </w:instrText>
            </w:r>
            <w:r w:rsidR="00A64806">
              <w:rPr>
                <w:noProof/>
                <w:webHidden/>
              </w:rPr>
            </w:r>
            <w:r w:rsidR="00A64806">
              <w:rPr>
                <w:noProof/>
                <w:webHidden/>
              </w:rPr>
              <w:fldChar w:fldCharType="separate"/>
            </w:r>
            <w:r w:rsidR="00C01C67">
              <w:rPr>
                <w:noProof/>
                <w:webHidden/>
              </w:rPr>
              <w:t>28</w:t>
            </w:r>
            <w:r w:rsidR="00A64806">
              <w:rPr>
                <w:noProof/>
                <w:webHidden/>
              </w:rPr>
              <w:fldChar w:fldCharType="end"/>
            </w:r>
          </w:hyperlink>
        </w:p>
        <w:p w14:paraId="4DBE9853" w14:textId="5154CE84" w:rsidR="00A64806" w:rsidRDefault="003A0185">
          <w:pPr>
            <w:pStyle w:val="TOC2"/>
            <w:tabs>
              <w:tab w:val="right" w:leader="dot" w:pos="9345"/>
            </w:tabs>
            <w:rPr>
              <w:rFonts w:asciiTheme="minorHAnsi" w:eastAsiaTheme="minorEastAsia" w:hAnsiTheme="minorHAnsi"/>
              <w:noProof/>
              <w:sz w:val="22"/>
              <w:lang w:val="en-US"/>
            </w:rPr>
          </w:pPr>
          <w:hyperlink w:anchor="_Toc492837503" w:history="1">
            <w:r w:rsidR="00A64806" w:rsidRPr="004D3933">
              <w:rPr>
                <w:rStyle w:val="Hyperlink"/>
                <w:noProof/>
                <w:lang w:val="en-US"/>
              </w:rPr>
              <w:t>10.1 Creating a new profile</w:t>
            </w:r>
            <w:r w:rsidR="00A64806">
              <w:rPr>
                <w:noProof/>
                <w:webHidden/>
              </w:rPr>
              <w:tab/>
            </w:r>
            <w:r w:rsidR="00A64806">
              <w:rPr>
                <w:noProof/>
                <w:webHidden/>
              </w:rPr>
              <w:fldChar w:fldCharType="begin"/>
            </w:r>
            <w:r w:rsidR="00A64806">
              <w:rPr>
                <w:noProof/>
                <w:webHidden/>
              </w:rPr>
              <w:instrText xml:space="preserve"> PAGEREF _Toc492837503 \h </w:instrText>
            </w:r>
            <w:r w:rsidR="00A64806">
              <w:rPr>
                <w:noProof/>
                <w:webHidden/>
              </w:rPr>
            </w:r>
            <w:r w:rsidR="00A64806">
              <w:rPr>
                <w:noProof/>
                <w:webHidden/>
              </w:rPr>
              <w:fldChar w:fldCharType="separate"/>
            </w:r>
            <w:r w:rsidR="00C01C67">
              <w:rPr>
                <w:noProof/>
                <w:webHidden/>
              </w:rPr>
              <w:t>28</w:t>
            </w:r>
            <w:r w:rsidR="00A64806">
              <w:rPr>
                <w:noProof/>
                <w:webHidden/>
              </w:rPr>
              <w:fldChar w:fldCharType="end"/>
            </w:r>
          </w:hyperlink>
        </w:p>
        <w:p w14:paraId="23E690E7" w14:textId="7672459B" w:rsidR="00A64806" w:rsidRDefault="003A0185">
          <w:pPr>
            <w:pStyle w:val="TOC2"/>
            <w:tabs>
              <w:tab w:val="right" w:leader="dot" w:pos="9345"/>
            </w:tabs>
            <w:rPr>
              <w:rFonts w:asciiTheme="minorHAnsi" w:eastAsiaTheme="minorEastAsia" w:hAnsiTheme="minorHAnsi"/>
              <w:noProof/>
              <w:sz w:val="22"/>
              <w:lang w:val="en-US"/>
            </w:rPr>
          </w:pPr>
          <w:hyperlink w:anchor="_Toc492837504" w:history="1">
            <w:r w:rsidR="00A64806" w:rsidRPr="004D3933">
              <w:rPr>
                <w:rStyle w:val="Hyperlink"/>
                <w:noProof/>
                <w:lang w:val="en-US"/>
              </w:rPr>
              <w:t>10.2 Using the Android Application</w:t>
            </w:r>
            <w:r w:rsidR="00A64806">
              <w:rPr>
                <w:noProof/>
                <w:webHidden/>
              </w:rPr>
              <w:tab/>
            </w:r>
            <w:r w:rsidR="00A64806">
              <w:rPr>
                <w:noProof/>
                <w:webHidden/>
              </w:rPr>
              <w:fldChar w:fldCharType="begin"/>
            </w:r>
            <w:r w:rsidR="00A64806">
              <w:rPr>
                <w:noProof/>
                <w:webHidden/>
              </w:rPr>
              <w:instrText xml:space="preserve"> PAGEREF _Toc492837504 \h </w:instrText>
            </w:r>
            <w:r w:rsidR="00A64806">
              <w:rPr>
                <w:noProof/>
                <w:webHidden/>
              </w:rPr>
            </w:r>
            <w:r w:rsidR="00A64806">
              <w:rPr>
                <w:noProof/>
                <w:webHidden/>
              </w:rPr>
              <w:fldChar w:fldCharType="separate"/>
            </w:r>
            <w:r w:rsidR="00C01C67">
              <w:rPr>
                <w:noProof/>
                <w:webHidden/>
              </w:rPr>
              <w:t>29</w:t>
            </w:r>
            <w:r w:rsidR="00A64806">
              <w:rPr>
                <w:noProof/>
                <w:webHidden/>
              </w:rPr>
              <w:fldChar w:fldCharType="end"/>
            </w:r>
          </w:hyperlink>
        </w:p>
        <w:p w14:paraId="5F51C535" w14:textId="2F3E35F6" w:rsidR="00A64806" w:rsidRDefault="003A0185">
          <w:pPr>
            <w:pStyle w:val="TOC1"/>
            <w:tabs>
              <w:tab w:val="right" w:leader="dot" w:pos="9345"/>
            </w:tabs>
            <w:rPr>
              <w:rFonts w:asciiTheme="minorHAnsi" w:eastAsiaTheme="minorEastAsia" w:hAnsiTheme="minorHAnsi"/>
              <w:noProof/>
              <w:sz w:val="22"/>
              <w:lang w:val="en-US"/>
            </w:rPr>
          </w:pPr>
          <w:hyperlink w:anchor="_Toc492837505" w:history="1">
            <w:r w:rsidR="00A64806" w:rsidRPr="004D3933">
              <w:rPr>
                <w:rStyle w:val="Hyperlink"/>
                <w:noProof/>
                <w:lang w:val="en-US"/>
              </w:rPr>
              <w:t>11 Data Analysis with the R Language</w:t>
            </w:r>
            <w:r w:rsidR="00A64806">
              <w:rPr>
                <w:noProof/>
                <w:webHidden/>
              </w:rPr>
              <w:tab/>
            </w:r>
            <w:r w:rsidR="00A64806">
              <w:rPr>
                <w:noProof/>
                <w:webHidden/>
              </w:rPr>
              <w:fldChar w:fldCharType="begin"/>
            </w:r>
            <w:r w:rsidR="00A64806">
              <w:rPr>
                <w:noProof/>
                <w:webHidden/>
              </w:rPr>
              <w:instrText xml:space="preserve"> PAGEREF _Toc492837505 \h </w:instrText>
            </w:r>
            <w:r w:rsidR="00A64806">
              <w:rPr>
                <w:noProof/>
                <w:webHidden/>
              </w:rPr>
            </w:r>
            <w:r w:rsidR="00A64806">
              <w:rPr>
                <w:noProof/>
                <w:webHidden/>
              </w:rPr>
              <w:fldChar w:fldCharType="separate"/>
            </w:r>
            <w:r w:rsidR="00C01C67">
              <w:rPr>
                <w:noProof/>
                <w:webHidden/>
              </w:rPr>
              <w:t>32</w:t>
            </w:r>
            <w:r w:rsidR="00A64806">
              <w:rPr>
                <w:noProof/>
                <w:webHidden/>
              </w:rPr>
              <w:fldChar w:fldCharType="end"/>
            </w:r>
          </w:hyperlink>
        </w:p>
        <w:p w14:paraId="5F07738B" w14:textId="688CB15F" w:rsidR="00A64806" w:rsidRDefault="003A0185">
          <w:pPr>
            <w:pStyle w:val="TOC2"/>
            <w:tabs>
              <w:tab w:val="right" w:leader="dot" w:pos="9345"/>
            </w:tabs>
            <w:rPr>
              <w:rFonts w:asciiTheme="minorHAnsi" w:eastAsiaTheme="minorEastAsia" w:hAnsiTheme="minorHAnsi"/>
              <w:noProof/>
              <w:sz w:val="22"/>
              <w:lang w:val="en-US"/>
            </w:rPr>
          </w:pPr>
          <w:hyperlink w:anchor="_Toc492837506" w:history="1">
            <w:r w:rsidR="00A64806" w:rsidRPr="004D3933">
              <w:rPr>
                <w:rStyle w:val="Hyperlink"/>
                <w:noProof/>
                <w:lang w:val="en-US"/>
              </w:rPr>
              <w:t>11.1 Preparing the data for analysis</w:t>
            </w:r>
            <w:r w:rsidR="00A64806">
              <w:rPr>
                <w:noProof/>
                <w:webHidden/>
              </w:rPr>
              <w:tab/>
            </w:r>
            <w:r w:rsidR="00A64806">
              <w:rPr>
                <w:noProof/>
                <w:webHidden/>
              </w:rPr>
              <w:fldChar w:fldCharType="begin"/>
            </w:r>
            <w:r w:rsidR="00A64806">
              <w:rPr>
                <w:noProof/>
                <w:webHidden/>
              </w:rPr>
              <w:instrText xml:space="preserve"> PAGEREF _Toc492837506 \h </w:instrText>
            </w:r>
            <w:r w:rsidR="00A64806">
              <w:rPr>
                <w:noProof/>
                <w:webHidden/>
              </w:rPr>
            </w:r>
            <w:r w:rsidR="00A64806">
              <w:rPr>
                <w:noProof/>
                <w:webHidden/>
              </w:rPr>
              <w:fldChar w:fldCharType="separate"/>
            </w:r>
            <w:r w:rsidR="00C01C67">
              <w:rPr>
                <w:noProof/>
                <w:webHidden/>
              </w:rPr>
              <w:t>32</w:t>
            </w:r>
            <w:r w:rsidR="00A64806">
              <w:rPr>
                <w:noProof/>
                <w:webHidden/>
              </w:rPr>
              <w:fldChar w:fldCharType="end"/>
            </w:r>
          </w:hyperlink>
        </w:p>
        <w:p w14:paraId="3BE88DEA" w14:textId="7E92A2BB" w:rsidR="00A64806" w:rsidRDefault="003A0185">
          <w:pPr>
            <w:pStyle w:val="TOC2"/>
            <w:tabs>
              <w:tab w:val="right" w:leader="dot" w:pos="9345"/>
            </w:tabs>
            <w:rPr>
              <w:rFonts w:asciiTheme="minorHAnsi" w:eastAsiaTheme="minorEastAsia" w:hAnsiTheme="minorHAnsi"/>
              <w:noProof/>
              <w:sz w:val="22"/>
              <w:lang w:val="en-US"/>
            </w:rPr>
          </w:pPr>
          <w:hyperlink w:anchor="_Toc492837507" w:history="1">
            <w:r w:rsidR="00A64806" w:rsidRPr="004D3933">
              <w:rPr>
                <w:rStyle w:val="Hyperlink"/>
                <w:noProof/>
                <w:lang w:val="en-US"/>
              </w:rPr>
              <w:t>11.2 The analysis of profile data</w:t>
            </w:r>
            <w:r w:rsidR="00A64806">
              <w:rPr>
                <w:noProof/>
                <w:webHidden/>
              </w:rPr>
              <w:tab/>
            </w:r>
            <w:r w:rsidR="00A64806">
              <w:rPr>
                <w:noProof/>
                <w:webHidden/>
              </w:rPr>
              <w:fldChar w:fldCharType="begin"/>
            </w:r>
            <w:r w:rsidR="00A64806">
              <w:rPr>
                <w:noProof/>
                <w:webHidden/>
              </w:rPr>
              <w:instrText xml:space="preserve"> PAGEREF _Toc492837507 \h </w:instrText>
            </w:r>
            <w:r w:rsidR="00A64806">
              <w:rPr>
                <w:noProof/>
                <w:webHidden/>
              </w:rPr>
            </w:r>
            <w:r w:rsidR="00A64806">
              <w:rPr>
                <w:noProof/>
                <w:webHidden/>
              </w:rPr>
              <w:fldChar w:fldCharType="separate"/>
            </w:r>
            <w:r w:rsidR="00C01C67">
              <w:rPr>
                <w:noProof/>
                <w:webHidden/>
              </w:rPr>
              <w:t>33</w:t>
            </w:r>
            <w:r w:rsidR="00A64806">
              <w:rPr>
                <w:noProof/>
                <w:webHidden/>
              </w:rPr>
              <w:fldChar w:fldCharType="end"/>
            </w:r>
          </w:hyperlink>
        </w:p>
        <w:p w14:paraId="63990B7E" w14:textId="10FFEBCF" w:rsidR="00A64806" w:rsidRDefault="003A0185">
          <w:pPr>
            <w:pStyle w:val="TOC2"/>
            <w:tabs>
              <w:tab w:val="right" w:leader="dot" w:pos="9345"/>
            </w:tabs>
            <w:rPr>
              <w:rFonts w:asciiTheme="minorHAnsi" w:eastAsiaTheme="minorEastAsia" w:hAnsiTheme="minorHAnsi"/>
              <w:noProof/>
              <w:sz w:val="22"/>
              <w:lang w:val="en-US"/>
            </w:rPr>
          </w:pPr>
          <w:hyperlink w:anchor="_Toc492837508" w:history="1">
            <w:r w:rsidR="00A64806" w:rsidRPr="004D3933">
              <w:rPr>
                <w:rStyle w:val="Hyperlink"/>
                <w:noProof/>
                <w:lang w:val="en-US"/>
              </w:rPr>
              <w:t>11.3 The analysis of relations between air pollution and personal data</w:t>
            </w:r>
            <w:r w:rsidR="00A64806">
              <w:rPr>
                <w:noProof/>
                <w:webHidden/>
              </w:rPr>
              <w:tab/>
            </w:r>
            <w:r w:rsidR="00A64806">
              <w:rPr>
                <w:noProof/>
                <w:webHidden/>
              </w:rPr>
              <w:fldChar w:fldCharType="begin"/>
            </w:r>
            <w:r w:rsidR="00A64806">
              <w:rPr>
                <w:noProof/>
                <w:webHidden/>
              </w:rPr>
              <w:instrText xml:space="preserve"> PAGEREF _Toc492837508 \h </w:instrText>
            </w:r>
            <w:r w:rsidR="00A64806">
              <w:rPr>
                <w:noProof/>
                <w:webHidden/>
              </w:rPr>
            </w:r>
            <w:r w:rsidR="00A64806">
              <w:rPr>
                <w:noProof/>
                <w:webHidden/>
              </w:rPr>
              <w:fldChar w:fldCharType="separate"/>
            </w:r>
            <w:r w:rsidR="00C01C67">
              <w:rPr>
                <w:noProof/>
                <w:webHidden/>
              </w:rPr>
              <w:t>34</w:t>
            </w:r>
            <w:r w:rsidR="00A64806">
              <w:rPr>
                <w:noProof/>
                <w:webHidden/>
              </w:rPr>
              <w:fldChar w:fldCharType="end"/>
            </w:r>
          </w:hyperlink>
        </w:p>
        <w:p w14:paraId="015AD78A" w14:textId="1784A57A" w:rsidR="00A64806" w:rsidRDefault="003A0185">
          <w:pPr>
            <w:pStyle w:val="TOC2"/>
            <w:tabs>
              <w:tab w:val="right" w:leader="dot" w:pos="9345"/>
            </w:tabs>
            <w:rPr>
              <w:rFonts w:asciiTheme="minorHAnsi" w:eastAsiaTheme="minorEastAsia" w:hAnsiTheme="minorHAnsi"/>
              <w:noProof/>
              <w:sz w:val="22"/>
              <w:lang w:val="en-US"/>
            </w:rPr>
          </w:pPr>
          <w:hyperlink w:anchor="_Toc492837509" w:history="1">
            <w:r w:rsidR="00A64806" w:rsidRPr="004D3933">
              <w:rPr>
                <w:rStyle w:val="Hyperlink"/>
                <w:noProof/>
                <w:lang w:val="en-US"/>
              </w:rPr>
              <w:t>11.4 Classification and prediction on profile data</w:t>
            </w:r>
            <w:r w:rsidR="00A64806">
              <w:rPr>
                <w:noProof/>
                <w:webHidden/>
              </w:rPr>
              <w:tab/>
            </w:r>
            <w:r w:rsidR="00A64806">
              <w:rPr>
                <w:noProof/>
                <w:webHidden/>
              </w:rPr>
              <w:fldChar w:fldCharType="begin"/>
            </w:r>
            <w:r w:rsidR="00A64806">
              <w:rPr>
                <w:noProof/>
                <w:webHidden/>
              </w:rPr>
              <w:instrText xml:space="preserve"> PAGEREF _Toc492837509 \h </w:instrText>
            </w:r>
            <w:r w:rsidR="00A64806">
              <w:rPr>
                <w:noProof/>
                <w:webHidden/>
              </w:rPr>
            </w:r>
            <w:r w:rsidR="00A64806">
              <w:rPr>
                <w:noProof/>
                <w:webHidden/>
              </w:rPr>
              <w:fldChar w:fldCharType="separate"/>
            </w:r>
            <w:r w:rsidR="00C01C67">
              <w:rPr>
                <w:noProof/>
                <w:webHidden/>
              </w:rPr>
              <w:t>36</w:t>
            </w:r>
            <w:r w:rsidR="00A64806">
              <w:rPr>
                <w:noProof/>
                <w:webHidden/>
              </w:rPr>
              <w:fldChar w:fldCharType="end"/>
            </w:r>
          </w:hyperlink>
        </w:p>
        <w:p w14:paraId="150B78CA" w14:textId="10966969" w:rsidR="00A64806" w:rsidRDefault="003A0185">
          <w:pPr>
            <w:pStyle w:val="TOC1"/>
            <w:tabs>
              <w:tab w:val="right" w:leader="dot" w:pos="9345"/>
            </w:tabs>
            <w:rPr>
              <w:rFonts w:asciiTheme="minorHAnsi" w:eastAsiaTheme="minorEastAsia" w:hAnsiTheme="minorHAnsi"/>
              <w:noProof/>
              <w:sz w:val="22"/>
              <w:lang w:val="en-US"/>
            </w:rPr>
          </w:pPr>
          <w:hyperlink w:anchor="_Toc492837510" w:history="1">
            <w:r w:rsidR="00A64806" w:rsidRPr="004D3933">
              <w:rPr>
                <w:rStyle w:val="Hyperlink"/>
                <w:noProof/>
                <w:lang w:val="en-US"/>
              </w:rPr>
              <w:t>12 General Conclusion</w:t>
            </w:r>
            <w:r w:rsidR="00A64806">
              <w:rPr>
                <w:noProof/>
                <w:webHidden/>
              </w:rPr>
              <w:tab/>
            </w:r>
            <w:r w:rsidR="00A64806">
              <w:rPr>
                <w:noProof/>
                <w:webHidden/>
              </w:rPr>
              <w:fldChar w:fldCharType="begin"/>
            </w:r>
            <w:r w:rsidR="00A64806">
              <w:rPr>
                <w:noProof/>
                <w:webHidden/>
              </w:rPr>
              <w:instrText xml:space="preserve"> PAGEREF _Toc492837510 \h </w:instrText>
            </w:r>
            <w:r w:rsidR="00A64806">
              <w:rPr>
                <w:noProof/>
                <w:webHidden/>
              </w:rPr>
            </w:r>
            <w:r w:rsidR="00A64806">
              <w:rPr>
                <w:noProof/>
                <w:webHidden/>
              </w:rPr>
              <w:fldChar w:fldCharType="separate"/>
            </w:r>
            <w:r w:rsidR="00C01C67">
              <w:rPr>
                <w:noProof/>
                <w:webHidden/>
              </w:rPr>
              <w:t>38</w:t>
            </w:r>
            <w:r w:rsidR="00A64806">
              <w:rPr>
                <w:noProof/>
                <w:webHidden/>
              </w:rPr>
              <w:fldChar w:fldCharType="end"/>
            </w:r>
          </w:hyperlink>
        </w:p>
        <w:p w14:paraId="7425A4F0" w14:textId="17E36EAA" w:rsidR="00A64806" w:rsidRDefault="003A0185">
          <w:pPr>
            <w:pStyle w:val="TOC1"/>
            <w:tabs>
              <w:tab w:val="right" w:leader="dot" w:pos="9345"/>
            </w:tabs>
            <w:rPr>
              <w:rFonts w:asciiTheme="minorHAnsi" w:eastAsiaTheme="minorEastAsia" w:hAnsiTheme="minorHAnsi"/>
              <w:noProof/>
              <w:sz w:val="22"/>
              <w:lang w:val="en-US"/>
            </w:rPr>
          </w:pPr>
          <w:hyperlink w:anchor="_Toc492837511" w:history="1">
            <w:r w:rsidR="00A64806" w:rsidRPr="004D3933">
              <w:rPr>
                <w:rStyle w:val="Hyperlink"/>
                <w:noProof/>
              </w:rPr>
              <w:t>Reference and bibliography</w:t>
            </w:r>
            <w:r w:rsidR="00A64806">
              <w:rPr>
                <w:noProof/>
                <w:webHidden/>
              </w:rPr>
              <w:tab/>
            </w:r>
            <w:r w:rsidR="00A64806">
              <w:rPr>
                <w:noProof/>
                <w:webHidden/>
              </w:rPr>
              <w:fldChar w:fldCharType="begin"/>
            </w:r>
            <w:r w:rsidR="00A64806">
              <w:rPr>
                <w:noProof/>
                <w:webHidden/>
              </w:rPr>
              <w:instrText xml:space="preserve"> PAGEREF _Toc492837511 \h </w:instrText>
            </w:r>
            <w:r w:rsidR="00A64806">
              <w:rPr>
                <w:noProof/>
                <w:webHidden/>
              </w:rPr>
            </w:r>
            <w:r w:rsidR="00A64806">
              <w:rPr>
                <w:noProof/>
                <w:webHidden/>
              </w:rPr>
              <w:fldChar w:fldCharType="separate"/>
            </w:r>
            <w:r w:rsidR="00C01C67">
              <w:rPr>
                <w:noProof/>
                <w:webHidden/>
              </w:rPr>
              <w:t>39</w:t>
            </w:r>
            <w:r w:rsidR="00A64806">
              <w:rPr>
                <w:noProof/>
                <w:webHidden/>
              </w:rPr>
              <w:fldChar w:fldCharType="end"/>
            </w:r>
          </w:hyperlink>
        </w:p>
        <w:p w14:paraId="6335826F" w14:textId="62BF148C" w:rsidR="00A64806" w:rsidRDefault="003A0185">
          <w:pPr>
            <w:pStyle w:val="TOC1"/>
            <w:tabs>
              <w:tab w:val="right" w:leader="dot" w:pos="9345"/>
            </w:tabs>
            <w:rPr>
              <w:rFonts w:asciiTheme="minorHAnsi" w:eastAsiaTheme="minorEastAsia" w:hAnsiTheme="minorHAnsi"/>
              <w:noProof/>
              <w:sz w:val="22"/>
              <w:lang w:val="en-US"/>
            </w:rPr>
          </w:pPr>
          <w:hyperlink w:anchor="_Toc492837512" w:history="1">
            <w:r w:rsidR="00A64806" w:rsidRPr="004D3933">
              <w:rPr>
                <w:rStyle w:val="Hyperlink"/>
                <w:noProof/>
                <w:lang w:val="en-US"/>
              </w:rPr>
              <w:t>Annexes</w:t>
            </w:r>
            <w:r w:rsidR="00A64806">
              <w:rPr>
                <w:noProof/>
                <w:webHidden/>
              </w:rPr>
              <w:tab/>
            </w:r>
            <w:r w:rsidR="00A64806">
              <w:rPr>
                <w:noProof/>
                <w:webHidden/>
              </w:rPr>
              <w:fldChar w:fldCharType="begin"/>
            </w:r>
            <w:r w:rsidR="00A64806">
              <w:rPr>
                <w:noProof/>
                <w:webHidden/>
              </w:rPr>
              <w:instrText xml:space="preserve"> PAGEREF _Toc492837512 \h </w:instrText>
            </w:r>
            <w:r w:rsidR="00A64806">
              <w:rPr>
                <w:noProof/>
                <w:webHidden/>
              </w:rPr>
            </w:r>
            <w:r w:rsidR="00A64806">
              <w:rPr>
                <w:noProof/>
                <w:webHidden/>
              </w:rPr>
              <w:fldChar w:fldCharType="separate"/>
            </w:r>
            <w:r w:rsidR="00C01C67">
              <w:rPr>
                <w:noProof/>
                <w:webHidden/>
              </w:rPr>
              <w:t>41</w:t>
            </w:r>
            <w:r w:rsidR="00A64806">
              <w:rPr>
                <w:noProof/>
                <w:webHidden/>
              </w:rPr>
              <w:fldChar w:fldCharType="end"/>
            </w:r>
          </w:hyperlink>
        </w:p>
        <w:p w14:paraId="7D6AEF30" w14:textId="0EE060A3" w:rsidR="00A86A8C" w:rsidRPr="00A86A8C" w:rsidRDefault="0072477D" w:rsidP="00A86A8C">
          <w:pPr>
            <w:rPr>
              <w:bCs/>
              <w:lang w:val="en-US"/>
            </w:rPr>
          </w:pPr>
          <w:r>
            <w:rPr>
              <w:sz w:val="22"/>
              <w:szCs w:val="24"/>
            </w:rPr>
            <w:lastRenderedPageBreak/>
            <w:fldChar w:fldCharType="end"/>
          </w:r>
          <w:bookmarkStart w:id="3" w:name="_Toc492837463"/>
          <w:r w:rsidR="00A86A8C" w:rsidRPr="00A86A8C">
            <w:rPr>
              <w:rStyle w:val="Heading1Char"/>
              <w:lang w:val="en-US"/>
            </w:rPr>
            <w:t>1 General Introduction</w:t>
          </w:r>
        </w:p>
        <w:bookmarkEnd w:id="3" w:displacedByCustomXml="next"/>
        <w:customXmlDelRangeStart w:id="4" w:author="Gabriel Mopolo Moke" w:date="2017-03-17T07:49:00Z"/>
      </w:sdtContent>
    </w:sdt>
    <w:customXmlDelRangeEnd w:id="4"/>
    <w:bookmarkStart w:id="5" w:name="_1_General_Introduction" w:displacedByCustomXml="prev"/>
    <w:bookmarkEnd w:id="5" w:displacedByCustomXml="prev"/>
    <w:p w14:paraId="5BF65A3E" w14:textId="1E7B5B51" w:rsidR="006D6FDD" w:rsidRPr="00A86A8C" w:rsidRDefault="002A0D17" w:rsidP="008050E4">
      <w:pPr>
        <w:rPr>
          <w:bCs/>
          <w:lang w:val="en-US"/>
        </w:rPr>
      </w:pPr>
      <w:r w:rsidRPr="002A0D17">
        <w:rPr>
          <w:lang w:val="en-US"/>
        </w:rPr>
        <w:t>The most important mechanism for management decisions aimed at improving air quality and reducing the negative impact of environmental factors on the human body is to carry out a health risk assessment of the population. Methodology for assessing the health risk is an element of mathematical modeling of the causal relationships between environmental factors and health, under their influence in the specific conditions of time and area.</w:t>
      </w:r>
    </w:p>
    <w:p w14:paraId="14F0D83D" w14:textId="77777777" w:rsidR="006A0748" w:rsidRPr="006A0748" w:rsidRDefault="006A0748" w:rsidP="008050E4">
      <w:pPr>
        <w:ind w:firstLine="709"/>
        <w:rPr>
          <w:szCs w:val="24"/>
          <w:lang w:val="en-US"/>
        </w:rPr>
      </w:pPr>
      <w:r w:rsidRPr="009A3B62">
        <w:rPr>
          <w:szCs w:val="24"/>
          <w:lang w:val="en-US"/>
        </w:rPr>
        <w:t>At the present time, there is a large number of studies on the impact of air pollution on human health. Studies in various geographical areas have shown associations of respiratory symptoms and conditions with long-term exposure to total suspended particulates (TSP) and SO2 (</w:t>
      </w:r>
      <w:hyperlink w:anchor="_Reference_and_bibliography" w:history="1">
        <w:r w:rsidRPr="00661F61">
          <w:rPr>
            <w:rStyle w:val="Hyperlink"/>
            <w:szCs w:val="24"/>
            <w:lang w:val="en-US"/>
          </w:rPr>
          <w:t>1-7</w:t>
        </w:r>
      </w:hyperlink>
      <w:r w:rsidRPr="009A3B62">
        <w:rPr>
          <w:szCs w:val="24"/>
          <w:lang w:val="en-US"/>
        </w:rPr>
        <w:t>), to particulate matter (</w:t>
      </w:r>
      <w:hyperlink w:anchor="_Reference_and_bibliography" w:history="1">
        <w:r w:rsidRPr="00353A69">
          <w:rPr>
            <w:rStyle w:val="Hyperlink"/>
            <w:szCs w:val="24"/>
            <w:lang w:val="en-US"/>
          </w:rPr>
          <w:t>8-10</w:t>
        </w:r>
      </w:hyperlink>
      <w:r w:rsidRPr="009A3B62">
        <w:rPr>
          <w:szCs w:val="24"/>
          <w:lang w:val="en-US"/>
        </w:rPr>
        <w:t>), to black smoke (</w:t>
      </w:r>
      <w:hyperlink w:anchor="_Reference_and_bibliography" w:history="1">
        <w:r w:rsidRPr="00661F61">
          <w:rPr>
            <w:rStyle w:val="Hyperlink"/>
            <w:szCs w:val="24"/>
            <w:lang w:val="en-US"/>
          </w:rPr>
          <w:t>11</w:t>
        </w:r>
      </w:hyperlink>
      <w:r w:rsidRPr="009A3B62">
        <w:rPr>
          <w:szCs w:val="24"/>
          <w:lang w:val="en-US"/>
        </w:rPr>
        <w:t>), and to NO2 (</w:t>
      </w:r>
      <w:hyperlink w:anchor="_Reference_and_bibliography" w:history="1">
        <w:r w:rsidRPr="00661F61">
          <w:rPr>
            <w:rStyle w:val="Hyperlink"/>
            <w:szCs w:val="24"/>
            <w:lang w:val="en-US"/>
          </w:rPr>
          <w:t>7</w:t>
        </w:r>
      </w:hyperlink>
      <w:r w:rsidRPr="009A3B62">
        <w:rPr>
          <w:szCs w:val="24"/>
          <w:lang w:val="en-US"/>
        </w:rPr>
        <w:t>). Furthermore, studies of hospital admissions and mortality studies point to an association of short- and long-term exposure to air pollution with symptoms that are related both to pulmonary and to cardiac diseases (</w:t>
      </w:r>
      <w:hyperlink w:anchor="_Reference_and_bibliography" w:history="1">
        <w:r w:rsidRPr="00661F61">
          <w:rPr>
            <w:rStyle w:val="Hyperlink"/>
            <w:szCs w:val="24"/>
            <w:lang w:val="en-US"/>
          </w:rPr>
          <w:t>12-19</w:t>
        </w:r>
      </w:hyperlink>
      <w:r w:rsidRPr="009A3B62">
        <w:rPr>
          <w:szCs w:val="24"/>
          <w:lang w:val="en-US"/>
        </w:rPr>
        <w:t>).</w:t>
      </w:r>
    </w:p>
    <w:p w14:paraId="76A45C39" w14:textId="77777777" w:rsidR="00286ABF" w:rsidRDefault="00E432F6" w:rsidP="008050E4">
      <w:pPr>
        <w:rPr>
          <w:lang w:val="en-US"/>
        </w:rPr>
      </w:pPr>
      <w:r w:rsidRPr="00E432F6">
        <w:rPr>
          <w:lang w:val="en-US"/>
        </w:rPr>
        <w:t xml:space="preserve">Thus, it </w:t>
      </w:r>
      <w:r>
        <w:rPr>
          <w:lang w:val="en-US"/>
        </w:rPr>
        <w:t>is</w:t>
      </w:r>
      <w:r w:rsidRPr="00E432F6">
        <w:rPr>
          <w:lang w:val="en-US"/>
        </w:rPr>
        <w:t xml:space="preserve"> </w:t>
      </w:r>
      <w:r>
        <w:rPr>
          <w:lang w:val="en-US"/>
        </w:rPr>
        <w:t>important</w:t>
      </w:r>
      <w:r w:rsidRPr="00E432F6">
        <w:rPr>
          <w:lang w:val="en-US"/>
        </w:rPr>
        <w:t xml:space="preserve"> to </w:t>
      </w:r>
      <w:r w:rsidR="00286ABF" w:rsidRPr="00E15896">
        <w:rPr>
          <w:sz w:val="23"/>
          <w:szCs w:val="23"/>
          <w:lang w:val="en-US"/>
        </w:rPr>
        <w:t xml:space="preserve">investigate </w:t>
      </w:r>
      <w:r w:rsidRPr="00E432F6">
        <w:rPr>
          <w:lang w:val="en-US"/>
        </w:rPr>
        <w:t xml:space="preserve">a </w:t>
      </w:r>
      <w:r w:rsidR="00286ABF">
        <w:rPr>
          <w:lang w:val="en-US"/>
        </w:rPr>
        <w:t>correlation</w:t>
      </w:r>
      <w:r w:rsidRPr="00E432F6">
        <w:rPr>
          <w:lang w:val="en-US"/>
        </w:rPr>
        <w:t xml:space="preserve"> between the level of air pollution and human health in the city of Nice.</w:t>
      </w:r>
      <w:r w:rsidR="00286ABF">
        <w:rPr>
          <w:lang w:val="en-US"/>
        </w:rPr>
        <w:t xml:space="preserve"> </w:t>
      </w:r>
    </w:p>
    <w:p w14:paraId="067317BC" w14:textId="7F60D481" w:rsidR="00CB3E08" w:rsidRPr="00CB3E08" w:rsidRDefault="00CB3E08" w:rsidP="008050E4">
      <w:pPr>
        <w:rPr>
          <w:szCs w:val="24"/>
          <w:lang w:val="en-US"/>
        </w:rPr>
      </w:pPr>
      <w:r w:rsidRPr="00CB3E08">
        <w:rPr>
          <w:szCs w:val="24"/>
          <w:lang w:val="en-US"/>
        </w:rPr>
        <w:t>The</w:t>
      </w:r>
      <w:r w:rsidR="004754B8" w:rsidRPr="00CB3E08">
        <w:rPr>
          <w:szCs w:val="24"/>
          <w:lang w:val="en-US"/>
        </w:rPr>
        <w:t xml:space="preserve"> mission </w:t>
      </w:r>
      <w:r w:rsidRPr="00CB3E08">
        <w:rPr>
          <w:szCs w:val="24"/>
          <w:lang w:val="en-US"/>
        </w:rPr>
        <w:t>of</w:t>
      </w:r>
      <w:r>
        <w:rPr>
          <w:szCs w:val="24"/>
          <w:lang w:val="en-US"/>
        </w:rPr>
        <w:t xml:space="preserve"> current</w:t>
      </w:r>
      <w:r w:rsidRPr="00CB3E08">
        <w:rPr>
          <w:szCs w:val="24"/>
          <w:lang w:val="en-US"/>
        </w:rPr>
        <w:t xml:space="preserve"> internship </w:t>
      </w:r>
      <w:r w:rsidR="004754B8" w:rsidRPr="00CB3E08">
        <w:rPr>
          <w:szCs w:val="24"/>
          <w:lang w:val="en-US"/>
        </w:rPr>
        <w:t xml:space="preserve">is to develop a software product using the Big Data approach to </w:t>
      </w:r>
      <w:r w:rsidRPr="00CB3E08">
        <w:rPr>
          <w:szCs w:val="24"/>
          <w:lang w:val="en-US"/>
        </w:rPr>
        <w:t xml:space="preserve">enrich the “Data Lake” of the </w:t>
      </w:r>
      <w:r>
        <w:rPr>
          <w:szCs w:val="24"/>
          <w:lang w:val="en-US"/>
        </w:rPr>
        <w:t>Big Bridge SE project</w:t>
      </w:r>
      <w:r w:rsidRPr="00CB3E08">
        <w:rPr>
          <w:szCs w:val="24"/>
          <w:lang w:val="en-US"/>
        </w:rPr>
        <w:t xml:space="preserve"> with the personal data from smartwatch (user's profile and the information of cardiac activity) to use it for individual research of air pollution's effect on human's health</w:t>
      </w:r>
      <w:r w:rsidR="00083895">
        <w:rPr>
          <w:szCs w:val="24"/>
          <w:lang w:val="en-US"/>
        </w:rPr>
        <w:t>, a</w:t>
      </w:r>
      <w:r w:rsidR="00083895" w:rsidRPr="00083895">
        <w:rPr>
          <w:szCs w:val="24"/>
          <w:lang w:val="en-US"/>
        </w:rPr>
        <w:t xml:space="preserve">s well as the formation of </w:t>
      </w:r>
      <w:r w:rsidR="00083895">
        <w:rPr>
          <w:szCs w:val="24"/>
          <w:lang w:val="en-US"/>
        </w:rPr>
        <w:t>personal</w:t>
      </w:r>
      <w:r w:rsidR="00083895" w:rsidRPr="00083895">
        <w:rPr>
          <w:szCs w:val="24"/>
          <w:lang w:val="en-US"/>
        </w:rPr>
        <w:t xml:space="preserve"> recommendations</w:t>
      </w:r>
      <w:r w:rsidRPr="00CB3E08">
        <w:rPr>
          <w:szCs w:val="24"/>
          <w:lang w:val="en-US"/>
        </w:rPr>
        <w:t>.</w:t>
      </w:r>
    </w:p>
    <w:p w14:paraId="4374E8A3" w14:textId="77777777" w:rsidR="008E23F3" w:rsidRDefault="008E23F3" w:rsidP="008050E4">
      <w:pPr>
        <w:rPr>
          <w:lang w:val="en-US"/>
        </w:rPr>
      </w:pPr>
      <w:r w:rsidRPr="008E23F3">
        <w:rPr>
          <w:lang w:val="en-US"/>
        </w:rPr>
        <w:t>Plan of report:</w:t>
      </w:r>
    </w:p>
    <w:p w14:paraId="770D8396" w14:textId="3C0AB67E" w:rsidR="004754B8" w:rsidRDefault="003A0185" w:rsidP="008050E4">
      <w:pPr>
        <w:rPr>
          <w:lang w:val="en-US"/>
        </w:rPr>
      </w:pPr>
      <w:hyperlink w:anchor="_1_General_Introduction" w:history="1">
        <w:r w:rsidR="008E23F3" w:rsidRPr="00103404">
          <w:rPr>
            <w:rStyle w:val="Hyperlink"/>
            <w:lang w:val="en-US"/>
          </w:rPr>
          <w:t xml:space="preserve">Chapter 1: </w:t>
        </w:r>
        <w:r w:rsidR="00C1005A" w:rsidRPr="00103404">
          <w:rPr>
            <w:rStyle w:val="Hyperlink"/>
            <w:lang w:val="en-US"/>
          </w:rPr>
          <w:t xml:space="preserve"> </w:t>
        </w:r>
        <w:r w:rsidR="008E23F3" w:rsidRPr="00103404">
          <w:rPr>
            <w:rStyle w:val="Hyperlink"/>
            <w:lang w:val="en-US"/>
          </w:rPr>
          <w:t>General Introduction</w:t>
        </w:r>
      </w:hyperlink>
      <w:r w:rsidR="008E23F3">
        <w:rPr>
          <w:lang w:val="en-US"/>
        </w:rPr>
        <w:t xml:space="preserve"> </w:t>
      </w:r>
      <w:r w:rsidR="008F0CB7">
        <w:rPr>
          <w:lang w:val="en-US"/>
        </w:rPr>
        <w:t>—</w:t>
      </w:r>
      <w:r w:rsidR="008E23F3">
        <w:rPr>
          <w:lang w:val="en-US"/>
        </w:rPr>
        <w:t xml:space="preserve"> the r</w:t>
      </w:r>
      <w:r w:rsidR="008E23F3" w:rsidRPr="008E23F3">
        <w:rPr>
          <w:lang w:val="en-US"/>
        </w:rPr>
        <w:t xml:space="preserve">easons </w:t>
      </w:r>
      <w:r w:rsidR="00C650DB">
        <w:rPr>
          <w:lang w:val="en-US"/>
        </w:rPr>
        <w:t>of</w:t>
      </w:r>
      <w:r w:rsidR="008E23F3" w:rsidRPr="008E23F3">
        <w:rPr>
          <w:lang w:val="en-US"/>
        </w:rPr>
        <w:t xml:space="preserve"> project implementation</w:t>
      </w:r>
      <w:r w:rsidR="008E23F3">
        <w:rPr>
          <w:lang w:val="en-US"/>
        </w:rPr>
        <w:t xml:space="preserve">, </w:t>
      </w:r>
      <w:r w:rsidR="008E23F3" w:rsidRPr="008E23F3">
        <w:rPr>
          <w:lang w:val="en-US"/>
        </w:rPr>
        <w:t xml:space="preserve">a short summary of the </w:t>
      </w:r>
      <w:r w:rsidR="008E23F3">
        <w:rPr>
          <w:lang w:val="en-US"/>
        </w:rPr>
        <w:t xml:space="preserve">sphere, </w:t>
      </w:r>
      <w:r w:rsidR="008050E4">
        <w:rPr>
          <w:lang w:val="en-US"/>
        </w:rPr>
        <w:t>the internship’s</w:t>
      </w:r>
      <w:r w:rsidR="008E23F3">
        <w:rPr>
          <w:lang w:val="en-US"/>
        </w:rPr>
        <w:t xml:space="preserve"> mission</w:t>
      </w:r>
    </w:p>
    <w:p w14:paraId="5C7E118B" w14:textId="6D17BEE2" w:rsidR="008E23F3" w:rsidRDefault="003A0185" w:rsidP="008050E4">
      <w:pPr>
        <w:rPr>
          <w:lang w:val="en-US"/>
        </w:rPr>
      </w:pPr>
      <w:hyperlink w:anchor="_2_Project_Presentation" w:history="1">
        <w:r w:rsidR="00C1005A" w:rsidRPr="00103404">
          <w:rPr>
            <w:rStyle w:val="Hyperlink"/>
            <w:lang w:val="en-US"/>
          </w:rPr>
          <w:t xml:space="preserve">Chapter 2: </w:t>
        </w:r>
        <w:r w:rsidR="008F0CB7" w:rsidRPr="00103404">
          <w:rPr>
            <w:rStyle w:val="Hyperlink"/>
            <w:lang w:val="en-US"/>
          </w:rPr>
          <w:t>Project Presentation</w:t>
        </w:r>
      </w:hyperlink>
      <w:r w:rsidR="008F0CB7">
        <w:rPr>
          <w:lang w:val="en-US"/>
        </w:rPr>
        <w:t xml:space="preserve"> </w:t>
      </w:r>
      <w:r w:rsidR="008F0CB7" w:rsidRPr="008F0CB7">
        <w:rPr>
          <w:lang w:val="en-US"/>
        </w:rPr>
        <w:t>—</w:t>
      </w:r>
      <w:r w:rsidR="008F0CB7">
        <w:rPr>
          <w:lang w:val="en-US"/>
        </w:rPr>
        <w:t xml:space="preserve"> Big Bridge project for master MBDS, project partners,</w:t>
      </w:r>
      <w:r w:rsidR="008F0CB7" w:rsidRPr="008F0CB7">
        <w:rPr>
          <w:lang w:val="en-US"/>
        </w:rPr>
        <w:t xml:space="preserve"> </w:t>
      </w:r>
      <w:r w:rsidR="008F0CB7">
        <w:rPr>
          <w:lang w:val="en-US"/>
        </w:rPr>
        <w:t>project’s objective and goals</w:t>
      </w:r>
    </w:p>
    <w:p w14:paraId="6B73EBAB" w14:textId="7742F94C" w:rsidR="008F0CB7" w:rsidRDefault="003A0185" w:rsidP="008050E4">
      <w:pPr>
        <w:rPr>
          <w:lang w:val="en-US"/>
        </w:rPr>
      </w:pPr>
      <w:hyperlink w:anchor="_3_State_of" w:history="1">
        <w:r w:rsidR="008F0CB7" w:rsidRPr="00103404">
          <w:rPr>
            <w:rStyle w:val="Hyperlink"/>
            <w:lang w:val="en-US"/>
          </w:rPr>
          <w:t xml:space="preserve">Chapter </w:t>
        </w:r>
        <w:r w:rsidR="00E835C8">
          <w:rPr>
            <w:rStyle w:val="Hyperlink"/>
            <w:lang w:val="en-US"/>
          </w:rPr>
          <w:t>3</w:t>
        </w:r>
        <w:r w:rsidR="008F0CB7" w:rsidRPr="00103404">
          <w:rPr>
            <w:rStyle w:val="Hyperlink"/>
            <w:lang w:val="en-US"/>
          </w:rPr>
          <w:t xml:space="preserve">: </w:t>
        </w:r>
        <w:r w:rsidR="00822B5D" w:rsidRPr="00103404">
          <w:rPr>
            <w:rStyle w:val="Hyperlink"/>
            <w:lang w:val="en-US"/>
          </w:rPr>
          <w:t>State of Art</w:t>
        </w:r>
      </w:hyperlink>
      <w:r w:rsidR="00C1005A">
        <w:rPr>
          <w:lang w:val="en-US"/>
        </w:rPr>
        <w:t xml:space="preserve"> </w:t>
      </w:r>
      <w:r w:rsidR="008F0CB7">
        <w:rPr>
          <w:lang w:val="en-US"/>
        </w:rPr>
        <w:t xml:space="preserve">— </w:t>
      </w:r>
      <w:r w:rsidR="008F0CB7" w:rsidRPr="008F0CB7">
        <w:rPr>
          <w:lang w:val="en-US"/>
        </w:rPr>
        <w:t xml:space="preserve">current state of the </w:t>
      </w:r>
      <w:r w:rsidR="008F0CB7">
        <w:rPr>
          <w:lang w:val="en-US"/>
        </w:rPr>
        <w:t>projects, s</w:t>
      </w:r>
      <w:r w:rsidR="008F0CB7" w:rsidRPr="008F0CB7">
        <w:rPr>
          <w:lang w:val="en-US"/>
        </w:rPr>
        <w:t xml:space="preserve">tudying the </w:t>
      </w:r>
      <w:r w:rsidR="008F0CB7">
        <w:rPr>
          <w:lang w:val="en-US"/>
        </w:rPr>
        <w:t>correlation</w:t>
      </w:r>
      <w:r w:rsidR="008F0CB7" w:rsidRPr="008F0CB7">
        <w:rPr>
          <w:lang w:val="en-US"/>
        </w:rPr>
        <w:t xml:space="preserve"> of environment and health</w:t>
      </w:r>
    </w:p>
    <w:p w14:paraId="5924E7B8" w14:textId="5B2E10E8" w:rsidR="00E835C8" w:rsidRDefault="003A0185" w:rsidP="008050E4">
      <w:pPr>
        <w:rPr>
          <w:lang w:val="en-US"/>
        </w:rPr>
      </w:pPr>
      <w:hyperlink w:anchor="_4_Envisaged_solution_1" w:history="1">
        <w:r w:rsidR="00E835C8" w:rsidRPr="00E835C8">
          <w:rPr>
            <w:rStyle w:val="Hyperlink"/>
            <w:lang w:val="en-US"/>
          </w:rPr>
          <w:t>Chapter 4: Envisaged solution</w:t>
        </w:r>
      </w:hyperlink>
      <w:r w:rsidR="00E835C8">
        <w:rPr>
          <w:lang w:val="en-US"/>
        </w:rPr>
        <w:t xml:space="preserve"> — deliverables of the </w:t>
      </w:r>
      <w:r w:rsidR="008050E4">
        <w:rPr>
          <w:lang w:val="en-US"/>
        </w:rPr>
        <w:t xml:space="preserve">internship’s </w:t>
      </w:r>
      <w:r w:rsidR="00E835C8">
        <w:rPr>
          <w:lang w:val="en-US"/>
        </w:rPr>
        <w:t>project</w:t>
      </w:r>
    </w:p>
    <w:p w14:paraId="77DA6D8F" w14:textId="4D21E757" w:rsidR="008F0CB7" w:rsidRDefault="003A0185" w:rsidP="008050E4">
      <w:pPr>
        <w:rPr>
          <w:lang w:val="en-US"/>
        </w:rPr>
      </w:pPr>
      <w:hyperlink w:anchor="_5_Project_Organization" w:history="1">
        <w:r w:rsidR="00103404" w:rsidRPr="00103404">
          <w:rPr>
            <w:rStyle w:val="Hyperlink"/>
            <w:lang w:val="en-US"/>
          </w:rPr>
          <w:t>Chapter 5:</w:t>
        </w:r>
        <w:r w:rsidR="008F0CB7" w:rsidRPr="00103404">
          <w:rPr>
            <w:rStyle w:val="Hyperlink"/>
            <w:lang w:val="en-US"/>
          </w:rPr>
          <w:t xml:space="preserve"> </w:t>
        </w:r>
        <w:r w:rsidR="00C1005A" w:rsidRPr="00103404">
          <w:rPr>
            <w:rStyle w:val="Hyperlink"/>
            <w:lang w:val="en-US"/>
          </w:rPr>
          <w:t>Project Organization</w:t>
        </w:r>
      </w:hyperlink>
      <w:r w:rsidR="00C1005A">
        <w:rPr>
          <w:lang w:val="en-US"/>
        </w:rPr>
        <w:t xml:space="preserve"> — </w:t>
      </w:r>
      <w:r w:rsidR="00C1005A" w:rsidRPr="000D6FB9">
        <w:rPr>
          <w:highlight w:val="white"/>
          <w:lang w:val="en-US"/>
        </w:rPr>
        <w:t xml:space="preserve">information about </w:t>
      </w:r>
      <w:r w:rsidR="008050E4">
        <w:rPr>
          <w:highlight w:val="white"/>
          <w:lang w:val="en-US"/>
        </w:rPr>
        <w:t>the</w:t>
      </w:r>
      <w:r w:rsidR="00C1005A" w:rsidRPr="000D6FB9">
        <w:rPr>
          <w:highlight w:val="white"/>
          <w:lang w:val="en-US"/>
        </w:rPr>
        <w:t xml:space="preserve"> planning of work and risk plan</w:t>
      </w:r>
    </w:p>
    <w:p w14:paraId="11AA007C" w14:textId="4A67C0E4" w:rsidR="00C1005A" w:rsidRDefault="003A0185" w:rsidP="008050E4">
      <w:pPr>
        <w:rPr>
          <w:lang w:val="en-US"/>
        </w:rPr>
      </w:pPr>
      <w:hyperlink w:anchor="_6_Personal_and" w:history="1">
        <w:r w:rsidR="00C1005A" w:rsidRPr="00352933">
          <w:rPr>
            <w:rStyle w:val="Hyperlink"/>
            <w:lang w:val="en-US"/>
          </w:rPr>
          <w:t xml:space="preserve">Chapter 6: </w:t>
        </w:r>
        <w:r w:rsidR="00352933" w:rsidRPr="00352933">
          <w:rPr>
            <w:rStyle w:val="Hyperlink"/>
            <w:lang w:val="en-US"/>
          </w:rPr>
          <w:t>Personal and real-time environmental data descriptions</w:t>
        </w:r>
      </w:hyperlink>
      <w:r w:rsidR="00352933">
        <w:rPr>
          <w:lang w:val="en-US"/>
        </w:rPr>
        <w:t xml:space="preserve"> </w:t>
      </w:r>
      <w:r w:rsidR="00C1005A">
        <w:rPr>
          <w:lang w:val="en-US"/>
        </w:rPr>
        <w:t>— d</w:t>
      </w:r>
      <w:r w:rsidR="00C1005A" w:rsidRPr="00C1005A">
        <w:rPr>
          <w:lang w:val="en-US"/>
        </w:rPr>
        <w:t>escription of the content and volume of the source data</w:t>
      </w:r>
    </w:p>
    <w:p w14:paraId="41E16080" w14:textId="7396AC56" w:rsidR="00C1005A" w:rsidRDefault="003A0185" w:rsidP="008050E4">
      <w:pPr>
        <w:rPr>
          <w:rFonts w:ascii="Calibri Light" w:hAnsi="Calibri Light"/>
          <w:bCs/>
          <w:szCs w:val="24"/>
          <w:lang w:val="en-US"/>
        </w:rPr>
      </w:pPr>
      <w:hyperlink w:anchor="_7_Big_Bridge_1" w:history="1">
        <w:r w:rsidR="00C1005A" w:rsidRPr="00477C4D">
          <w:rPr>
            <w:rStyle w:val="Hyperlink"/>
            <w:szCs w:val="24"/>
            <w:lang w:val="en-US"/>
          </w:rPr>
          <w:t>Chapter 7: Project Architecture and Data Management</w:t>
        </w:r>
      </w:hyperlink>
      <w:r w:rsidR="00C1005A">
        <w:rPr>
          <w:bCs/>
          <w:szCs w:val="24"/>
          <w:lang w:val="en-US"/>
        </w:rPr>
        <w:t xml:space="preserve"> </w:t>
      </w:r>
      <w:r w:rsidR="00C1005A">
        <w:rPr>
          <w:rFonts w:ascii="Calibri Light" w:hAnsi="Calibri Light"/>
          <w:bCs/>
          <w:szCs w:val="24"/>
          <w:lang w:val="en-US"/>
        </w:rPr>
        <w:t xml:space="preserve">— </w:t>
      </w:r>
      <w:r w:rsidR="003112A3">
        <w:rPr>
          <w:rFonts w:ascii="Calibri Light" w:hAnsi="Calibri Light"/>
          <w:bCs/>
          <w:szCs w:val="24"/>
          <w:lang w:val="en-US"/>
        </w:rPr>
        <w:t xml:space="preserve">detailed description of the architecture of </w:t>
      </w:r>
      <w:r w:rsidR="008050E4">
        <w:rPr>
          <w:rFonts w:ascii="Calibri Light" w:hAnsi="Calibri Light"/>
          <w:bCs/>
          <w:szCs w:val="24"/>
          <w:lang w:val="en-US"/>
        </w:rPr>
        <w:t>the system</w:t>
      </w:r>
    </w:p>
    <w:p w14:paraId="5FE9261C" w14:textId="5A119032" w:rsidR="008050E4" w:rsidRDefault="003A0185" w:rsidP="008050E4">
      <w:pPr>
        <w:rPr>
          <w:rFonts w:ascii="Calibri Light" w:hAnsi="Calibri Light"/>
          <w:bCs/>
          <w:szCs w:val="24"/>
          <w:lang w:val="en-US"/>
        </w:rPr>
      </w:pPr>
      <w:hyperlink w:anchor="_8_The_Algorithm" w:history="1">
        <w:r w:rsidR="008050E4" w:rsidRPr="00940EAB">
          <w:rPr>
            <w:rStyle w:val="Hyperlink"/>
            <w:rFonts w:ascii="Calibri Light" w:hAnsi="Calibri Light"/>
            <w:szCs w:val="24"/>
            <w:lang w:val="en-US"/>
          </w:rPr>
          <w:t>Chapter 8: The Algorithm of Generating the Data</w:t>
        </w:r>
      </w:hyperlink>
      <w:r w:rsidR="008050E4">
        <w:rPr>
          <w:rFonts w:ascii="Calibri Light" w:hAnsi="Calibri Light"/>
          <w:bCs/>
          <w:szCs w:val="24"/>
          <w:lang w:val="en-US"/>
        </w:rPr>
        <w:t xml:space="preserve"> — </w:t>
      </w:r>
      <w:r w:rsidR="008050E4" w:rsidRPr="000D6FB9">
        <w:rPr>
          <w:lang w:val="en-US"/>
        </w:rPr>
        <w:t xml:space="preserve">description </w:t>
      </w:r>
      <w:r w:rsidR="008050E4">
        <w:rPr>
          <w:lang w:val="en-US"/>
        </w:rPr>
        <w:t>of the</w:t>
      </w:r>
      <w:r w:rsidR="008050E4" w:rsidRPr="000D6FB9">
        <w:rPr>
          <w:lang w:val="en-US"/>
        </w:rPr>
        <w:t xml:space="preserve"> </w:t>
      </w:r>
      <w:r w:rsidR="008050E4">
        <w:rPr>
          <w:lang w:val="en-US"/>
        </w:rPr>
        <w:t xml:space="preserve">Java </w:t>
      </w:r>
      <w:r w:rsidR="008050E4" w:rsidRPr="000D6FB9">
        <w:rPr>
          <w:lang w:val="en-US"/>
        </w:rPr>
        <w:t>application</w:t>
      </w:r>
      <w:r w:rsidR="008050E4">
        <w:rPr>
          <w:lang w:val="en-US"/>
        </w:rPr>
        <w:t xml:space="preserve"> for generating the data </w:t>
      </w:r>
    </w:p>
    <w:p w14:paraId="6FE534BA" w14:textId="23B121D1" w:rsidR="008050E4" w:rsidRPr="008050E4" w:rsidRDefault="003A0185" w:rsidP="008050E4">
      <w:pPr>
        <w:rPr>
          <w:rFonts w:ascii="Calibri Light" w:hAnsi="Calibri Light"/>
          <w:bCs/>
          <w:szCs w:val="24"/>
          <w:lang w:val="en-US"/>
        </w:rPr>
      </w:pPr>
      <w:hyperlink w:anchor="_9_The_Web" w:history="1">
        <w:r w:rsidR="008050E4" w:rsidRPr="00E478BA">
          <w:rPr>
            <w:rStyle w:val="Hyperlink"/>
            <w:rFonts w:ascii="Calibri Light" w:hAnsi="Calibri Light"/>
            <w:szCs w:val="24"/>
            <w:lang w:val="en-US"/>
          </w:rPr>
          <w:t>Chapter 9: The Web Service</w:t>
        </w:r>
      </w:hyperlink>
      <w:r w:rsidR="008050E4">
        <w:rPr>
          <w:rFonts w:ascii="Calibri Light" w:hAnsi="Calibri Light"/>
          <w:bCs/>
          <w:szCs w:val="24"/>
          <w:lang w:val="en-US"/>
        </w:rPr>
        <w:t xml:space="preserve"> — </w:t>
      </w:r>
      <w:r w:rsidR="008050E4" w:rsidRPr="000D6FB9">
        <w:rPr>
          <w:lang w:val="en-US"/>
        </w:rPr>
        <w:t xml:space="preserve">description </w:t>
      </w:r>
      <w:r w:rsidR="008050E4">
        <w:rPr>
          <w:lang w:val="en-US"/>
        </w:rPr>
        <w:t>of the</w:t>
      </w:r>
      <w:r w:rsidR="008050E4" w:rsidRPr="000D6FB9">
        <w:rPr>
          <w:lang w:val="en-US"/>
        </w:rPr>
        <w:t xml:space="preserve"> </w:t>
      </w:r>
      <w:r w:rsidR="008050E4">
        <w:rPr>
          <w:lang w:val="en-US"/>
        </w:rPr>
        <w:t xml:space="preserve">Java Spring </w:t>
      </w:r>
      <w:r w:rsidR="008050E4" w:rsidRPr="000D6FB9">
        <w:rPr>
          <w:lang w:val="en-US"/>
        </w:rPr>
        <w:t>application</w:t>
      </w:r>
      <w:r w:rsidR="008050E4">
        <w:rPr>
          <w:lang w:val="en-US"/>
        </w:rPr>
        <w:t xml:space="preserve"> for manipulating the data using REST API</w:t>
      </w:r>
    </w:p>
    <w:p w14:paraId="6DB0C2C9" w14:textId="5D7D5DE5" w:rsidR="008050E4" w:rsidRPr="008050E4" w:rsidRDefault="003A0185" w:rsidP="008050E4">
      <w:pPr>
        <w:rPr>
          <w:lang w:val="en-US"/>
        </w:rPr>
      </w:pPr>
      <w:hyperlink w:anchor="_10_Big_Bridge" w:history="1">
        <w:r w:rsidR="008050E4" w:rsidRPr="00473B99">
          <w:rPr>
            <w:rStyle w:val="Hyperlink"/>
            <w:rFonts w:ascii="Calibri Light" w:hAnsi="Calibri Light"/>
            <w:szCs w:val="24"/>
            <w:lang w:val="en-US"/>
          </w:rPr>
          <w:t>Chapter 10: Big Bridge - SE Android Application</w:t>
        </w:r>
      </w:hyperlink>
      <w:r w:rsidR="008050E4">
        <w:rPr>
          <w:rFonts w:ascii="Calibri Light" w:hAnsi="Calibri Light"/>
          <w:bCs/>
          <w:szCs w:val="24"/>
          <w:lang w:val="en-US"/>
        </w:rPr>
        <w:t xml:space="preserve"> — </w:t>
      </w:r>
      <w:r w:rsidR="008050E4" w:rsidRPr="000D6FB9">
        <w:rPr>
          <w:lang w:val="en-US"/>
        </w:rPr>
        <w:t xml:space="preserve">description </w:t>
      </w:r>
      <w:r w:rsidR="008050E4">
        <w:rPr>
          <w:lang w:val="en-US"/>
        </w:rPr>
        <w:t>of the</w:t>
      </w:r>
      <w:r w:rsidR="008050E4" w:rsidRPr="000D6FB9">
        <w:rPr>
          <w:lang w:val="en-US"/>
        </w:rPr>
        <w:t xml:space="preserve"> </w:t>
      </w:r>
      <w:r w:rsidR="008050E4">
        <w:rPr>
          <w:lang w:val="en-US"/>
        </w:rPr>
        <w:t>Android Application</w:t>
      </w:r>
    </w:p>
    <w:p w14:paraId="7E3FE4F7" w14:textId="2FB73EC4" w:rsidR="003112A3" w:rsidRDefault="003A0185" w:rsidP="008050E4">
      <w:pPr>
        <w:rPr>
          <w:rFonts w:ascii="Calibri Light" w:hAnsi="Calibri Light"/>
          <w:bCs/>
          <w:szCs w:val="24"/>
          <w:lang w:val="en-US"/>
        </w:rPr>
      </w:pPr>
      <w:hyperlink w:anchor="_11_Data_Analysis" w:history="1">
        <w:r w:rsidR="003112A3" w:rsidRPr="00085106">
          <w:rPr>
            <w:rStyle w:val="Hyperlink"/>
            <w:rFonts w:ascii="Calibri Light" w:hAnsi="Calibri Light"/>
            <w:szCs w:val="24"/>
            <w:lang w:val="en-US"/>
          </w:rPr>
          <w:t xml:space="preserve">Chapter </w:t>
        </w:r>
        <w:r w:rsidR="008050E4" w:rsidRPr="00085106">
          <w:rPr>
            <w:rStyle w:val="Hyperlink"/>
            <w:rFonts w:ascii="Calibri Light" w:hAnsi="Calibri Light"/>
            <w:szCs w:val="24"/>
            <w:lang w:val="en-US"/>
          </w:rPr>
          <w:t>11</w:t>
        </w:r>
        <w:r w:rsidR="003112A3" w:rsidRPr="00085106">
          <w:rPr>
            <w:rStyle w:val="Hyperlink"/>
            <w:rFonts w:ascii="Calibri Light" w:hAnsi="Calibri Light"/>
            <w:szCs w:val="24"/>
            <w:lang w:val="en-US"/>
          </w:rPr>
          <w:t>: Data Analysis with the R Language</w:t>
        </w:r>
      </w:hyperlink>
      <w:r w:rsidR="003112A3">
        <w:rPr>
          <w:rFonts w:ascii="Calibri Light" w:hAnsi="Calibri Light"/>
          <w:bCs/>
          <w:szCs w:val="24"/>
          <w:lang w:val="en-US"/>
        </w:rPr>
        <w:t xml:space="preserve"> — description of the used data analysis methods with R language and the results </w:t>
      </w:r>
    </w:p>
    <w:p w14:paraId="3A3E841F" w14:textId="6C2D4576" w:rsidR="0073451F" w:rsidRDefault="003A0185" w:rsidP="008050E4">
      <w:pPr>
        <w:rPr>
          <w:lang w:val="en-US"/>
        </w:rPr>
      </w:pPr>
      <w:hyperlink w:anchor="_12_General_Conclusion" w:history="1">
        <w:r w:rsidR="007E000B" w:rsidRPr="00085106">
          <w:rPr>
            <w:rStyle w:val="Hyperlink"/>
            <w:lang w:val="en-US"/>
          </w:rPr>
          <w:t>Chapter 1</w:t>
        </w:r>
        <w:r w:rsidR="005D347F" w:rsidRPr="00085106">
          <w:rPr>
            <w:rStyle w:val="Hyperlink"/>
            <w:lang w:val="en-US"/>
          </w:rPr>
          <w:t>2</w:t>
        </w:r>
        <w:r w:rsidR="007E000B" w:rsidRPr="00085106">
          <w:rPr>
            <w:rStyle w:val="Hyperlink"/>
            <w:lang w:val="en-US"/>
          </w:rPr>
          <w:t>: General Conclusion</w:t>
        </w:r>
      </w:hyperlink>
      <w:r w:rsidR="007E000B">
        <w:rPr>
          <w:lang w:val="en-US"/>
        </w:rPr>
        <w:t xml:space="preserve"> —</w:t>
      </w:r>
      <w:r w:rsidR="00C650DB">
        <w:rPr>
          <w:lang w:val="en-US"/>
        </w:rPr>
        <w:t xml:space="preserve"> current results of the </w:t>
      </w:r>
      <w:r w:rsidR="008050E4">
        <w:rPr>
          <w:lang w:val="en-US"/>
        </w:rPr>
        <w:t>internship</w:t>
      </w:r>
      <w:r w:rsidR="007E000B">
        <w:rPr>
          <w:lang w:val="en-US"/>
        </w:rPr>
        <w:t xml:space="preserve">, plan of the </w:t>
      </w:r>
      <w:r w:rsidR="00DE1CBB" w:rsidRPr="00DE1CBB">
        <w:rPr>
          <w:lang w:val="en-US"/>
        </w:rPr>
        <w:t>c</w:t>
      </w:r>
      <w:r w:rsidR="00C650DB" w:rsidRPr="007E000B">
        <w:rPr>
          <w:lang w:val="en-US"/>
        </w:rPr>
        <w:t>ontinuation</w:t>
      </w:r>
      <w:r w:rsidR="007E000B" w:rsidRPr="007E000B">
        <w:rPr>
          <w:lang w:val="en-US"/>
        </w:rPr>
        <w:t xml:space="preserve"> of research</w:t>
      </w:r>
    </w:p>
    <w:p w14:paraId="0B5F6CE3" w14:textId="77777777" w:rsidR="00286ABF" w:rsidRPr="00E36505" w:rsidRDefault="00DF483C" w:rsidP="0048607F">
      <w:pPr>
        <w:pStyle w:val="Heading1"/>
        <w:rPr>
          <w:lang w:val="en-US"/>
        </w:rPr>
      </w:pPr>
      <w:bookmarkStart w:id="6" w:name="_2_Project_Presentation"/>
      <w:bookmarkStart w:id="7" w:name="_Toc492837464"/>
      <w:bookmarkEnd w:id="6"/>
      <w:r>
        <w:rPr>
          <w:lang w:val="en-US"/>
        </w:rPr>
        <w:t>2</w:t>
      </w:r>
      <w:r w:rsidR="0048607F">
        <w:rPr>
          <w:lang w:val="en-US"/>
        </w:rPr>
        <w:t xml:space="preserve"> </w:t>
      </w:r>
      <w:r w:rsidR="00F62423" w:rsidRPr="00E36505">
        <w:rPr>
          <w:lang w:val="en-US"/>
        </w:rPr>
        <w:t>Project Presentation</w:t>
      </w:r>
      <w:bookmarkEnd w:id="7"/>
    </w:p>
    <w:p w14:paraId="66E0E8D9" w14:textId="77777777" w:rsidR="00F62423" w:rsidRDefault="00E36505" w:rsidP="00E36505">
      <w:pPr>
        <w:pStyle w:val="Heading2"/>
        <w:rPr>
          <w:lang w:val="en-US"/>
        </w:rPr>
      </w:pPr>
      <w:bookmarkStart w:id="8" w:name="_Toc492837465"/>
      <w:r>
        <w:rPr>
          <w:lang w:val="en-US"/>
        </w:rPr>
        <w:t xml:space="preserve">2.1 </w:t>
      </w:r>
      <w:r w:rsidR="00CC0586" w:rsidRPr="00CC0586">
        <w:rPr>
          <w:lang w:val="en-US"/>
        </w:rPr>
        <w:t xml:space="preserve">Presentation of the </w:t>
      </w:r>
      <w:r w:rsidR="00AD0624">
        <w:rPr>
          <w:lang w:val="en-US"/>
        </w:rPr>
        <w:t>M</w:t>
      </w:r>
      <w:r w:rsidR="00CC0586" w:rsidRPr="00CC0586">
        <w:rPr>
          <w:lang w:val="en-US"/>
        </w:rPr>
        <w:t>aster MBDS and the Big bridge project</w:t>
      </w:r>
      <w:bookmarkEnd w:id="8"/>
    </w:p>
    <w:p w14:paraId="5D51C95D" w14:textId="77777777" w:rsidR="006D758D" w:rsidRPr="00985D5A" w:rsidRDefault="00985D5A" w:rsidP="00BC7262">
      <w:pPr>
        <w:rPr>
          <w:lang w:val="en-US"/>
        </w:rPr>
      </w:pPr>
      <w:r w:rsidRPr="00985D5A">
        <w:rPr>
          <w:lang w:val="en-US"/>
        </w:rPr>
        <w:t>Since more than 2</w:t>
      </w:r>
      <w:r w:rsidR="00BC7262">
        <w:rPr>
          <w:lang w:val="en-US"/>
        </w:rPr>
        <w:t>6</w:t>
      </w:r>
      <w:r w:rsidRPr="00985D5A">
        <w:rPr>
          <w:lang w:val="en-US"/>
        </w:rPr>
        <w:t xml:space="preserve"> years Master MBDS form project managers to the information services of the future in symbiosis with the industrial world. Strong industrial links signed in 1990 with all major global technology information (Oracle, Sun, IBM/Informix, Computer Associates, Microsoft, Sybase, CNAF, Amadeus, Unilog, etc.) and then from 1999 telecommunications (Cegetel, Siemens, Lucent, Intel, 3Com, Nokia, etc.) and large users (Amadeus, SFM, Crédit Agricole, GMF, etc.) to prototype future wireless online services. Training of students by practice in the future of information technologies. Construction of a single strategic vision of the information technology market in Europe and around the world with the MBDS inscription in a clear vision of development in future.</w:t>
      </w:r>
    </w:p>
    <w:p w14:paraId="25A6CA48" w14:textId="77777777" w:rsidR="006D758D" w:rsidRDefault="00985D5A" w:rsidP="00985D5A">
      <w:pPr>
        <w:rPr>
          <w:lang w:val="en-US"/>
        </w:rPr>
      </w:pPr>
      <w:r w:rsidRPr="00985D5A">
        <w:rPr>
          <w:lang w:val="en-US"/>
        </w:rPr>
        <w:t xml:space="preserve">The Nice Sophia Antipolis University is a university located in Nice, France and neighboring areas. It was founded in 1965 and is organized in eight faculties, two autonomous institutes and an engineering school. </w:t>
      </w:r>
    </w:p>
    <w:p w14:paraId="0AAAE94D" w14:textId="77777777" w:rsidR="00E36505" w:rsidRDefault="00E36505" w:rsidP="00985D5A">
      <w:pPr>
        <w:rPr>
          <w:lang w:val="en-US"/>
        </w:rPr>
      </w:pPr>
      <w:r w:rsidRPr="00E36505">
        <w:rPr>
          <w:lang w:val="en-US"/>
        </w:rPr>
        <w:t>The project Big</w:t>
      </w:r>
      <w:r w:rsidR="007D2BFE">
        <w:rPr>
          <w:lang w:val="en-US"/>
        </w:rPr>
        <w:t xml:space="preserve"> </w:t>
      </w:r>
      <w:r w:rsidRPr="00E36505">
        <w:rPr>
          <w:lang w:val="en-US"/>
        </w:rPr>
        <w:t xml:space="preserve">Bridge is a generic Big Data project in the MBDS, which will enable students involved experience of practical approaches Big Data market and including bridges between the </w:t>
      </w:r>
      <w:r w:rsidRPr="00E36505">
        <w:rPr>
          <w:lang w:val="en-US"/>
        </w:rPr>
        <w:lastRenderedPageBreak/>
        <w:t>management of structured and unstructured data as well as data analysis tools using the Open Source platforms. The main databases publishers (IBM, Microsoft, Oracle, etc.), major IT companies (ATOS, CAPGEMINI, Sopra, etc.) and major key accounts (AIR France, Amadeus, HP, etc.) offer Big Data solutions for manage unstructured and structured production data by DBMS. The goal of the MBDS Big</w:t>
      </w:r>
      <w:r w:rsidR="007D2BFE">
        <w:rPr>
          <w:lang w:val="en-US"/>
        </w:rPr>
        <w:t xml:space="preserve"> </w:t>
      </w:r>
      <w:r w:rsidRPr="00E36505">
        <w:rPr>
          <w:lang w:val="en-US"/>
        </w:rPr>
        <w:t>Bridge project is propose Big Data projects to demonstrators with publishers, IT services companies and / or large accounts that wish. These projects are spread out on concrete issues such as healthcare, government data, consumer, security, insurance, environment, sports, etc. The different solutions are generally structured around open source ecosystem Hadoop, NoSQL databases (such as MongoDB), SQL databases and various strategies of data analysis (data analytics / data science with the use of the language open source R).</w:t>
      </w:r>
    </w:p>
    <w:p w14:paraId="59C4EAD7" w14:textId="31FEA1D9" w:rsidR="007D2BFE" w:rsidRDefault="00153D4D" w:rsidP="00E36505">
      <w:pPr>
        <w:rPr>
          <w:lang w:val="en-US"/>
        </w:rPr>
      </w:pPr>
      <w:r w:rsidRPr="00153D4D">
        <w:rPr>
          <w:lang w:val="en-US"/>
        </w:rPr>
        <w:t>In this document,</w:t>
      </w:r>
      <w:r w:rsidR="00083895">
        <w:rPr>
          <w:lang w:val="en-US"/>
        </w:rPr>
        <w:t xml:space="preserve"> there</w:t>
      </w:r>
      <w:r w:rsidRPr="00153D4D">
        <w:rPr>
          <w:lang w:val="en-US"/>
        </w:rPr>
        <w:t xml:space="preserve"> </w:t>
      </w:r>
      <w:r>
        <w:rPr>
          <w:lang w:val="en-US"/>
        </w:rPr>
        <w:t>is presented a</w:t>
      </w:r>
      <w:r w:rsidR="00083895">
        <w:rPr>
          <w:lang w:val="en-US"/>
        </w:rPr>
        <w:t xml:space="preserve"> continuation of the</w:t>
      </w:r>
      <w:r>
        <w:rPr>
          <w:lang w:val="en-US"/>
        </w:rPr>
        <w:t xml:space="preserve"> </w:t>
      </w:r>
      <w:r w:rsidRPr="00153D4D">
        <w:rPr>
          <w:lang w:val="en-US"/>
        </w:rPr>
        <w:t>project</w:t>
      </w:r>
      <w:r>
        <w:rPr>
          <w:lang w:val="en-US"/>
        </w:rPr>
        <w:t>,</w:t>
      </w:r>
      <w:r w:rsidRPr="00153D4D">
        <w:rPr>
          <w:lang w:val="en-US"/>
        </w:rPr>
        <w:t xml:space="preserve"> called Big Bridge</w:t>
      </w:r>
      <w:r w:rsidR="00083895">
        <w:rPr>
          <w:lang w:val="en-US"/>
        </w:rPr>
        <w:t xml:space="preserve"> SE</w:t>
      </w:r>
      <w:r>
        <w:rPr>
          <w:lang w:val="en-US"/>
        </w:rPr>
        <w:t>,</w:t>
      </w:r>
      <w:r w:rsidRPr="00153D4D">
        <w:rPr>
          <w:lang w:val="en-US"/>
        </w:rPr>
        <w:t xml:space="preserve"> around the Big Data of Oracle solution and the Open Source Hadoop/Map Reduce platforms and R language.</w:t>
      </w:r>
    </w:p>
    <w:p w14:paraId="727218F6" w14:textId="77777777" w:rsidR="00153D4D" w:rsidRDefault="00153D4D" w:rsidP="00153D4D">
      <w:pPr>
        <w:pStyle w:val="Heading2"/>
        <w:rPr>
          <w:lang w:val="en-US"/>
        </w:rPr>
      </w:pPr>
      <w:bookmarkStart w:id="9" w:name="_Toc492837466"/>
      <w:r>
        <w:rPr>
          <w:lang w:val="en-US"/>
        </w:rPr>
        <w:t xml:space="preserve">2.2 </w:t>
      </w:r>
      <w:r w:rsidRPr="00153D4D">
        <w:rPr>
          <w:lang w:val="en-US"/>
        </w:rPr>
        <w:t>Presentation of the project partner IMRED</w:t>
      </w:r>
      <w:r>
        <w:rPr>
          <w:lang w:val="en-US"/>
        </w:rPr>
        <w:t>D</w:t>
      </w:r>
      <w:bookmarkEnd w:id="9"/>
    </w:p>
    <w:p w14:paraId="1E3493EC" w14:textId="77777777" w:rsidR="008D00A6" w:rsidRDefault="008D00A6" w:rsidP="008D00A6">
      <w:pPr>
        <w:rPr>
          <w:szCs w:val="24"/>
          <w:lang w:val="en-US"/>
        </w:rPr>
      </w:pPr>
      <w:r>
        <w:rPr>
          <w:szCs w:val="24"/>
          <w:lang w:val="en-US"/>
        </w:rPr>
        <w:t xml:space="preserve">IMREDD is </w:t>
      </w:r>
      <w:r w:rsidRPr="008D00A6">
        <w:rPr>
          <w:szCs w:val="24"/>
          <w:lang w:val="en-US"/>
        </w:rPr>
        <w:t>the Mediterranean Institute for Risk, Environment and Sustainable Development</w:t>
      </w:r>
      <w:r>
        <w:rPr>
          <w:szCs w:val="24"/>
          <w:lang w:val="en-US"/>
        </w:rPr>
        <w:t xml:space="preserve">. </w:t>
      </w:r>
      <w:r w:rsidR="00FC415E" w:rsidRPr="00FC415E">
        <w:rPr>
          <w:szCs w:val="24"/>
          <w:lang w:val="en-US"/>
        </w:rPr>
        <w:t>The IMREDD is a new form of cooperation between research, business and the territory in the areas of green technology and intelligent city (Smart City).</w:t>
      </w:r>
      <w:r>
        <w:rPr>
          <w:szCs w:val="24"/>
          <w:lang w:val="en-US"/>
        </w:rPr>
        <w:t xml:space="preserve"> </w:t>
      </w:r>
    </w:p>
    <w:p w14:paraId="621B96A1" w14:textId="77777777" w:rsidR="009F32B6" w:rsidRPr="009F32B6" w:rsidRDefault="009F32B6" w:rsidP="009F32B6">
      <w:pPr>
        <w:rPr>
          <w:szCs w:val="24"/>
          <w:lang w:val="en-US"/>
        </w:rPr>
      </w:pPr>
      <w:r w:rsidRPr="009F32B6">
        <w:rPr>
          <w:szCs w:val="24"/>
          <w:lang w:val="en-US"/>
        </w:rPr>
        <w:t>IMREDD's mission is to stimulate research, create initial and continuing training courses on environment and sustainable development, and promote expertise and innovation in these fields. It pursues a triple mission:</w:t>
      </w:r>
    </w:p>
    <w:p w14:paraId="576E8CC8" w14:textId="77777777" w:rsidR="009F32B6" w:rsidRPr="009F32B6" w:rsidRDefault="009F32B6" w:rsidP="009F32B6">
      <w:pPr>
        <w:pStyle w:val="ListParagraph"/>
        <w:numPr>
          <w:ilvl w:val="0"/>
          <w:numId w:val="6"/>
        </w:numPr>
        <w:ind w:left="567" w:firstLine="0"/>
        <w:rPr>
          <w:szCs w:val="24"/>
          <w:lang w:val="en-US"/>
        </w:rPr>
      </w:pPr>
      <w:r>
        <w:rPr>
          <w:szCs w:val="24"/>
          <w:lang w:val="en-US"/>
        </w:rPr>
        <w:t>c</w:t>
      </w:r>
      <w:r w:rsidRPr="009F32B6">
        <w:rPr>
          <w:szCs w:val="24"/>
          <w:lang w:val="en-US"/>
        </w:rPr>
        <w:t>onduct and promote the scientific, technological, economic, social and human scientific and technological research and training activities of sustainable development</w:t>
      </w:r>
      <w:r>
        <w:rPr>
          <w:szCs w:val="24"/>
          <w:lang w:val="en-US"/>
        </w:rPr>
        <w:t>;</w:t>
      </w:r>
    </w:p>
    <w:p w14:paraId="471BBCE2" w14:textId="77777777" w:rsidR="009F32B6" w:rsidRPr="009F32B6" w:rsidRDefault="009F32B6" w:rsidP="009F32B6">
      <w:pPr>
        <w:pStyle w:val="ListParagraph"/>
        <w:numPr>
          <w:ilvl w:val="0"/>
          <w:numId w:val="6"/>
        </w:numPr>
        <w:ind w:left="567" w:firstLine="0"/>
        <w:rPr>
          <w:szCs w:val="24"/>
          <w:lang w:val="en-US"/>
        </w:rPr>
      </w:pPr>
      <w:r>
        <w:rPr>
          <w:szCs w:val="24"/>
          <w:lang w:val="en-US"/>
        </w:rPr>
        <w:t>i</w:t>
      </w:r>
      <w:r w:rsidRPr="009F32B6">
        <w:rPr>
          <w:szCs w:val="24"/>
          <w:lang w:val="en-US"/>
        </w:rPr>
        <w:t>mpulse the logics of platforms necessary for mutualized rese</w:t>
      </w:r>
      <w:r>
        <w:rPr>
          <w:szCs w:val="24"/>
          <w:lang w:val="en-US"/>
        </w:rPr>
        <w:t>arch and development activities;</w:t>
      </w:r>
    </w:p>
    <w:p w14:paraId="0E29F6FB" w14:textId="77777777" w:rsidR="009F32B6" w:rsidRPr="009F32B6" w:rsidRDefault="009F32B6" w:rsidP="009F32B6">
      <w:pPr>
        <w:pStyle w:val="ListParagraph"/>
        <w:numPr>
          <w:ilvl w:val="0"/>
          <w:numId w:val="6"/>
        </w:numPr>
        <w:ind w:left="567" w:firstLine="0"/>
        <w:rPr>
          <w:szCs w:val="24"/>
          <w:lang w:val="en-US"/>
        </w:rPr>
      </w:pPr>
      <w:r>
        <w:rPr>
          <w:szCs w:val="24"/>
          <w:lang w:val="en-US"/>
        </w:rPr>
        <w:t>p</w:t>
      </w:r>
      <w:r w:rsidRPr="009F32B6">
        <w:rPr>
          <w:szCs w:val="24"/>
          <w:lang w:val="en-US"/>
        </w:rPr>
        <w:t>romote the valorization of previous activities by helping to identify and support innovative new entrepreneurs and by facilitating collaborative networks between existing actors, such as laboratories, companies, local authorities and associations.</w:t>
      </w:r>
    </w:p>
    <w:p w14:paraId="7AF4BC98" w14:textId="77777777" w:rsidR="008D00A6" w:rsidRDefault="008D00A6" w:rsidP="008D00A6">
      <w:pPr>
        <w:rPr>
          <w:szCs w:val="24"/>
          <w:lang w:val="en-US"/>
        </w:rPr>
      </w:pPr>
      <w:r w:rsidRPr="008D00A6">
        <w:rPr>
          <w:szCs w:val="24"/>
          <w:lang w:val="en-US"/>
        </w:rPr>
        <w:t xml:space="preserve">The role of IMREDD in this project is to assist in preparing specifications and obtaining data from the </w:t>
      </w:r>
      <w:r>
        <w:rPr>
          <w:szCs w:val="24"/>
          <w:lang w:val="en-US"/>
        </w:rPr>
        <w:t>Central</w:t>
      </w:r>
      <w:r w:rsidRPr="008D00A6">
        <w:rPr>
          <w:szCs w:val="24"/>
          <w:lang w:val="en-US"/>
        </w:rPr>
        <w:t xml:space="preserve"> Hospital </w:t>
      </w:r>
      <w:r>
        <w:rPr>
          <w:szCs w:val="24"/>
          <w:lang w:val="en-US"/>
        </w:rPr>
        <w:t xml:space="preserve">of </w:t>
      </w:r>
      <w:r w:rsidRPr="008D00A6">
        <w:rPr>
          <w:szCs w:val="24"/>
          <w:lang w:val="en-US"/>
        </w:rPr>
        <w:t>Nice</w:t>
      </w:r>
      <w:r>
        <w:rPr>
          <w:szCs w:val="24"/>
          <w:lang w:val="en-US"/>
        </w:rPr>
        <w:t xml:space="preserve"> and the pollution data</w:t>
      </w:r>
      <w:r w:rsidRPr="008D00A6">
        <w:rPr>
          <w:szCs w:val="24"/>
          <w:lang w:val="en-US"/>
        </w:rPr>
        <w:t>.</w:t>
      </w:r>
    </w:p>
    <w:p w14:paraId="19F40304" w14:textId="77777777" w:rsidR="00247C3C" w:rsidRDefault="00247C3C" w:rsidP="00247C3C">
      <w:pPr>
        <w:pStyle w:val="Heading2"/>
        <w:rPr>
          <w:lang w:val="en-US"/>
        </w:rPr>
      </w:pPr>
      <w:bookmarkStart w:id="10" w:name="_Toc492837467"/>
      <w:r>
        <w:rPr>
          <w:lang w:val="en-US"/>
        </w:rPr>
        <w:lastRenderedPageBreak/>
        <w:t xml:space="preserve">2.3 </w:t>
      </w:r>
      <w:r w:rsidRPr="00BF49DA">
        <w:rPr>
          <w:lang w:val="en-US"/>
        </w:rPr>
        <w:t>Presentation of</w:t>
      </w:r>
      <w:r>
        <w:rPr>
          <w:lang w:val="en-US"/>
        </w:rPr>
        <w:t xml:space="preserve"> the subject and project goals</w:t>
      </w:r>
      <w:bookmarkEnd w:id="10"/>
    </w:p>
    <w:p w14:paraId="4124643B" w14:textId="0AB65884" w:rsidR="00587D13" w:rsidRPr="00083895" w:rsidRDefault="009D013F" w:rsidP="00762813">
      <w:pPr>
        <w:rPr>
          <w:lang w:val="en-US"/>
        </w:rPr>
      </w:pPr>
      <w:r w:rsidRPr="009D013F">
        <w:rPr>
          <w:lang w:val="en-US"/>
        </w:rPr>
        <w:t xml:space="preserve">The objective of this project is to design and develop </w:t>
      </w:r>
      <w:r w:rsidR="00083895">
        <w:rPr>
          <w:lang w:val="en-US"/>
        </w:rPr>
        <w:t xml:space="preserve">the </w:t>
      </w:r>
      <w:r w:rsidRPr="009D013F">
        <w:rPr>
          <w:lang w:val="en-US"/>
        </w:rPr>
        <w:t xml:space="preserve">software tool, using experience </w:t>
      </w:r>
      <w:r w:rsidR="00A06699">
        <w:rPr>
          <w:lang w:val="en-US"/>
        </w:rPr>
        <w:t>of</w:t>
      </w:r>
      <w:r w:rsidRPr="009D013F">
        <w:rPr>
          <w:lang w:val="en-US"/>
        </w:rPr>
        <w:t xml:space="preserve"> Big Data market approaches including bridges between the management of data and data analysis tools using open source platforms, to search the correlations between environmental and health data</w:t>
      </w:r>
      <w:r w:rsidR="00083895">
        <w:rPr>
          <w:lang w:val="en-US"/>
        </w:rPr>
        <w:t>, as well as using the personal data for this goal.</w:t>
      </w:r>
    </w:p>
    <w:p w14:paraId="68855C8E" w14:textId="4A1D1C2D" w:rsidR="00083895" w:rsidRDefault="009D013F" w:rsidP="00083895">
      <w:pPr>
        <w:rPr>
          <w:lang w:val="en-US"/>
        </w:rPr>
      </w:pPr>
      <w:r w:rsidRPr="009D013F">
        <w:rPr>
          <w:lang w:val="en-US"/>
        </w:rPr>
        <w:t>The aim of the</w:t>
      </w:r>
      <w:r w:rsidR="00083895">
        <w:rPr>
          <w:lang w:val="en-US"/>
        </w:rPr>
        <w:t xml:space="preserve"> internship is to use the individual data to make the personal recommendations based on real-time data of air pollution and to analyze the existence of air pollution’s effect </w:t>
      </w:r>
      <w:r w:rsidR="00083895" w:rsidRPr="00CB3E08">
        <w:rPr>
          <w:szCs w:val="24"/>
          <w:lang w:val="en-US"/>
        </w:rPr>
        <w:t>on human's health</w:t>
      </w:r>
      <w:r w:rsidR="00083895">
        <w:rPr>
          <w:szCs w:val="24"/>
          <w:lang w:val="en-US"/>
        </w:rPr>
        <w:t>.</w:t>
      </w:r>
    </w:p>
    <w:p w14:paraId="4DE473C8" w14:textId="77777777" w:rsidR="00F721AF" w:rsidRPr="00E15080" w:rsidRDefault="00F721AF" w:rsidP="00F721AF">
      <w:pPr>
        <w:rPr>
          <w:sz w:val="23"/>
          <w:szCs w:val="23"/>
          <w:lang w:val="en-US"/>
        </w:rPr>
      </w:pPr>
      <w:bookmarkStart w:id="11" w:name="_4_Study_of"/>
      <w:bookmarkEnd w:id="11"/>
      <w:r w:rsidRPr="00E15080">
        <w:rPr>
          <w:sz w:val="23"/>
          <w:szCs w:val="23"/>
          <w:lang w:val="en-US"/>
        </w:rPr>
        <w:t>The data used for the research were collected by the AirPaca service and the Fitbit API between July 2017 and September 2017.</w:t>
      </w:r>
    </w:p>
    <w:p w14:paraId="46D9604E" w14:textId="77777777" w:rsidR="00D374D5" w:rsidRDefault="00E26218" w:rsidP="00D374D5">
      <w:pPr>
        <w:pStyle w:val="Heading1"/>
        <w:rPr>
          <w:lang w:val="en-US"/>
        </w:rPr>
      </w:pPr>
      <w:bookmarkStart w:id="12" w:name="_3_State_of"/>
      <w:bookmarkStart w:id="13" w:name="_Toc492837468"/>
      <w:bookmarkEnd w:id="12"/>
      <w:r>
        <w:rPr>
          <w:lang w:val="en-US"/>
        </w:rPr>
        <w:t>3</w:t>
      </w:r>
      <w:r w:rsidR="003F15BD" w:rsidRPr="003F15BD">
        <w:rPr>
          <w:lang w:val="en-US"/>
        </w:rPr>
        <w:t xml:space="preserve"> </w:t>
      </w:r>
      <w:r w:rsidR="00972F20">
        <w:rPr>
          <w:lang w:val="en-US"/>
        </w:rPr>
        <w:t>State of Art</w:t>
      </w:r>
      <w:bookmarkEnd w:id="13"/>
    </w:p>
    <w:p w14:paraId="1C506010" w14:textId="2D8317AC" w:rsidR="005E18D3" w:rsidRDefault="00E26218" w:rsidP="005E18D3">
      <w:pPr>
        <w:pStyle w:val="Heading2"/>
        <w:rPr>
          <w:lang w:val="en-US"/>
        </w:rPr>
      </w:pPr>
      <w:bookmarkStart w:id="14" w:name="_Toc492837469"/>
      <w:r>
        <w:rPr>
          <w:lang w:val="en-US"/>
        </w:rPr>
        <w:t>3</w:t>
      </w:r>
      <w:r w:rsidR="005E18D3">
        <w:rPr>
          <w:lang w:val="en-US"/>
        </w:rPr>
        <w:t>.1</w:t>
      </w:r>
      <w:r w:rsidR="005E18D3" w:rsidRPr="005E18D3">
        <w:rPr>
          <w:lang w:val="en-US"/>
        </w:rPr>
        <w:t xml:space="preserve"> </w:t>
      </w:r>
      <w:r w:rsidR="006E6CC3">
        <w:rPr>
          <w:lang w:val="en-US"/>
        </w:rPr>
        <w:t>Criteria</w:t>
      </w:r>
      <w:r w:rsidR="00FB1065">
        <w:rPr>
          <w:lang w:val="en-US"/>
        </w:rPr>
        <w:t xml:space="preserve"> for </w:t>
      </w:r>
      <w:r w:rsidR="00955AE5">
        <w:rPr>
          <w:lang w:val="en-US"/>
        </w:rPr>
        <w:t>comparing</w:t>
      </w:r>
      <w:bookmarkEnd w:id="14"/>
    </w:p>
    <w:p w14:paraId="5EF5AA86" w14:textId="77777777" w:rsidR="00D15FF6" w:rsidRPr="00FB1065" w:rsidRDefault="00D15FF6" w:rsidP="00FB1065">
      <w:pPr>
        <w:pStyle w:val="ListParagraph"/>
        <w:numPr>
          <w:ilvl w:val="0"/>
          <w:numId w:val="24"/>
        </w:numPr>
        <w:rPr>
          <w:lang w:val="en-US"/>
        </w:rPr>
      </w:pPr>
      <w:r w:rsidRPr="00FB1065">
        <w:rPr>
          <w:lang w:val="en-US"/>
        </w:rPr>
        <w:t>Analysis of medical data</w:t>
      </w:r>
      <w:r w:rsidRPr="00FB1065">
        <w:rPr>
          <w:lang w:val="en-US"/>
        </w:rPr>
        <w:tab/>
      </w:r>
    </w:p>
    <w:p w14:paraId="2FCFAC75" w14:textId="77777777" w:rsidR="00D15FF6" w:rsidRPr="00FB1065" w:rsidRDefault="00D15FF6" w:rsidP="00FB1065">
      <w:pPr>
        <w:pStyle w:val="ListParagraph"/>
        <w:numPr>
          <w:ilvl w:val="0"/>
          <w:numId w:val="24"/>
        </w:numPr>
        <w:rPr>
          <w:lang w:val="en-US"/>
        </w:rPr>
      </w:pPr>
      <w:r w:rsidRPr="00FB1065">
        <w:rPr>
          <w:lang w:val="en-US"/>
        </w:rPr>
        <w:t>Analysis of environment data</w:t>
      </w:r>
      <w:r w:rsidRPr="00FB1065">
        <w:rPr>
          <w:lang w:val="en-US"/>
        </w:rPr>
        <w:tab/>
      </w:r>
    </w:p>
    <w:p w14:paraId="6A4FDCE3" w14:textId="77777777" w:rsidR="00D15FF6" w:rsidRPr="00FB1065" w:rsidRDefault="00D15FF6" w:rsidP="00FB1065">
      <w:pPr>
        <w:pStyle w:val="ListParagraph"/>
        <w:numPr>
          <w:ilvl w:val="0"/>
          <w:numId w:val="24"/>
        </w:numPr>
        <w:rPr>
          <w:lang w:val="en-US"/>
        </w:rPr>
      </w:pPr>
      <w:r w:rsidRPr="00FB1065">
        <w:rPr>
          <w:lang w:val="en-US"/>
        </w:rPr>
        <w:t>Open-source solution</w:t>
      </w:r>
      <w:r w:rsidRPr="00FB1065">
        <w:rPr>
          <w:lang w:val="en-US"/>
        </w:rPr>
        <w:tab/>
      </w:r>
    </w:p>
    <w:p w14:paraId="4C846174" w14:textId="77777777" w:rsidR="00D15FF6" w:rsidRPr="00FB1065" w:rsidRDefault="00D15FF6" w:rsidP="00FB1065">
      <w:pPr>
        <w:pStyle w:val="ListParagraph"/>
        <w:numPr>
          <w:ilvl w:val="0"/>
          <w:numId w:val="24"/>
        </w:numPr>
        <w:rPr>
          <w:lang w:val="en-US"/>
        </w:rPr>
      </w:pPr>
      <w:r w:rsidRPr="00FB1065">
        <w:rPr>
          <w:lang w:val="en-US"/>
        </w:rPr>
        <w:t>Big Data</w:t>
      </w:r>
      <w:r w:rsidRPr="00FB1065">
        <w:rPr>
          <w:lang w:val="en-US"/>
        </w:rPr>
        <w:tab/>
      </w:r>
    </w:p>
    <w:p w14:paraId="1EBE02A3" w14:textId="13CA21EE" w:rsidR="00D15FF6" w:rsidRPr="00FB1065" w:rsidRDefault="00D15FF6" w:rsidP="00FB1065">
      <w:pPr>
        <w:pStyle w:val="ListParagraph"/>
        <w:numPr>
          <w:ilvl w:val="0"/>
          <w:numId w:val="24"/>
        </w:numPr>
        <w:rPr>
          <w:lang w:val="en-US"/>
        </w:rPr>
      </w:pPr>
      <w:r w:rsidRPr="00FB1065">
        <w:rPr>
          <w:lang w:val="en-US"/>
        </w:rPr>
        <w:t>Real time analysis</w:t>
      </w:r>
    </w:p>
    <w:p w14:paraId="5282037A" w14:textId="77777777" w:rsidR="006E6CC3" w:rsidRPr="006E6CC3" w:rsidRDefault="00E26218" w:rsidP="006E6CC3">
      <w:pPr>
        <w:pStyle w:val="Heading2"/>
        <w:rPr>
          <w:lang w:val="en-US"/>
        </w:rPr>
      </w:pPr>
      <w:bookmarkStart w:id="15" w:name="_Toc492837470"/>
      <w:r>
        <w:rPr>
          <w:lang w:val="en-US"/>
        </w:rPr>
        <w:t>3</w:t>
      </w:r>
      <w:r w:rsidR="006E6CC3">
        <w:rPr>
          <w:lang w:val="en-US"/>
        </w:rPr>
        <w:t>.2</w:t>
      </w:r>
      <w:r w:rsidR="006E6CC3" w:rsidRPr="005E18D3">
        <w:rPr>
          <w:lang w:val="en-US"/>
        </w:rPr>
        <w:t xml:space="preserve"> </w:t>
      </w:r>
      <w:r w:rsidR="006E6CC3">
        <w:rPr>
          <w:lang w:val="en-US"/>
        </w:rPr>
        <w:t>Existing projects</w:t>
      </w:r>
      <w:bookmarkEnd w:id="15"/>
    </w:p>
    <w:p w14:paraId="188B2B1C" w14:textId="51E3CCD6" w:rsidR="003F15BD" w:rsidRDefault="005E18D3" w:rsidP="005E18D3">
      <w:pPr>
        <w:rPr>
          <w:lang w:val="en-US"/>
        </w:rPr>
      </w:pPr>
      <w:r w:rsidRPr="005E18D3">
        <w:rPr>
          <w:lang w:val="en-US"/>
        </w:rPr>
        <w:t xml:space="preserve">Today, there are not a lot of solutions in both spheres at the same time: medicine and pollution analysis. But there are projects, which can analyze one of this sphere. </w:t>
      </w:r>
    </w:p>
    <w:p w14:paraId="2E0185A0" w14:textId="77777777" w:rsidR="005E18D3" w:rsidRPr="005E18D3" w:rsidRDefault="005E18D3" w:rsidP="005E18D3">
      <w:pPr>
        <w:pStyle w:val="ListParagraph"/>
        <w:numPr>
          <w:ilvl w:val="0"/>
          <w:numId w:val="15"/>
        </w:numPr>
        <w:ind w:left="0" w:firstLine="567"/>
        <w:rPr>
          <w:i/>
          <w:lang w:val="en-US"/>
        </w:rPr>
      </w:pPr>
      <w:r>
        <w:rPr>
          <w:i/>
          <w:lang w:val="en-US"/>
        </w:rPr>
        <w:t xml:space="preserve"> </w:t>
      </w:r>
      <w:r w:rsidRPr="005E18D3">
        <w:rPr>
          <w:i/>
          <w:lang w:val="en-US"/>
        </w:rPr>
        <w:t>Air Paca</w:t>
      </w:r>
    </w:p>
    <w:p w14:paraId="0B70044C" w14:textId="7EF742E8" w:rsidR="005E18D3" w:rsidRDefault="005E18D3" w:rsidP="005E18D3">
      <w:pPr>
        <w:rPr>
          <w:lang w:val="en-US"/>
        </w:rPr>
      </w:pPr>
      <w:r w:rsidRPr="005E18D3">
        <w:rPr>
          <w:lang w:val="en-US"/>
        </w:rPr>
        <w:t>Air PACA is the Association Approved by the Ministry for the Environment for Monitoring Air Quality in the regi</w:t>
      </w:r>
      <w:r w:rsidR="00312EB7">
        <w:rPr>
          <w:lang w:val="en-US"/>
        </w:rPr>
        <w:t>on Provence-Alpes-Côte d'Azur (AASQA</w:t>
      </w:r>
      <w:r w:rsidRPr="005E18D3">
        <w:rPr>
          <w:lang w:val="en-US"/>
        </w:rPr>
        <w:t>).</w:t>
      </w:r>
    </w:p>
    <w:p w14:paraId="6361A1C9" w14:textId="77777777" w:rsidR="005E18D3" w:rsidRDefault="005E18D3" w:rsidP="005E18D3">
      <w:pPr>
        <w:rPr>
          <w:lang w:val="en-US"/>
        </w:rPr>
      </w:pPr>
      <w:r>
        <w:rPr>
          <w:lang w:val="en-US"/>
        </w:rPr>
        <w:t xml:space="preserve">Link: </w:t>
      </w:r>
      <w:hyperlink r:id="rId12" w:history="1">
        <w:r w:rsidRPr="003F68DD">
          <w:rPr>
            <w:rStyle w:val="Hyperlink"/>
            <w:lang w:val="en-US"/>
          </w:rPr>
          <w:t>http://www.airpaca.org/</w:t>
        </w:r>
      </w:hyperlink>
    </w:p>
    <w:p w14:paraId="3388957B" w14:textId="77777777" w:rsidR="005E18D3" w:rsidRPr="005E18D3" w:rsidRDefault="005E18D3" w:rsidP="005E18D3">
      <w:pPr>
        <w:pStyle w:val="ListParagraph"/>
        <w:numPr>
          <w:ilvl w:val="0"/>
          <w:numId w:val="15"/>
        </w:numPr>
        <w:ind w:left="0" w:firstLine="567"/>
        <w:rPr>
          <w:i/>
          <w:lang w:val="en-US"/>
        </w:rPr>
      </w:pPr>
      <w:r>
        <w:rPr>
          <w:i/>
          <w:lang w:val="en-US"/>
        </w:rPr>
        <w:t xml:space="preserve"> </w:t>
      </w:r>
      <w:r w:rsidRPr="005E18D3">
        <w:rPr>
          <w:i/>
          <w:lang w:val="en-US"/>
        </w:rPr>
        <w:t>Open Air</w:t>
      </w:r>
      <w:r w:rsidRPr="005E18D3">
        <w:rPr>
          <w:i/>
          <w:lang w:val="en-US"/>
        </w:rPr>
        <w:tab/>
      </w:r>
    </w:p>
    <w:p w14:paraId="19DB5405" w14:textId="77777777" w:rsidR="005E18D3" w:rsidRPr="005E18D3" w:rsidRDefault="005E18D3" w:rsidP="005E18D3">
      <w:pPr>
        <w:rPr>
          <w:lang w:val="en-US"/>
        </w:rPr>
      </w:pPr>
      <w:r w:rsidRPr="005E18D3">
        <w:rPr>
          <w:lang w:val="en-US"/>
        </w:rPr>
        <w:t xml:space="preserve">The </w:t>
      </w:r>
      <w:r>
        <w:rPr>
          <w:lang w:val="en-US"/>
        </w:rPr>
        <w:t>O</w:t>
      </w:r>
      <w:r w:rsidRPr="005E18D3">
        <w:rPr>
          <w:lang w:val="en-US"/>
        </w:rPr>
        <w:t>pen</w:t>
      </w:r>
      <w:r>
        <w:rPr>
          <w:lang w:val="en-US"/>
        </w:rPr>
        <w:t xml:space="preserve"> A</w:t>
      </w:r>
      <w:r w:rsidRPr="005E18D3">
        <w:rPr>
          <w:lang w:val="en-US"/>
        </w:rPr>
        <w:t xml:space="preserve">ir project is a Natural Environment Research Council (NERC) knowledge exchange project that aims to provide a collection of open-source tools for the analysis of air pollution data. These pages provide some background information to the project. The project is also supported </w:t>
      </w:r>
      <w:r w:rsidRPr="005E18D3">
        <w:rPr>
          <w:lang w:val="en-US"/>
        </w:rPr>
        <w:lastRenderedPageBreak/>
        <w:t>by Defra. The project is led by the Environmental Research Group at King's College London, supported by the University of Leeds.</w:t>
      </w:r>
    </w:p>
    <w:p w14:paraId="0E331079" w14:textId="77777777" w:rsidR="005E18D3" w:rsidRPr="005E18D3" w:rsidRDefault="005E18D3" w:rsidP="005E18D3">
      <w:pPr>
        <w:rPr>
          <w:lang w:val="fr-FR"/>
        </w:rPr>
      </w:pPr>
      <w:r w:rsidRPr="005E18D3">
        <w:rPr>
          <w:lang w:val="fr-FR"/>
        </w:rPr>
        <w:t>Technologies: R language</w:t>
      </w:r>
    </w:p>
    <w:p w14:paraId="580B9E77" w14:textId="77777777" w:rsidR="005E18D3" w:rsidRPr="00A67B39" w:rsidRDefault="005E18D3" w:rsidP="005E18D3">
      <w:pPr>
        <w:rPr>
          <w:lang w:val="fr-FR"/>
        </w:rPr>
      </w:pPr>
      <w:r w:rsidRPr="00A67B39">
        <w:rPr>
          <w:lang w:val="fr-FR"/>
        </w:rPr>
        <w:t xml:space="preserve">Link: </w:t>
      </w:r>
      <w:hyperlink r:id="rId13" w:history="1">
        <w:r w:rsidR="00240D8B" w:rsidRPr="00A67B39">
          <w:rPr>
            <w:rStyle w:val="Hyperlink"/>
            <w:lang w:val="fr-FR"/>
          </w:rPr>
          <w:t>http://www.openair-project.org/</w:t>
        </w:r>
      </w:hyperlink>
    </w:p>
    <w:p w14:paraId="50CB1106" w14:textId="77777777" w:rsidR="005E18D3" w:rsidRPr="005E18D3" w:rsidRDefault="005E18D3" w:rsidP="005E18D3">
      <w:pPr>
        <w:pStyle w:val="ListParagraph"/>
        <w:numPr>
          <w:ilvl w:val="0"/>
          <w:numId w:val="15"/>
        </w:numPr>
        <w:ind w:left="0" w:firstLine="567"/>
        <w:rPr>
          <w:i/>
          <w:lang w:val="en-US"/>
        </w:rPr>
      </w:pPr>
      <w:r w:rsidRPr="00A67B39">
        <w:rPr>
          <w:i/>
          <w:lang w:val="fr-FR"/>
        </w:rPr>
        <w:t xml:space="preserve"> </w:t>
      </w:r>
      <w:r w:rsidRPr="005E18D3">
        <w:rPr>
          <w:i/>
          <w:lang w:val="en-US"/>
        </w:rPr>
        <w:t xml:space="preserve">IBM </w:t>
      </w:r>
      <w:r w:rsidR="004D7E02" w:rsidRPr="005E18D3">
        <w:rPr>
          <w:i/>
          <w:lang w:val="en-US"/>
        </w:rPr>
        <w:t>Analytics</w:t>
      </w:r>
      <w:r w:rsidRPr="005E18D3">
        <w:rPr>
          <w:i/>
          <w:lang w:val="en-US"/>
        </w:rPr>
        <w:t xml:space="preserve"> (Watson)</w:t>
      </w:r>
    </w:p>
    <w:p w14:paraId="1958EC32" w14:textId="77777777" w:rsidR="005E18D3" w:rsidRPr="005E18D3" w:rsidRDefault="005E18D3" w:rsidP="005E18D3">
      <w:pPr>
        <w:rPr>
          <w:lang w:val="en-US"/>
        </w:rPr>
      </w:pPr>
      <w:r w:rsidRPr="005E18D3">
        <w:rPr>
          <w:lang w:val="en-US"/>
        </w:rPr>
        <w:tab/>
        <w:t>Watson Analytics offers you the benefits of advanced analytics without the complexity. A smart data discovery service available on the cloud, it guides data exploration, automates predictive analytics and enables effortless dashboard and infographic creation. You can get answers and new insights to make confident decisions in minutes—all on your own.</w:t>
      </w:r>
    </w:p>
    <w:p w14:paraId="036A0BEA" w14:textId="77777777" w:rsidR="005E18D3" w:rsidRDefault="005E18D3" w:rsidP="005E18D3">
      <w:pPr>
        <w:rPr>
          <w:lang w:val="fr-FR"/>
        </w:rPr>
      </w:pPr>
      <w:r w:rsidRPr="005E18D3">
        <w:rPr>
          <w:lang w:val="fr-FR"/>
        </w:rPr>
        <w:t>Technologies:</w:t>
      </w:r>
      <w:r>
        <w:rPr>
          <w:lang w:val="fr-FR"/>
        </w:rPr>
        <w:t xml:space="preserve"> </w:t>
      </w:r>
      <w:r w:rsidRPr="005E18D3">
        <w:rPr>
          <w:lang w:val="fr-FR"/>
        </w:rPr>
        <w:t>Cloud based service</w:t>
      </w:r>
      <w:r w:rsidRPr="005E18D3">
        <w:rPr>
          <w:lang w:val="fr-FR"/>
        </w:rPr>
        <w:tab/>
      </w:r>
    </w:p>
    <w:p w14:paraId="1657CA01" w14:textId="77777777" w:rsidR="005E18D3" w:rsidRDefault="005E18D3" w:rsidP="005E18D3">
      <w:pPr>
        <w:rPr>
          <w:lang w:val="en-US"/>
        </w:rPr>
      </w:pPr>
      <w:r w:rsidRPr="005E18D3">
        <w:rPr>
          <w:lang w:val="en-US"/>
        </w:rPr>
        <w:t xml:space="preserve">Link: </w:t>
      </w:r>
      <w:hyperlink r:id="rId14" w:history="1">
        <w:r w:rsidRPr="003F68DD">
          <w:rPr>
            <w:rStyle w:val="Hyperlink"/>
            <w:lang w:val="en-US"/>
          </w:rPr>
          <w:t>https://www.ibm.com/analytics/watson-analytics/us-en/</w:t>
        </w:r>
      </w:hyperlink>
    </w:p>
    <w:p w14:paraId="40ED5278" w14:textId="77777777" w:rsidR="005E18D3" w:rsidRPr="005E18D3" w:rsidRDefault="005E18D3" w:rsidP="005E18D3">
      <w:pPr>
        <w:pStyle w:val="ListParagraph"/>
        <w:numPr>
          <w:ilvl w:val="0"/>
          <w:numId w:val="17"/>
        </w:numPr>
        <w:ind w:left="0" w:firstLine="567"/>
        <w:rPr>
          <w:i/>
          <w:lang w:val="en-US"/>
        </w:rPr>
      </w:pPr>
      <w:r>
        <w:rPr>
          <w:i/>
          <w:lang w:val="en-US"/>
        </w:rPr>
        <w:t xml:space="preserve"> </w:t>
      </w:r>
      <w:r w:rsidRPr="005E18D3">
        <w:rPr>
          <w:i/>
          <w:lang w:val="en-US"/>
        </w:rPr>
        <w:t>OHDSI</w:t>
      </w:r>
    </w:p>
    <w:p w14:paraId="6B8191B8" w14:textId="77777777" w:rsidR="005E18D3" w:rsidRDefault="005E18D3" w:rsidP="005E18D3">
      <w:pPr>
        <w:rPr>
          <w:lang w:val="en-US"/>
        </w:rPr>
      </w:pPr>
      <w:r w:rsidRPr="005E18D3">
        <w:rPr>
          <w:lang w:val="en-US"/>
        </w:rPr>
        <w:tab/>
        <w:t>The Observational Health Data Sciences and Informatics (or OHDSI, pronounced "Odyssey") program is a multi-stakeholder, interdisciplinary collaborative to bring out the value of health data through large-scale analytics. All our solutions are open-source. OHDSI has established an international network of researchers and observational health databases with a central coordinating center</w:t>
      </w:r>
      <w:r>
        <w:rPr>
          <w:lang w:val="en-US"/>
        </w:rPr>
        <w:t xml:space="preserve"> housed at Columbia University.</w:t>
      </w:r>
    </w:p>
    <w:p w14:paraId="64C02EA9" w14:textId="77777777" w:rsidR="005E18D3" w:rsidRDefault="005E18D3" w:rsidP="005E18D3">
      <w:pPr>
        <w:rPr>
          <w:lang w:val="en-US"/>
        </w:rPr>
      </w:pPr>
      <w:r>
        <w:rPr>
          <w:lang w:val="en-US"/>
        </w:rPr>
        <w:t xml:space="preserve">Technologies: </w:t>
      </w:r>
    </w:p>
    <w:p w14:paraId="3BCAFC1C" w14:textId="77777777" w:rsidR="005E18D3" w:rsidRPr="005E18D3" w:rsidRDefault="005E18D3" w:rsidP="008F5DC5">
      <w:pPr>
        <w:pStyle w:val="ListParagraph"/>
        <w:numPr>
          <w:ilvl w:val="0"/>
          <w:numId w:val="16"/>
        </w:numPr>
        <w:ind w:left="0" w:firstLine="567"/>
        <w:rPr>
          <w:lang w:val="en-US"/>
        </w:rPr>
      </w:pPr>
      <w:r w:rsidRPr="005E18D3">
        <w:rPr>
          <w:lang w:val="en-US"/>
        </w:rPr>
        <w:t>Atlas (a web-based integrated platform for database exploration, standardized vocabulary browing, cohort definition, and population-level analysis)</w:t>
      </w:r>
    </w:p>
    <w:p w14:paraId="75369B88" w14:textId="77777777" w:rsidR="005E18D3" w:rsidRPr="005E18D3" w:rsidRDefault="005E18D3" w:rsidP="008F5DC5">
      <w:pPr>
        <w:pStyle w:val="ListParagraph"/>
        <w:numPr>
          <w:ilvl w:val="0"/>
          <w:numId w:val="16"/>
        </w:numPr>
        <w:ind w:left="0" w:firstLine="567"/>
        <w:rPr>
          <w:lang w:val="en-US"/>
        </w:rPr>
      </w:pPr>
      <w:r w:rsidRPr="005E18D3">
        <w:rPr>
          <w:lang w:val="en-US"/>
        </w:rPr>
        <w:t>Achilles (a standardized database profiling tool for database characterization and data quality assessment)</w:t>
      </w:r>
    </w:p>
    <w:p w14:paraId="4AF996AF" w14:textId="77777777" w:rsidR="005E18D3" w:rsidRPr="005E18D3" w:rsidRDefault="005E18D3" w:rsidP="008F5DC5">
      <w:pPr>
        <w:pStyle w:val="ListParagraph"/>
        <w:numPr>
          <w:ilvl w:val="0"/>
          <w:numId w:val="16"/>
        </w:numPr>
        <w:ind w:left="0" w:firstLine="567"/>
        <w:rPr>
          <w:lang w:val="en-US"/>
        </w:rPr>
      </w:pPr>
      <w:r w:rsidRPr="005E18D3">
        <w:rPr>
          <w:lang w:val="en-US"/>
        </w:rPr>
        <w:t>Calypso (an analytical component for clinical study feasibility assessment)</w:t>
      </w:r>
    </w:p>
    <w:p w14:paraId="64168F2A" w14:textId="77777777" w:rsidR="005E18D3" w:rsidRPr="005E18D3" w:rsidRDefault="005E18D3" w:rsidP="008F5DC5">
      <w:pPr>
        <w:pStyle w:val="ListParagraph"/>
        <w:numPr>
          <w:ilvl w:val="0"/>
          <w:numId w:val="16"/>
        </w:numPr>
        <w:ind w:left="0" w:firstLine="567"/>
        <w:rPr>
          <w:lang w:val="en-US"/>
        </w:rPr>
      </w:pPr>
      <w:r w:rsidRPr="005E18D3">
        <w:rPr>
          <w:lang w:val="en-US"/>
        </w:rPr>
        <w:t>KnowledgeWebBase (an experimental user interface for exploration of data present in the LAERTES evidence base)</w:t>
      </w:r>
    </w:p>
    <w:p w14:paraId="507F250F" w14:textId="77777777" w:rsidR="005E18D3" w:rsidRDefault="005E18D3" w:rsidP="005E18D3">
      <w:pPr>
        <w:rPr>
          <w:lang w:val="en-US"/>
        </w:rPr>
      </w:pPr>
      <w:r>
        <w:rPr>
          <w:lang w:val="en-US"/>
        </w:rPr>
        <w:t xml:space="preserve">Link: </w:t>
      </w:r>
      <w:hyperlink r:id="rId15" w:history="1">
        <w:r w:rsidRPr="003F68DD">
          <w:rPr>
            <w:rStyle w:val="Hyperlink"/>
            <w:lang w:val="en-US"/>
          </w:rPr>
          <w:t>http://www.ohdsi.org/</w:t>
        </w:r>
      </w:hyperlink>
    </w:p>
    <w:p w14:paraId="38BD9262" w14:textId="77777777" w:rsidR="005E18D3" w:rsidRPr="008F5DC5" w:rsidRDefault="005E18D3" w:rsidP="005E18D3">
      <w:pPr>
        <w:pStyle w:val="ListParagraph"/>
        <w:numPr>
          <w:ilvl w:val="0"/>
          <w:numId w:val="17"/>
        </w:numPr>
        <w:ind w:left="0" w:firstLine="567"/>
        <w:rPr>
          <w:i/>
          <w:lang w:val="en-US"/>
        </w:rPr>
      </w:pPr>
      <w:r w:rsidRPr="008F5DC5">
        <w:rPr>
          <w:i/>
          <w:lang w:val="en-US"/>
        </w:rPr>
        <w:t xml:space="preserve"> Easy Med Stat</w:t>
      </w:r>
    </w:p>
    <w:p w14:paraId="5BA57C96" w14:textId="77777777" w:rsidR="005E18D3" w:rsidRDefault="005E18D3" w:rsidP="005E18D3">
      <w:pPr>
        <w:rPr>
          <w:lang w:val="en-US"/>
        </w:rPr>
      </w:pPr>
      <w:r w:rsidRPr="005E18D3">
        <w:rPr>
          <w:lang w:val="en-US"/>
        </w:rPr>
        <w:t>Medical Statistic Analysis</w:t>
      </w:r>
    </w:p>
    <w:p w14:paraId="76A96F2A" w14:textId="77777777" w:rsidR="005E18D3" w:rsidRPr="005E18D3" w:rsidRDefault="005E18D3" w:rsidP="005E18D3">
      <w:pPr>
        <w:rPr>
          <w:lang w:val="fr-FR"/>
        </w:rPr>
      </w:pPr>
      <w:r w:rsidRPr="005E18D3">
        <w:rPr>
          <w:lang w:val="fr-FR"/>
        </w:rPr>
        <w:t xml:space="preserve">Technologies: </w:t>
      </w:r>
      <w:r>
        <w:rPr>
          <w:lang w:val="fr-FR"/>
        </w:rPr>
        <w:t>PHP</w:t>
      </w:r>
    </w:p>
    <w:p w14:paraId="5D1A94F1" w14:textId="77777777" w:rsidR="005E18D3" w:rsidRDefault="005E18D3" w:rsidP="005E18D3">
      <w:pPr>
        <w:rPr>
          <w:lang w:val="en-US"/>
        </w:rPr>
      </w:pPr>
      <w:r w:rsidRPr="005E18D3">
        <w:rPr>
          <w:lang w:val="en-US"/>
        </w:rPr>
        <w:lastRenderedPageBreak/>
        <w:t>Link:</w:t>
      </w:r>
      <w:r>
        <w:rPr>
          <w:lang w:val="en-US"/>
        </w:rPr>
        <w:t xml:space="preserve"> </w:t>
      </w:r>
      <w:hyperlink r:id="rId16" w:history="1">
        <w:r w:rsidRPr="003F68DD">
          <w:rPr>
            <w:rStyle w:val="Hyperlink"/>
            <w:lang w:val="en-US"/>
          </w:rPr>
          <w:t>http://www.easymedstat.com/</w:t>
        </w:r>
      </w:hyperlink>
    </w:p>
    <w:p w14:paraId="5FD0D6F6" w14:textId="77777777" w:rsidR="005E18D3" w:rsidRPr="008F5DC5" w:rsidRDefault="005E18D3" w:rsidP="005E18D3">
      <w:pPr>
        <w:pStyle w:val="ListParagraph"/>
        <w:numPr>
          <w:ilvl w:val="0"/>
          <w:numId w:val="17"/>
        </w:numPr>
        <w:ind w:left="0" w:firstLine="567"/>
        <w:rPr>
          <w:i/>
          <w:lang w:val="en-US"/>
        </w:rPr>
      </w:pPr>
      <w:r>
        <w:rPr>
          <w:lang w:val="en-US"/>
        </w:rPr>
        <w:t xml:space="preserve"> </w:t>
      </w:r>
      <w:r w:rsidRPr="008F5DC5">
        <w:rPr>
          <w:i/>
          <w:lang w:val="en-US"/>
        </w:rPr>
        <w:t>FreeMED</w:t>
      </w:r>
    </w:p>
    <w:p w14:paraId="69D38D68" w14:textId="77777777" w:rsidR="005E18D3" w:rsidRPr="005E18D3" w:rsidRDefault="005E18D3" w:rsidP="005E18D3">
      <w:pPr>
        <w:rPr>
          <w:lang w:val="en-US"/>
        </w:rPr>
      </w:pPr>
      <w:r w:rsidRPr="005E18D3">
        <w:rPr>
          <w:lang w:val="en-US"/>
        </w:rPr>
        <w:tab/>
        <w:t>FreeMED is an open-source, old-as-dirt EMR. Founded in 1999, it’s one of the longest-running open source EMRs out there. It boasts over 81,000 downloads and implementation in everything from small private practices to large government hospitals.</w:t>
      </w:r>
    </w:p>
    <w:p w14:paraId="73E4BA27" w14:textId="77777777" w:rsidR="005E18D3" w:rsidRPr="00A03936" w:rsidRDefault="00A03936" w:rsidP="005E18D3">
      <w:pPr>
        <w:rPr>
          <w:lang w:val="fr-FR"/>
        </w:rPr>
      </w:pPr>
      <w:r w:rsidRPr="005E18D3">
        <w:rPr>
          <w:lang w:val="fr-FR"/>
        </w:rPr>
        <w:t xml:space="preserve">Technologies: </w:t>
      </w:r>
      <w:r w:rsidR="005E18D3" w:rsidRPr="00A03936">
        <w:rPr>
          <w:lang w:val="fr-FR"/>
        </w:rPr>
        <w:t>Web service</w:t>
      </w:r>
    </w:p>
    <w:p w14:paraId="28C64F2C" w14:textId="77777777" w:rsidR="00A03936" w:rsidRPr="00A03936" w:rsidRDefault="00A03936" w:rsidP="00A03936">
      <w:pPr>
        <w:rPr>
          <w:lang w:val="en-US"/>
        </w:rPr>
      </w:pPr>
      <w:r w:rsidRPr="005E18D3">
        <w:rPr>
          <w:lang w:val="en-US"/>
        </w:rPr>
        <w:t>Link:</w:t>
      </w:r>
      <w:r>
        <w:rPr>
          <w:lang w:val="en-US"/>
        </w:rPr>
        <w:t xml:space="preserve"> </w:t>
      </w:r>
      <w:hyperlink r:id="rId17" w:history="1">
        <w:r w:rsidRPr="00A03936">
          <w:rPr>
            <w:rStyle w:val="Hyperlink"/>
            <w:lang w:val="en-US"/>
          </w:rPr>
          <w:t>http://freemedsoftware.org/</w:t>
        </w:r>
      </w:hyperlink>
    </w:p>
    <w:p w14:paraId="5AD81F21" w14:textId="77777777" w:rsidR="00A03936" w:rsidRPr="008F5DC5" w:rsidRDefault="00A03936" w:rsidP="00A03936">
      <w:pPr>
        <w:pStyle w:val="ListParagraph"/>
        <w:numPr>
          <w:ilvl w:val="0"/>
          <w:numId w:val="17"/>
        </w:numPr>
        <w:ind w:left="0" w:firstLine="567"/>
        <w:rPr>
          <w:i/>
          <w:lang w:val="en-US"/>
        </w:rPr>
      </w:pPr>
      <w:r>
        <w:rPr>
          <w:lang w:val="en-US"/>
        </w:rPr>
        <w:t xml:space="preserve"> </w:t>
      </w:r>
      <w:r w:rsidRPr="008F5DC5">
        <w:rPr>
          <w:i/>
          <w:lang w:val="en-US"/>
        </w:rPr>
        <w:t>REMITT</w:t>
      </w:r>
      <w:r w:rsidRPr="008F5DC5">
        <w:rPr>
          <w:i/>
          <w:lang w:val="en-US"/>
        </w:rPr>
        <w:tab/>
      </w:r>
    </w:p>
    <w:p w14:paraId="302F0E27" w14:textId="77777777" w:rsidR="008F5DC5" w:rsidRDefault="005E18D3" w:rsidP="005E18D3">
      <w:pPr>
        <w:rPr>
          <w:lang w:val="en-US"/>
        </w:rPr>
      </w:pPr>
      <w:r w:rsidRPr="005E18D3">
        <w:rPr>
          <w:lang w:val="en-US"/>
        </w:rPr>
        <w:t>REMITT is a revolutionary medical information translation and transmission system, which is primarily used for preparing and submitting medical billing data.</w:t>
      </w:r>
    </w:p>
    <w:p w14:paraId="183ECDDB" w14:textId="77777777" w:rsidR="008F5DC5" w:rsidRDefault="008F5DC5" w:rsidP="008F5DC5">
      <w:pPr>
        <w:rPr>
          <w:lang w:val="en-US"/>
        </w:rPr>
      </w:pPr>
      <w:r>
        <w:rPr>
          <w:lang w:val="en-US"/>
        </w:rPr>
        <w:t xml:space="preserve">Technologies: </w:t>
      </w:r>
      <w:r w:rsidR="005E18D3" w:rsidRPr="005E18D3">
        <w:rPr>
          <w:lang w:val="en-US"/>
        </w:rPr>
        <w:tab/>
      </w:r>
    </w:p>
    <w:p w14:paraId="3C6BFC50" w14:textId="77777777" w:rsidR="005E18D3" w:rsidRPr="008F5DC5" w:rsidRDefault="005E18D3" w:rsidP="008F5DC5">
      <w:pPr>
        <w:pStyle w:val="ListParagraph"/>
        <w:numPr>
          <w:ilvl w:val="0"/>
          <w:numId w:val="18"/>
        </w:numPr>
        <w:ind w:left="0" w:firstLine="567"/>
        <w:rPr>
          <w:lang w:val="en-US"/>
        </w:rPr>
      </w:pPr>
      <w:r w:rsidRPr="008F5DC5">
        <w:rPr>
          <w:lang w:val="en-US"/>
        </w:rPr>
        <w:t>Written using Java 1.6 / J2EE application standard.</w:t>
      </w:r>
    </w:p>
    <w:p w14:paraId="15BB53EB" w14:textId="77777777" w:rsidR="005E18D3" w:rsidRPr="008F5DC5" w:rsidRDefault="005E18D3" w:rsidP="008F5DC5">
      <w:pPr>
        <w:pStyle w:val="ListParagraph"/>
        <w:numPr>
          <w:ilvl w:val="0"/>
          <w:numId w:val="18"/>
        </w:numPr>
        <w:ind w:left="0" w:firstLine="567"/>
        <w:rPr>
          <w:lang w:val="en-US"/>
        </w:rPr>
      </w:pPr>
      <w:r w:rsidRPr="008F5DC5">
        <w:rPr>
          <w:lang w:val="en-US"/>
        </w:rPr>
        <w:t>MySQL-database backed operation.</w:t>
      </w:r>
    </w:p>
    <w:p w14:paraId="4E8F2374" w14:textId="77777777" w:rsidR="008F5DC5" w:rsidRPr="008F5DC5" w:rsidRDefault="005E18D3" w:rsidP="008F5DC5">
      <w:pPr>
        <w:pStyle w:val="ListParagraph"/>
        <w:numPr>
          <w:ilvl w:val="0"/>
          <w:numId w:val="18"/>
        </w:numPr>
        <w:ind w:left="0" w:firstLine="567"/>
        <w:rPr>
          <w:lang w:val="en-US"/>
        </w:rPr>
      </w:pPr>
      <w:r w:rsidRPr="008F5DC5">
        <w:rPr>
          <w:lang w:val="en-US"/>
        </w:rPr>
        <w:t>Full REST/SOAP interface with WSDL.</w:t>
      </w:r>
    </w:p>
    <w:p w14:paraId="6450051C" w14:textId="77777777" w:rsidR="005E18D3" w:rsidRPr="008F5DC5" w:rsidRDefault="005E18D3" w:rsidP="008F5DC5">
      <w:pPr>
        <w:pStyle w:val="ListParagraph"/>
        <w:numPr>
          <w:ilvl w:val="0"/>
          <w:numId w:val="18"/>
        </w:numPr>
        <w:ind w:left="0" w:firstLine="567"/>
        <w:rPr>
          <w:lang w:val="en-US"/>
        </w:rPr>
      </w:pPr>
      <w:r w:rsidRPr="008F5DC5">
        <w:rPr>
          <w:lang w:val="en-US"/>
        </w:rPr>
        <w:t>Supports processing X12 835 remittance information and pushing it back to an EMR/PM system via SOAP callbacks.</w:t>
      </w:r>
    </w:p>
    <w:p w14:paraId="6CE0F98E" w14:textId="77777777" w:rsidR="008F5DC5" w:rsidRPr="008F5DC5" w:rsidRDefault="005E18D3" w:rsidP="008F5DC5">
      <w:pPr>
        <w:pStyle w:val="ListParagraph"/>
        <w:numPr>
          <w:ilvl w:val="0"/>
          <w:numId w:val="18"/>
        </w:numPr>
        <w:ind w:left="0" w:firstLine="567"/>
        <w:rPr>
          <w:lang w:val="en-US"/>
        </w:rPr>
      </w:pPr>
      <w:r w:rsidRPr="008F5DC5">
        <w:rPr>
          <w:lang w:val="en-US"/>
        </w:rPr>
        <w:t>Web interface to allow configuration per user, testing of individual plugins, etc.</w:t>
      </w:r>
    </w:p>
    <w:p w14:paraId="0DD2BC7E" w14:textId="77777777" w:rsidR="005E18D3" w:rsidRPr="008F5DC5" w:rsidRDefault="005E18D3" w:rsidP="008F5DC5">
      <w:pPr>
        <w:pStyle w:val="ListParagraph"/>
        <w:numPr>
          <w:ilvl w:val="0"/>
          <w:numId w:val="18"/>
        </w:numPr>
        <w:ind w:left="0" w:firstLine="567"/>
        <w:rPr>
          <w:lang w:val="en-US"/>
        </w:rPr>
      </w:pPr>
      <w:r w:rsidRPr="008F5DC5">
        <w:rPr>
          <w:lang w:val="en-US"/>
        </w:rPr>
        <w:t>JUnit testing using JUnitEE with web interface for full regression and functionality testing.</w:t>
      </w:r>
    </w:p>
    <w:p w14:paraId="6895E3A5" w14:textId="77777777" w:rsidR="005E18D3" w:rsidRPr="008F5DC5" w:rsidRDefault="005E18D3" w:rsidP="008F5DC5">
      <w:pPr>
        <w:pStyle w:val="ListParagraph"/>
        <w:numPr>
          <w:ilvl w:val="0"/>
          <w:numId w:val="18"/>
        </w:numPr>
        <w:ind w:left="0" w:firstLine="567"/>
        <w:rPr>
          <w:lang w:val="en-US"/>
        </w:rPr>
      </w:pPr>
      <w:r w:rsidRPr="008F5DC5">
        <w:rPr>
          <w:lang w:val="en-US"/>
        </w:rPr>
        <w:t>File scooper support for pulling remittance and other claim data from clearinghouses.</w:t>
      </w:r>
    </w:p>
    <w:p w14:paraId="594B21C8" w14:textId="77777777" w:rsidR="005E18D3" w:rsidRPr="008F5DC5" w:rsidRDefault="005E18D3" w:rsidP="008F5DC5">
      <w:pPr>
        <w:pStyle w:val="ListParagraph"/>
        <w:numPr>
          <w:ilvl w:val="0"/>
          <w:numId w:val="18"/>
        </w:numPr>
        <w:ind w:left="0" w:firstLine="567"/>
        <w:rPr>
          <w:lang w:val="en-US"/>
        </w:rPr>
      </w:pPr>
      <w:r w:rsidRPr="008F5DC5">
        <w:rPr>
          <w:lang w:val="en-US"/>
        </w:rPr>
        <w:t>Scriptable claim submission using Javascript scripting for clearinghouses.</w:t>
      </w:r>
    </w:p>
    <w:p w14:paraId="325BE4A0" w14:textId="77777777" w:rsidR="005E18D3" w:rsidRPr="008F5DC5" w:rsidRDefault="005E18D3" w:rsidP="008F5DC5">
      <w:pPr>
        <w:pStyle w:val="ListParagraph"/>
        <w:numPr>
          <w:ilvl w:val="0"/>
          <w:numId w:val="18"/>
        </w:numPr>
        <w:ind w:left="0" w:firstLine="567"/>
        <w:rPr>
          <w:lang w:val="en-US"/>
        </w:rPr>
      </w:pPr>
      <w:r w:rsidRPr="008F5DC5">
        <w:rPr>
          <w:lang w:val="en-US"/>
        </w:rPr>
        <w:t>Fully database-backed filestore for claims, remittance and processing data with audit/processing trail.</w:t>
      </w:r>
    </w:p>
    <w:p w14:paraId="0A5EA858" w14:textId="77777777" w:rsidR="008F5DC5" w:rsidRDefault="008F5DC5" w:rsidP="00F721AF">
      <w:pPr>
        <w:rPr>
          <w:lang w:val="en-US"/>
        </w:rPr>
      </w:pPr>
      <w:r w:rsidRPr="005E18D3">
        <w:rPr>
          <w:lang w:val="en-US"/>
        </w:rPr>
        <w:t>Link:</w:t>
      </w:r>
      <w:r>
        <w:rPr>
          <w:lang w:val="en-US"/>
        </w:rPr>
        <w:t xml:space="preserve"> </w:t>
      </w:r>
      <w:hyperlink r:id="rId18" w:history="1">
        <w:r w:rsidRPr="003F68DD">
          <w:rPr>
            <w:rStyle w:val="Hyperlink"/>
            <w:lang w:val="en-US"/>
          </w:rPr>
          <w:t>http://remitt.org/</w:t>
        </w:r>
      </w:hyperlink>
    </w:p>
    <w:p w14:paraId="6C6CDFC1" w14:textId="6B7AA8BA" w:rsidR="00B53A6D" w:rsidRDefault="00B53A6D" w:rsidP="00B53A6D">
      <w:pPr>
        <w:rPr>
          <w:lang w:val="en-US"/>
        </w:rPr>
      </w:pPr>
      <w:r>
        <w:rPr>
          <w:lang w:val="en-US"/>
        </w:rPr>
        <w:t>E</w:t>
      </w:r>
      <w:r w:rsidRPr="00B53A6D">
        <w:rPr>
          <w:lang w:val="en-US"/>
        </w:rPr>
        <w:t xml:space="preserve">xisting solutions do not make a complex analysis of medical and pollution data at the same time. They just analyze one sphere: or medicine, or pollution data. Also, some of existing solutions are commercial and not open source. </w:t>
      </w:r>
    </w:p>
    <w:p w14:paraId="5BA7C8C0" w14:textId="06CC3094" w:rsidR="00FC61B6" w:rsidRDefault="00FC61B6" w:rsidP="00FC61B6">
      <w:pPr>
        <w:pStyle w:val="Heading2"/>
        <w:rPr>
          <w:lang w:val="en-US"/>
        </w:rPr>
      </w:pPr>
      <w:bookmarkStart w:id="16" w:name="_Toc492837471"/>
      <w:r>
        <w:rPr>
          <w:lang w:val="en-US"/>
        </w:rPr>
        <w:lastRenderedPageBreak/>
        <w:t xml:space="preserve">3.3 </w:t>
      </w:r>
      <w:bookmarkStart w:id="17" w:name="_Toc450401547"/>
      <w:r>
        <w:rPr>
          <w:lang w:val="en-US"/>
        </w:rPr>
        <w:t xml:space="preserve">Comparing </w:t>
      </w:r>
      <w:bookmarkEnd w:id="17"/>
      <w:r>
        <w:rPr>
          <w:lang w:val="en-US"/>
        </w:rPr>
        <w:t>projects</w:t>
      </w:r>
      <w:bookmarkEnd w:id="16"/>
    </w:p>
    <w:tbl>
      <w:tblPr>
        <w:tblStyle w:val="GridTable6Colorful-Accent5"/>
        <w:tblW w:w="9908" w:type="dxa"/>
        <w:jc w:val="center"/>
        <w:tblLayout w:type="fixed"/>
        <w:tblLook w:val="04A0" w:firstRow="1" w:lastRow="0" w:firstColumn="1" w:lastColumn="0" w:noHBand="0" w:noVBand="1"/>
      </w:tblPr>
      <w:tblGrid>
        <w:gridCol w:w="1756"/>
        <w:gridCol w:w="1879"/>
        <w:gridCol w:w="1879"/>
        <w:gridCol w:w="1370"/>
        <w:gridCol w:w="1578"/>
        <w:gridCol w:w="1446"/>
      </w:tblGrid>
      <w:tr w:rsidR="00FC61B6" w14:paraId="0D6157BB" w14:textId="77777777" w:rsidTr="00BC7A9E">
        <w:trPr>
          <w:cnfStyle w:val="100000000000" w:firstRow="1" w:lastRow="0" w:firstColumn="0" w:lastColumn="0" w:oddVBand="0" w:evenVBand="0" w:oddHBand="0" w:evenHBand="0" w:firstRowFirstColumn="0" w:firstRowLastColumn="0" w:lastRowFirstColumn="0" w:lastRowLastColumn="0"/>
          <w:trHeight w:val="1192"/>
          <w:jc w:val="center"/>
        </w:trPr>
        <w:tc>
          <w:tcPr>
            <w:cnfStyle w:val="001000000000" w:firstRow="0" w:lastRow="0" w:firstColumn="1" w:lastColumn="0" w:oddVBand="0" w:evenVBand="0" w:oddHBand="0" w:evenHBand="0" w:firstRowFirstColumn="0" w:firstRowLastColumn="0" w:lastRowFirstColumn="0" w:lastRowLastColumn="0"/>
            <w:tcW w:w="1756" w:type="dxa"/>
            <w:tcBorders>
              <w:bottom w:val="single" w:sz="4" w:space="0" w:color="9CC2E5" w:themeColor="accent5" w:themeTint="99"/>
              <w:tl2br w:val="single" w:sz="12" w:space="0" w:color="9CC2E5" w:themeColor="accent5" w:themeTint="99"/>
            </w:tcBorders>
          </w:tcPr>
          <w:p w14:paraId="268E6662" w14:textId="77777777" w:rsidR="00FC61B6" w:rsidRPr="001A11B0" w:rsidRDefault="00FC61B6" w:rsidP="00FC61B6">
            <w:pPr>
              <w:spacing w:line="240" w:lineRule="auto"/>
              <w:ind w:firstLine="0"/>
              <w:jc w:val="right"/>
              <w:rPr>
                <w:sz w:val="28"/>
                <w:szCs w:val="28"/>
                <w:lang w:val="ru-RU"/>
              </w:rPr>
            </w:pPr>
            <w:r>
              <w:rPr>
                <w:lang w:val="ru-RU"/>
              </w:rPr>
              <w:t xml:space="preserve">        </w:t>
            </w:r>
            <w:r w:rsidRPr="001A11B0">
              <w:rPr>
                <w:sz w:val="28"/>
                <w:szCs w:val="28"/>
              </w:rPr>
              <w:t>Criteria</w:t>
            </w:r>
          </w:p>
          <w:p w14:paraId="3FFA817D" w14:textId="77777777" w:rsidR="00FC61B6" w:rsidRDefault="00FC61B6" w:rsidP="00FC61B6">
            <w:pPr>
              <w:spacing w:line="240" w:lineRule="auto"/>
              <w:ind w:firstLine="0"/>
            </w:pPr>
          </w:p>
          <w:p w14:paraId="0846619E" w14:textId="77777777" w:rsidR="00FC61B6" w:rsidRDefault="00FC61B6" w:rsidP="00FC61B6">
            <w:pPr>
              <w:spacing w:line="240" w:lineRule="auto"/>
              <w:ind w:firstLine="0"/>
              <w:rPr>
                <w:sz w:val="28"/>
                <w:szCs w:val="28"/>
              </w:rPr>
            </w:pPr>
          </w:p>
          <w:p w14:paraId="0F1BAFA3" w14:textId="77777777" w:rsidR="00FC61B6" w:rsidRPr="001A11B0" w:rsidRDefault="00FC61B6" w:rsidP="00FC61B6">
            <w:pPr>
              <w:spacing w:line="240" w:lineRule="auto"/>
              <w:ind w:firstLine="0"/>
              <w:rPr>
                <w:sz w:val="28"/>
                <w:szCs w:val="28"/>
              </w:rPr>
            </w:pPr>
            <w:r w:rsidRPr="001A11B0">
              <w:rPr>
                <w:sz w:val="28"/>
                <w:szCs w:val="28"/>
              </w:rPr>
              <w:t>Project</w:t>
            </w:r>
          </w:p>
        </w:tc>
        <w:tc>
          <w:tcPr>
            <w:tcW w:w="1879" w:type="dxa"/>
            <w:vAlign w:val="center"/>
          </w:tcPr>
          <w:p w14:paraId="342DAD66" w14:textId="77777777" w:rsidR="00FC61B6" w:rsidRDefault="00FC61B6" w:rsidP="00FC61B6">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Analysis of medical data</w:t>
            </w:r>
          </w:p>
        </w:tc>
        <w:tc>
          <w:tcPr>
            <w:tcW w:w="1879" w:type="dxa"/>
            <w:vAlign w:val="center"/>
          </w:tcPr>
          <w:p w14:paraId="5761E9D6" w14:textId="77777777" w:rsidR="00FC61B6" w:rsidRDefault="00FC61B6" w:rsidP="00FC61B6">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Analysis of environment data</w:t>
            </w:r>
          </w:p>
        </w:tc>
        <w:tc>
          <w:tcPr>
            <w:tcW w:w="1370" w:type="dxa"/>
            <w:vAlign w:val="center"/>
          </w:tcPr>
          <w:p w14:paraId="62549107" w14:textId="77777777" w:rsidR="00FC61B6" w:rsidRDefault="00FC61B6" w:rsidP="00FC61B6">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Open-source solution</w:t>
            </w:r>
          </w:p>
        </w:tc>
        <w:tc>
          <w:tcPr>
            <w:tcW w:w="1578" w:type="dxa"/>
            <w:vAlign w:val="center"/>
          </w:tcPr>
          <w:p w14:paraId="614CB506" w14:textId="77777777" w:rsidR="00FC61B6" w:rsidRDefault="00FC61B6" w:rsidP="00FC61B6">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Big Data</w:t>
            </w:r>
          </w:p>
        </w:tc>
        <w:tc>
          <w:tcPr>
            <w:tcW w:w="1446" w:type="dxa"/>
            <w:vAlign w:val="center"/>
          </w:tcPr>
          <w:p w14:paraId="56C98E34" w14:textId="77777777" w:rsidR="00FC61B6" w:rsidRPr="00082867" w:rsidRDefault="00FC61B6" w:rsidP="00FC61B6">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Real time analysis</w:t>
            </w:r>
          </w:p>
        </w:tc>
      </w:tr>
      <w:tr w:rsidR="00FC61B6" w14:paraId="3D3EFCDC" w14:textId="77777777" w:rsidTr="00BC7A9E">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9CC2E5" w:themeColor="accent5" w:themeTint="99"/>
            </w:tcBorders>
            <w:vAlign w:val="center"/>
          </w:tcPr>
          <w:p w14:paraId="6A6F578E" w14:textId="77777777" w:rsidR="00FC61B6" w:rsidRDefault="00FC61B6" w:rsidP="00FC61B6">
            <w:pPr>
              <w:spacing w:line="240" w:lineRule="auto"/>
              <w:ind w:firstLine="0"/>
              <w:jc w:val="center"/>
            </w:pPr>
            <w:r>
              <w:t>Air Paca</w:t>
            </w:r>
          </w:p>
        </w:tc>
        <w:tc>
          <w:tcPr>
            <w:tcW w:w="1879" w:type="dxa"/>
            <w:vAlign w:val="center"/>
          </w:tcPr>
          <w:p w14:paraId="4C7ECC62"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79" w:type="dxa"/>
            <w:vAlign w:val="center"/>
          </w:tcPr>
          <w:p w14:paraId="3773B7B9"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370" w:type="dxa"/>
            <w:vAlign w:val="center"/>
          </w:tcPr>
          <w:p w14:paraId="6D5C122A"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578" w:type="dxa"/>
            <w:vAlign w:val="center"/>
          </w:tcPr>
          <w:p w14:paraId="0031CCEC"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446" w:type="dxa"/>
            <w:vAlign w:val="center"/>
          </w:tcPr>
          <w:p w14:paraId="118F305C" w14:textId="77777777" w:rsidR="00FC61B6"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DE70E8">
              <w:rPr>
                <w:b/>
              </w:rPr>
              <w:sym w:font="Wingdings" w:char="F0FC"/>
            </w:r>
          </w:p>
        </w:tc>
      </w:tr>
      <w:tr w:rsidR="00FC61B6" w14:paraId="0B23F53E" w14:textId="77777777" w:rsidTr="00BC7A9E">
        <w:trPr>
          <w:trHeight w:val="254"/>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3477580C" w14:textId="77777777" w:rsidR="00FC61B6" w:rsidRDefault="00FC61B6" w:rsidP="00FC61B6">
            <w:pPr>
              <w:spacing w:line="240" w:lineRule="auto"/>
              <w:ind w:firstLine="0"/>
              <w:jc w:val="center"/>
            </w:pPr>
            <w:r>
              <w:t>Open Air</w:t>
            </w:r>
          </w:p>
        </w:tc>
        <w:tc>
          <w:tcPr>
            <w:tcW w:w="1879" w:type="dxa"/>
            <w:vAlign w:val="center"/>
          </w:tcPr>
          <w:p w14:paraId="6179A564"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79" w:type="dxa"/>
            <w:vAlign w:val="center"/>
          </w:tcPr>
          <w:p w14:paraId="12CACFC9"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DE70E8">
              <w:rPr>
                <w:b/>
              </w:rPr>
              <w:sym w:font="Wingdings" w:char="F0FC"/>
            </w:r>
          </w:p>
        </w:tc>
        <w:tc>
          <w:tcPr>
            <w:tcW w:w="1370" w:type="dxa"/>
            <w:vAlign w:val="center"/>
          </w:tcPr>
          <w:p w14:paraId="09921F6D"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DE70E8">
              <w:rPr>
                <w:b/>
              </w:rPr>
              <w:sym w:font="Wingdings" w:char="F0FC"/>
            </w:r>
          </w:p>
        </w:tc>
        <w:tc>
          <w:tcPr>
            <w:tcW w:w="1578" w:type="dxa"/>
            <w:vAlign w:val="center"/>
          </w:tcPr>
          <w:p w14:paraId="45CC3E10"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DE70E8">
              <w:rPr>
                <w:b/>
              </w:rPr>
              <w:sym w:font="Wingdings" w:char="F0FC"/>
            </w:r>
          </w:p>
        </w:tc>
        <w:tc>
          <w:tcPr>
            <w:tcW w:w="1446" w:type="dxa"/>
            <w:vAlign w:val="center"/>
          </w:tcPr>
          <w:p w14:paraId="4775BEC2"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FC61B6" w14:paraId="6C8D650D" w14:textId="77777777" w:rsidTr="00BC7A9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7D83FA0D" w14:textId="77777777" w:rsidR="00FC61B6" w:rsidRDefault="00FC61B6" w:rsidP="00FC61B6">
            <w:pPr>
              <w:spacing w:line="240" w:lineRule="auto"/>
              <w:ind w:firstLine="0"/>
              <w:jc w:val="center"/>
            </w:pPr>
            <w:r>
              <w:t>OHDSI</w:t>
            </w:r>
          </w:p>
        </w:tc>
        <w:tc>
          <w:tcPr>
            <w:tcW w:w="1879" w:type="dxa"/>
            <w:vAlign w:val="center"/>
          </w:tcPr>
          <w:p w14:paraId="4B1CBD35"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879" w:type="dxa"/>
            <w:vAlign w:val="center"/>
          </w:tcPr>
          <w:p w14:paraId="28937718"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370" w:type="dxa"/>
            <w:vAlign w:val="center"/>
          </w:tcPr>
          <w:p w14:paraId="3C4C8938"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578" w:type="dxa"/>
            <w:vAlign w:val="center"/>
          </w:tcPr>
          <w:p w14:paraId="5F38F758" w14:textId="77777777" w:rsidR="00FC61B6"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DE70E8">
              <w:rPr>
                <w:b/>
              </w:rPr>
              <w:sym w:font="Wingdings" w:char="F0FC"/>
            </w:r>
          </w:p>
        </w:tc>
        <w:tc>
          <w:tcPr>
            <w:tcW w:w="1446" w:type="dxa"/>
            <w:vAlign w:val="center"/>
          </w:tcPr>
          <w:p w14:paraId="2775C82E" w14:textId="77777777" w:rsidR="00FC61B6"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FC61B6" w14:paraId="73421D52" w14:textId="77777777" w:rsidTr="00BC7A9E">
        <w:trPr>
          <w:trHeight w:val="242"/>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076A837C" w14:textId="77777777" w:rsidR="00FC61B6" w:rsidRDefault="00FC61B6" w:rsidP="00FC61B6">
            <w:pPr>
              <w:spacing w:line="240" w:lineRule="auto"/>
              <w:ind w:firstLine="0"/>
              <w:jc w:val="center"/>
            </w:pPr>
            <w:r>
              <w:t>Easy Med Stats</w:t>
            </w:r>
          </w:p>
        </w:tc>
        <w:tc>
          <w:tcPr>
            <w:tcW w:w="1879" w:type="dxa"/>
            <w:vAlign w:val="center"/>
          </w:tcPr>
          <w:p w14:paraId="1C42E4EC"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DE70E8">
              <w:rPr>
                <w:b/>
              </w:rPr>
              <w:sym w:font="Wingdings" w:char="F0FC"/>
            </w:r>
          </w:p>
        </w:tc>
        <w:tc>
          <w:tcPr>
            <w:tcW w:w="1879" w:type="dxa"/>
            <w:vAlign w:val="center"/>
          </w:tcPr>
          <w:p w14:paraId="4D54E00A"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370" w:type="dxa"/>
            <w:vAlign w:val="center"/>
          </w:tcPr>
          <w:p w14:paraId="4C23C336"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578" w:type="dxa"/>
            <w:vAlign w:val="center"/>
          </w:tcPr>
          <w:p w14:paraId="1304D7D2"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DE70E8">
              <w:rPr>
                <w:b/>
              </w:rPr>
              <w:sym w:font="Wingdings" w:char="F0FC"/>
            </w:r>
          </w:p>
        </w:tc>
        <w:tc>
          <w:tcPr>
            <w:tcW w:w="1446" w:type="dxa"/>
            <w:vAlign w:val="center"/>
          </w:tcPr>
          <w:p w14:paraId="3BD847AA"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FC61B6" w14:paraId="4FA9AE3F" w14:textId="77777777" w:rsidTr="00BC7A9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4A6BC774" w14:textId="77777777" w:rsidR="00FC61B6" w:rsidRDefault="00FC61B6" w:rsidP="00FC61B6">
            <w:pPr>
              <w:spacing w:line="240" w:lineRule="auto"/>
              <w:ind w:firstLine="0"/>
              <w:jc w:val="center"/>
            </w:pPr>
            <w:r>
              <w:t>FreeMED</w:t>
            </w:r>
          </w:p>
        </w:tc>
        <w:tc>
          <w:tcPr>
            <w:tcW w:w="1879" w:type="dxa"/>
            <w:vAlign w:val="center"/>
          </w:tcPr>
          <w:p w14:paraId="23CF7FF0"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879" w:type="dxa"/>
            <w:vAlign w:val="center"/>
          </w:tcPr>
          <w:p w14:paraId="6A6BE903"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370" w:type="dxa"/>
            <w:vAlign w:val="center"/>
          </w:tcPr>
          <w:p w14:paraId="48D6F53A" w14:textId="77777777" w:rsidR="00FC61B6" w:rsidRPr="00DE70E8"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DE70E8">
              <w:rPr>
                <w:b/>
              </w:rPr>
              <w:sym w:font="Wingdings" w:char="F0FC"/>
            </w:r>
          </w:p>
        </w:tc>
        <w:tc>
          <w:tcPr>
            <w:tcW w:w="1578" w:type="dxa"/>
            <w:vAlign w:val="center"/>
          </w:tcPr>
          <w:p w14:paraId="798A8370" w14:textId="77777777" w:rsidR="00FC61B6"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DE70E8">
              <w:rPr>
                <w:b/>
              </w:rPr>
              <w:sym w:font="Wingdings" w:char="F0FC"/>
            </w:r>
          </w:p>
        </w:tc>
        <w:tc>
          <w:tcPr>
            <w:tcW w:w="1446" w:type="dxa"/>
            <w:vAlign w:val="center"/>
          </w:tcPr>
          <w:p w14:paraId="51E169EE" w14:textId="77777777" w:rsidR="00FC61B6"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FC61B6" w14:paraId="01EAD28B" w14:textId="77777777" w:rsidTr="00BC7A9E">
        <w:trPr>
          <w:trHeight w:val="242"/>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3B8E781C" w14:textId="77777777" w:rsidR="00FC61B6" w:rsidRDefault="00FC61B6" w:rsidP="00FC61B6">
            <w:pPr>
              <w:spacing w:line="240" w:lineRule="auto"/>
              <w:ind w:firstLine="0"/>
              <w:jc w:val="center"/>
            </w:pPr>
            <w:r>
              <w:t>REMITT</w:t>
            </w:r>
          </w:p>
        </w:tc>
        <w:tc>
          <w:tcPr>
            <w:tcW w:w="1879" w:type="dxa"/>
            <w:vAlign w:val="center"/>
          </w:tcPr>
          <w:p w14:paraId="63A2A01D"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DE70E8">
              <w:rPr>
                <w:b/>
              </w:rPr>
              <w:sym w:font="Wingdings" w:char="F0FC"/>
            </w:r>
          </w:p>
        </w:tc>
        <w:tc>
          <w:tcPr>
            <w:tcW w:w="1879" w:type="dxa"/>
            <w:vAlign w:val="center"/>
          </w:tcPr>
          <w:p w14:paraId="70E55F7C"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370" w:type="dxa"/>
            <w:vAlign w:val="center"/>
          </w:tcPr>
          <w:p w14:paraId="2A8D07EB" w14:textId="77777777" w:rsidR="00FC61B6" w:rsidRPr="00DE70E8"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DE70E8">
              <w:rPr>
                <w:b/>
              </w:rPr>
              <w:sym w:font="Wingdings" w:char="F0FC"/>
            </w:r>
          </w:p>
        </w:tc>
        <w:tc>
          <w:tcPr>
            <w:tcW w:w="1578" w:type="dxa"/>
            <w:vAlign w:val="center"/>
          </w:tcPr>
          <w:p w14:paraId="7F757D30"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DE70E8">
              <w:rPr>
                <w:b/>
              </w:rPr>
              <w:sym w:font="Wingdings" w:char="F0FC"/>
            </w:r>
          </w:p>
        </w:tc>
        <w:tc>
          <w:tcPr>
            <w:tcW w:w="1446" w:type="dxa"/>
            <w:vAlign w:val="center"/>
          </w:tcPr>
          <w:p w14:paraId="59508AD4" w14:textId="77777777" w:rsidR="00FC61B6" w:rsidRDefault="00FC61B6" w:rsidP="00FC61B6">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FC61B6" w14:paraId="1570C217" w14:textId="77777777" w:rsidTr="00BC7A9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756" w:type="dxa"/>
            <w:vAlign w:val="center"/>
          </w:tcPr>
          <w:p w14:paraId="289BC4B6" w14:textId="2406B0F1" w:rsidR="00FC61B6" w:rsidRPr="007C48BB" w:rsidRDefault="00FC61B6" w:rsidP="00FC61B6">
            <w:pPr>
              <w:spacing w:line="240" w:lineRule="auto"/>
              <w:ind w:firstLine="0"/>
              <w:jc w:val="center"/>
              <w:rPr>
                <w:color w:val="00B050"/>
              </w:rPr>
            </w:pPr>
            <w:r>
              <w:rPr>
                <w:color w:val="00B050"/>
              </w:rPr>
              <w:t>Big Bridge - SE</w:t>
            </w:r>
          </w:p>
        </w:tc>
        <w:tc>
          <w:tcPr>
            <w:tcW w:w="1879" w:type="dxa"/>
            <w:vAlign w:val="center"/>
          </w:tcPr>
          <w:p w14:paraId="7AD64605" w14:textId="77777777" w:rsidR="00FC61B6" w:rsidRPr="007C48BB"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color w:val="00B050"/>
              </w:rPr>
            </w:pPr>
            <w:r w:rsidRPr="007C48BB">
              <w:rPr>
                <w:b/>
                <w:color w:val="00B050"/>
              </w:rPr>
              <w:sym w:font="Wingdings" w:char="F0FC"/>
            </w:r>
          </w:p>
        </w:tc>
        <w:tc>
          <w:tcPr>
            <w:tcW w:w="1879" w:type="dxa"/>
            <w:vAlign w:val="center"/>
          </w:tcPr>
          <w:p w14:paraId="09491EBD" w14:textId="77777777" w:rsidR="00FC61B6" w:rsidRPr="007C48BB"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color w:val="00B050"/>
              </w:rPr>
            </w:pPr>
            <w:r w:rsidRPr="007C48BB">
              <w:rPr>
                <w:b/>
                <w:color w:val="00B050"/>
              </w:rPr>
              <w:sym w:font="Wingdings" w:char="F0FC"/>
            </w:r>
          </w:p>
        </w:tc>
        <w:tc>
          <w:tcPr>
            <w:tcW w:w="1370" w:type="dxa"/>
            <w:vAlign w:val="center"/>
          </w:tcPr>
          <w:p w14:paraId="552CE1F2" w14:textId="77777777" w:rsidR="00FC61B6" w:rsidRPr="007C48BB"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color w:val="00B050"/>
              </w:rPr>
            </w:pPr>
            <w:r w:rsidRPr="007C48BB">
              <w:rPr>
                <w:b/>
                <w:color w:val="00B050"/>
              </w:rPr>
              <w:sym w:font="Wingdings" w:char="F0FC"/>
            </w:r>
          </w:p>
        </w:tc>
        <w:tc>
          <w:tcPr>
            <w:tcW w:w="1578" w:type="dxa"/>
            <w:vAlign w:val="center"/>
          </w:tcPr>
          <w:p w14:paraId="35E4DDFA" w14:textId="77777777" w:rsidR="00FC61B6" w:rsidRPr="007C48BB" w:rsidRDefault="00FC61B6"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color w:val="00B050"/>
              </w:rPr>
            </w:pPr>
            <w:r w:rsidRPr="007C48BB">
              <w:rPr>
                <w:b/>
                <w:color w:val="00B050"/>
              </w:rPr>
              <w:sym w:font="Wingdings" w:char="F0FC"/>
            </w:r>
          </w:p>
        </w:tc>
        <w:tc>
          <w:tcPr>
            <w:tcW w:w="1446" w:type="dxa"/>
            <w:vAlign w:val="center"/>
          </w:tcPr>
          <w:p w14:paraId="1CD794B6" w14:textId="2F1BD992" w:rsidR="00FC61B6" w:rsidRPr="007C48BB" w:rsidRDefault="00F721AF" w:rsidP="00FC61B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B050"/>
              </w:rPr>
            </w:pPr>
            <w:r w:rsidRPr="007C48BB">
              <w:rPr>
                <w:b/>
                <w:color w:val="00B050"/>
              </w:rPr>
              <w:sym w:font="Wingdings" w:char="F0FC"/>
            </w:r>
          </w:p>
        </w:tc>
      </w:tr>
    </w:tbl>
    <w:p w14:paraId="66669428" w14:textId="727A856F" w:rsidR="008C7F28" w:rsidRPr="008C7F28" w:rsidRDefault="008C7F28" w:rsidP="008C7F28">
      <w:pPr>
        <w:pStyle w:val="Caption"/>
        <w:rPr>
          <w:sz w:val="22"/>
          <w:lang w:val="en-US"/>
        </w:rPr>
      </w:pPr>
      <w:bookmarkStart w:id="18" w:name="_4_Envisaged_solution"/>
      <w:bookmarkStart w:id="19" w:name="_Toc492837456"/>
      <w:bookmarkEnd w:id="18"/>
      <w:r w:rsidRPr="004C3E50">
        <w:rPr>
          <w:sz w:val="22"/>
          <w:lang w:val="en-US"/>
        </w:rPr>
        <w:t xml:space="preserve">Table </w:t>
      </w:r>
      <w:r w:rsidR="00237A84">
        <w:rPr>
          <w:sz w:val="22"/>
          <w:lang w:val="en-US"/>
        </w:rPr>
        <w:fldChar w:fldCharType="begin"/>
      </w:r>
      <w:r w:rsidR="00237A84">
        <w:rPr>
          <w:sz w:val="22"/>
          <w:lang w:val="en-US"/>
        </w:rPr>
        <w:instrText xml:space="preserve"> SEQ Table \* ARABIC </w:instrText>
      </w:r>
      <w:r w:rsidR="00237A84">
        <w:rPr>
          <w:sz w:val="22"/>
          <w:lang w:val="en-US"/>
        </w:rPr>
        <w:fldChar w:fldCharType="separate"/>
      </w:r>
      <w:r w:rsidR="00C01C67">
        <w:rPr>
          <w:noProof/>
          <w:sz w:val="22"/>
          <w:lang w:val="en-US"/>
        </w:rPr>
        <w:t>1</w:t>
      </w:r>
      <w:r w:rsidR="00237A84">
        <w:rPr>
          <w:sz w:val="22"/>
          <w:lang w:val="en-US"/>
        </w:rPr>
        <w:fldChar w:fldCharType="end"/>
      </w:r>
      <w:r w:rsidRPr="004C3E50">
        <w:rPr>
          <w:sz w:val="22"/>
          <w:lang w:val="en-US"/>
        </w:rPr>
        <w:t xml:space="preserve"> </w:t>
      </w:r>
      <w:r w:rsidRPr="008C7F28">
        <w:rPr>
          <w:sz w:val="22"/>
          <w:lang w:val="en-US"/>
        </w:rPr>
        <w:t>Comparing the solutions</w:t>
      </w:r>
      <w:bookmarkEnd w:id="19"/>
    </w:p>
    <w:p w14:paraId="27D0DA43" w14:textId="067DAAC5" w:rsidR="00B53A6D" w:rsidRDefault="00AF1D6C" w:rsidP="004905F1">
      <w:pPr>
        <w:pStyle w:val="Heading1"/>
        <w:rPr>
          <w:lang w:val="en-US"/>
        </w:rPr>
      </w:pPr>
      <w:bookmarkStart w:id="20" w:name="_4_Envisaged_solution_1"/>
      <w:bookmarkStart w:id="21" w:name="_Toc492837472"/>
      <w:bookmarkEnd w:id="20"/>
      <w:r>
        <w:rPr>
          <w:lang w:val="en-US"/>
        </w:rPr>
        <w:t>4</w:t>
      </w:r>
      <w:r w:rsidR="004905F1">
        <w:rPr>
          <w:lang w:val="en-US"/>
        </w:rPr>
        <w:t xml:space="preserve"> </w:t>
      </w:r>
      <w:r w:rsidR="00BB6DCE">
        <w:rPr>
          <w:lang w:val="en-US"/>
        </w:rPr>
        <w:t>Existing and envisaged solution</w:t>
      </w:r>
      <w:bookmarkEnd w:id="21"/>
    </w:p>
    <w:p w14:paraId="3FF87A65" w14:textId="7C19DAAC" w:rsidR="00BB6DCE" w:rsidRPr="00904BE9" w:rsidRDefault="00BB6DCE" w:rsidP="00BB6DCE">
      <w:pPr>
        <w:pStyle w:val="Heading2"/>
        <w:rPr>
          <w:lang w:val="en-US"/>
        </w:rPr>
      </w:pPr>
      <w:bookmarkStart w:id="22" w:name="_Toc492837473"/>
      <w:r w:rsidRPr="00904BE9">
        <w:rPr>
          <w:lang w:val="en-US"/>
        </w:rPr>
        <w:t>4.1 Existing solution</w:t>
      </w:r>
      <w:bookmarkEnd w:id="22"/>
    </w:p>
    <w:p w14:paraId="72CE3E1C" w14:textId="77777777" w:rsidR="0071757A" w:rsidRPr="0043670A" w:rsidRDefault="0071757A" w:rsidP="0071757A">
      <w:pPr>
        <w:rPr>
          <w:lang w:val="en-US"/>
        </w:rPr>
      </w:pPr>
      <w:r>
        <w:rPr>
          <w:lang w:val="en-US"/>
        </w:rPr>
        <w:t>Big Bridge SE is the s</w:t>
      </w:r>
      <w:r w:rsidRPr="00122B82">
        <w:rPr>
          <w:lang w:val="en-US"/>
        </w:rPr>
        <w:t>oftware to</w:t>
      </w:r>
      <w:r>
        <w:rPr>
          <w:lang w:val="en-US"/>
        </w:rPr>
        <w:t xml:space="preserve">ol, which use Big Data approach and Open-source solutions </w:t>
      </w:r>
      <w:r w:rsidRPr="00122B82">
        <w:rPr>
          <w:lang w:val="en-US"/>
        </w:rPr>
        <w:t>to make the effective management and analysis of health and environment data.</w:t>
      </w:r>
      <w:r>
        <w:rPr>
          <w:lang w:val="en-US"/>
        </w:rPr>
        <w:t xml:space="preserve"> </w:t>
      </w:r>
      <w:r w:rsidRPr="0043670A">
        <w:rPr>
          <w:lang w:val="en-US"/>
        </w:rPr>
        <w:t>At the moment, the project includes:</w:t>
      </w:r>
    </w:p>
    <w:p w14:paraId="6D31AC9C" w14:textId="77777777" w:rsidR="0071757A" w:rsidRPr="0043670A" w:rsidRDefault="0071757A" w:rsidP="0071757A">
      <w:pPr>
        <w:pStyle w:val="ListParagraph"/>
        <w:numPr>
          <w:ilvl w:val="0"/>
          <w:numId w:val="28"/>
        </w:numPr>
        <w:rPr>
          <w:lang w:val="en-US"/>
        </w:rPr>
      </w:pPr>
      <w:r w:rsidRPr="0043670A">
        <w:rPr>
          <w:lang w:val="en-US"/>
        </w:rPr>
        <w:t xml:space="preserve">static data on patients of the hospital, as well as static data on air pollution during the period from January 2014 to December 2016 </w:t>
      </w:r>
      <w:r>
        <w:rPr>
          <w:lang w:val="en-US"/>
        </w:rPr>
        <w:t>–</w:t>
      </w:r>
      <w:r w:rsidRPr="0043670A">
        <w:rPr>
          <w:lang w:val="en-US"/>
        </w:rPr>
        <w:t xml:space="preserve"> </w:t>
      </w:r>
      <w:r>
        <w:rPr>
          <w:lang w:val="en-US"/>
        </w:rPr>
        <w:t>it is</w:t>
      </w:r>
      <w:r w:rsidRPr="0043670A">
        <w:rPr>
          <w:lang w:val="en-US"/>
        </w:rPr>
        <w:t xml:space="preserve"> stored in </w:t>
      </w:r>
      <w:r>
        <w:rPr>
          <w:lang w:val="en-US"/>
        </w:rPr>
        <w:t>Hadoop HDFS</w:t>
      </w:r>
      <w:r w:rsidRPr="0043670A">
        <w:rPr>
          <w:lang w:val="en-US"/>
        </w:rPr>
        <w:t xml:space="preserve"> with access through external tables</w:t>
      </w:r>
      <w:r>
        <w:rPr>
          <w:lang w:val="en-US"/>
        </w:rPr>
        <w:t>;</w:t>
      </w:r>
    </w:p>
    <w:p w14:paraId="25B7C101" w14:textId="77777777" w:rsidR="0071757A" w:rsidRPr="0043670A" w:rsidRDefault="0071757A" w:rsidP="0071757A">
      <w:pPr>
        <w:pStyle w:val="ListParagraph"/>
        <w:numPr>
          <w:ilvl w:val="0"/>
          <w:numId w:val="28"/>
        </w:numPr>
        <w:rPr>
          <w:lang w:val="en-US"/>
        </w:rPr>
      </w:pPr>
      <w:r>
        <w:rPr>
          <w:lang w:val="en-US"/>
        </w:rPr>
        <w:t xml:space="preserve">R </w:t>
      </w:r>
      <w:r w:rsidRPr="0043670A">
        <w:rPr>
          <w:lang w:val="en-US"/>
        </w:rPr>
        <w:t>script to search for data correlation (linear regression, predictive methods, charts)</w:t>
      </w:r>
      <w:r>
        <w:rPr>
          <w:lang w:val="en-US"/>
        </w:rPr>
        <w:t>;</w:t>
      </w:r>
    </w:p>
    <w:p w14:paraId="06E6F0D3" w14:textId="1451F7C9" w:rsidR="0071757A" w:rsidRPr="0071757A" w:rsidRDefault="0071757A" w:rsidP="0071757A">
      <w:pPr>
        <w:pStyle w:val="ListParagraph"/>
        <w:numPr>
          <w:ilvl w:val="0"/>
          <w:numId w:val="28"/>
        </w:numPr>
        <w:rPr>
          <w:lang w:val="en-US"/>
        </w:rPr>
      </w:pPr>
      <w:r>
        <w:rPr>
          <w:lang w:val="en-US"/>
        </w:rPr>
        <w:t xml:space="preserve">the web application </w:t>
      </w:r>
      <w:r w:rsidRPr="0043670A">
        <w:rPr>
          <w:lang w:val="en-US"/>
        </w:rPr>
        <w:t>for visualization of research results</w:t>
      </w:r>
      <w:r>
        <w:rPr>
          <w:lang w:val="en-US"/>
        </w:rPr>
        <w:t>.</w:t>
      </w:r>
    </w:p>
    <w:p w14:paraId="1E0CF979" w14:textId="76E8119C" w:rsidR="00BB6DCE" w:rsidRPr="0071757A" w:rsidRDefault="00BB6DCE" w:rsidP="00BB6DCE">
      <w:pPr>
        <w:pStyle w:val="Heading2"/>
        <w:rPr>
          <w:lang w:val="en-US"/>
        </w:rPr>
      </w:pPr>
      <w:bookmarkStart w:id="23" w:name="_Toc492837474"/>
      <w:r w:rsidRPr="0071757A">
        <w:rPr>
          <w:lang w:val="en-US"/>
        </w:rPr>
        <w:t>4.2 Envisaged solution</w:t>
      </w:r>
      <w:bookmarkEnd w:id="23"/>
    </w:p>
    <w:p w14:paraId="6439D514" w14:textId="413A8CF8" w:rsidR="0071757A" w:rsidRPr="00095BCD" w:rsidRDefault="0071757A" w:rsidP="006A3028">
      <w:pPr>
        <w:rPr>
          <w:lang w:val="en-US"/>
        </w:rPr>
      </w:pPr>
      <w:r w:rsidRPr="00095BCD">
        <w:rPr>
          <w:lang w:val="en-US"/>
        </w:rPr>
        <w:t xml:space="preserve">The envisaged solution suggests enriching the existing solution with personal real-time data, as well as real-time data on air pollution, allowing for an individual analysis of data and making personal </w:t>
      </w:r>
      <w:r w:rsidR="002354F2" w:rsidRPr="00095BCD">
        <w:rPr>
          <w:lang w:val="en-US"/>
        </w:rPr>
        <w:t>recommendations</w:t>
      </w:r>
      <w:r w:rsidRPr="00095BCD">
        <w:rPr>
          <w:lang w:val="en-US"/>
        </w:rPr>
        <w:t>.</w:t>
      </w:r>
    </w:p>
    <w:p w14:paraId="70B9C4EF" w14:textId="5AB1709B" w:rsidR="00B53A6D" w:rsidRPr="0071757A" w:rsidRDefault="00AF1D6C" w:rsidP="00BB6DCE">
      <w:pPr>
        <w:pStyle w:val="Heading2"/>
        <w:rPr>
          <w:lang w:val="en-US"/>
        </w:rPr>
      </w:pPr>
      <w:bookmarkStart w:id="24" w:name="_Toc492837475"/>
      <w:r w:rsidRPr="0071757A">
        <w:rPr>
          <w:lang w:val="en-US"/>
        </w:rPr>
        <w:t>4</w:t>
      </w:r>
      <w:r w:rsidR="004905F1" w:rsidRPr="0071757A">
        <w:rPr>
          <w:lang w:val="en-US"/>
        </w:rPr>
        <w:t>.</w:t>
      </w:r>
      <w:r w:rsidR="00BB6DCE" w:rsidRPr="0071757A">
        <w:rPr>
          <w:lang w:val="en-US"/>
        </w:rPr>
        <w:t>3</w:t>
      </w:r>
      <w:r w:rsidR="004905F1" w:rsidRPr="0071757A">
        <w:rPr>
          <w:lang w:val="en-US"/>
        </w:rPr>
        <w:t xml:space="preserve"> </w:t>
      </w:r>
      <w:r w:rsidR="00B53A6D" w:rsidRPr="0071757A">
        <w:rPr>
          <w:lang w:val="en-US"/>
        </w:rPr>
        <w:t>Deliverables</w:t>
      </w:r>
      <w:bookmarkEnd w:id="24"/>
    </w:p>
    <w:p w14:paraId="21C4FAFD" w14:textId="28E932DC" w:rsidR="001C2953" w:rsidRPr="001C2953" w:rsidRDefault="001C2953" w:rsidP="001C2953">
      <w:pPr>
        <w:rPr>
          <w:lang w:val="en-US"/>
        </w:rPr>
      </w:pPr>
      <w:r>
        <w:rPr>
          <w:lang w:val="en-US"/>
        </w:rPr>
        <w:t xml:space="preserve">1. </w:t>
      </w:r>
      <w:r w:rsidRPr="00B53A6D">
        <w:rPr>
          <w:lang w:val="en-US"/>
        </w:rPr>
        <w:t>Databases</w:t>
      </w:r>
      <w:r>
        <w:rPr>
          <w:lang w:val="en-US"/>
        </w:rPr>
        <w:t>:</w:t>
      </w:r>
      <w:r w:rsidRPr="001C2953">
        <w:rPr>
          <w:lang w:val="en-US"/>
        </w:rPr>
        <w:t xml:space="preserve"> </w:t>
      </w:r>
      <w:r>
        <w:rPr>
          <w:lang w:val="en-US"/>
        </w:rPr>
        <w:t>loading and managing data</w:t>
      </w:r>
      <w:r w:rsidR="00E10229">
        <w:rPr>
          <w:lang w:val="en-US"/>
        </w:rPr>
        <w:t>.</w:t>
      </w:r>
    </w:p>
    <w:p w14:paraId="789C1CE3" w14:textId="6E575884" w:rsidR="001C2953" w:rsidRPr="001C2953" w:rsidRDefault="001C2953" w:rsidP="00E10229">
      <w:pPr>
        <w:rPr>
          <w:lang w:val="en-US"/>
        </w:rPr>
      </w:pPr>
      <w:r>
        <w:rPr>
          <w:lang w:val="en-US"/>
        </w:rPr>
        <w:lastRenderedPageBreak/>
        <w:t>2.</w:t>
      </w:r>
      <w:r w:rsidRPr="001C2953">
        <w:rPr>
          <w:lang w:val="en-US"/>
        </w:rPr>
        <w:t xml:space="preserve"> </w:t>
      </w:r>
      <w:r w:rsidRPr="00B53A6D">
        <w:rPr>
          <w:lang w:val="en-US"/>
        </w:rPr>
        <w:t>Analysis script on R language</w:t>
      </w:r>
      <w:r w:rsidR="00E10229">
        <w:rPr>
          <w:lang w:val="en-US"/>
        </w:rPr>
        <w:t xml:space="preserve"> for prediction, classification </w:t>
      </w:r>
      <w:r>
        <w:rPr>
          <w:lang w:val="en-US"/>
        </w:rPr>
        <w:t xml:space="preserve">and </w:t>
      </w:r>
      <w:r w:rsidR="00E10229">
        <w:rPr>
          <w:lang w:val="en-US"/>
        </w:rPr>
        <w:t>visualization.</w:t>
      </w:r>
    </w:p>
    <w:p w14:paraId="180D3B76" w14:textId="14D23F22" w:rsidR="003E36E3" w:rsidRPr="00AB751A" w:rsidRDefault="00E10229" w:rsidP="001C2953">
      <w:pPr>
        <w:rPr>
          <w:lang w:val="en-US"/>
        </w:rPr>
      </w:pPr>
      <w:r>
        <w:rPr>
          <w:lang w:val="en-US"/>
        </w:rPr>
        <w:t>3</w:t>
      </w:r>
      <w:r w:rsidR="001233DF" w:rsidRPr="001C2953">
        <w:rPr>
          <w:lang w:val="en-US"/>
        </w:rPr>
        <w:t xml:space="preserve">. </w:t>
      </w:r>
      <w:r>
        <w:rPr>
          <w:lang w:val="en-US"/>
        </w:rPr>
        <w:t>Android application for using the FitBit API to get the profile data and making personal recommendations.</w:t>
      </w:r>
    </w:p>
    <w:p w14:paraId="23517244" w14:textId="70F7443B" w:rsidR="00B53A6D" w:rsidRDefault="00E10229" w:rsidP="001C2953">
      <w:pPr>
        <w:rPr>
          <w:lang w:val="en-US"/>
        </w:rPr>
      </w:pPr>
      <w:r>
        <w:rPr>
          <w:lang w:val="en-US"/>
        </w:rPr>
        <w:t>4</w:t>
      </w:r>
      <w:r w:rsidR="001233DF">
        <w:rPr>
          <w:lang w:val="en-US"/>
        </w:rPr>
        <w:t xml:space="preserve">. </w:t>
      </w:r>
      <w:r>
        <w:rPr>
          <w:lang w:val="en-US"/>
        </w:rPr>
        <w:t>Java Application for generating the data.</w:t>
      </w:r>
    </w:p>
    <w:p w14:paraId="59017F46" w14:textId="54A8D876" w:rsidR="00E10229" w:rsidRPr="00B53A6D" w:rsidRDefault="00E10229" w:rsidP="001C2953">
      <w:pPr>
        <w:rPr>
          <w:lang w:val="en-US"/>
        </w:rPr>
      </w:pPr>
      <w:r>
        <w:rPr>
          <w:lang w:val="en-US"/>
        </w:rPr>
        <w:t>5. The Java Web Service for manipulating the data.</w:t>
      </w:r>
    </w:p>
    <w:p w14:paraId="06994E08" w14:textId="77777777" w:rsidR="007B6EB5" w:rsidRPr="007B6EB5" w:rsidRDefault="00DF483C" w:rsidP="008F5DC5">
      <w:pPr>
        <w:pStyle w:val="Heading1"/>
        <w:rPr>
          <w:lang w:val="en-US"/>
        </w:rPr>
      </w:pPr>
      <w:bookmarkStart w:id="25" w:name="_5_Project_Organization"/>
      <w:bookmarkStart w:id="26" w:name="_Toc492837476"/>
      <w:bookmarkEnd w:id="25"/>
      <w:r>
        <w:rPr>
          <w:lang w:val="en-US"/>
        </w:rPr>
        <w:t>5</w:t>
      </w:r>
      <w:r w:rsidR="007B6EB5">
        <w:rPr>
          <w:lang w:val="en-US"/>
        </w:rPr>
        <w:t xml:space="preserve"> </w:t>
      </w:r>
      <w:r w:rsidR="007B6EB5" w:rsidRPr="007B6EB5">
        <w:rPr>
          <w:lang w:val="en-US"/>
        </w:rPr>
        <w:t>Project Organization</w:t>
      </w:r>
      <w:bookmarkEnd w:id="26"/>
    </w:p>
    <w:p w14:paraId="42534CA4" w14:textId="77777777" w:rsidR="007B6EB5" w:rsidRPr="00A30BE1" w:rsidRDefault="007B6EB5" w:rsidP="007B6EB5">
      <w:pPr>
        <w:pStyle w:val="Heading2"/>
        <w:rPr>
          <w:lang w:val="en-US"/>
        </w:rPr>
      </w:pPr>
      <w:bookmarkStart w:id="27" w:name="_Toc492837477"/>
      <w:r w:rsidRPr="00A30BE1">
        <w:rPr>
          <w:lang w:val="en-US"/>
        </w:rPr>
        <w:t>5.1 Used Project method</w:t>
      </w:r>
      <w:bookmarkEnd w:id="27"/>
    </w:p>
    <w:p w14:paraId="10B01137" w14:textId="4D45357E" w:rsidR="006326ED" w:rsidRDefault="00904C6F" w:rsidP="006326ED">
      <w:pPr>
        <w:rPr>
          <w:lang w:val="en-US"/>
        </w:rPr>
      </w:pPr>
      <w:r>
        <w:rPr>
          <w:lang w:val="en-US"/>
        </w:rPr>
        <w:t>For</w:t>
      </w:r>
      <w:r w:rsidR="00174859" w:rsidRPr="00174859">
        <w:rPr>
          <w:lang w:val="en-US"/>
        </w:rPr>
        <w:t xml:space="preserve"> manag</w:t>
      </w:r>
      <w:r>
        <w:rPr>
          <w:lang w:val="en-US"/>
        </w:rPr>
        <w:t>ing</w:t>
      </w:r>
      <w:r w:rsidR="00174859" w:rsidRPr="00174859">
        <w:rPr>
          <w:lang w:val="en-US"/>
        </w:rPr>
        <w:t xml:space="preserve"> the project, the </w:t>
      </w:r>
      <w:r w:rsidR="003D738C">
        <w:rPr>
          <w:lang w:val="en-US"/>
        </w:rPr>
        <w:t>Agile</w:t>
      </w:r>
      <w:r w:rsidR="00174859" w:rsidRPr="00174859">
        <w:rPr>
          <w:lang w:val="en-US"/>
        </w:rPr>
        <w:t xml:space="preserve"> method</w:t>
      </w:r>
      <w:r>
        <w:rPr>
          <w:lang w:val="en-US"/>
        </w:rPr>
        <w:t xml:space="preserve"> </w:t>
      </w:r>
      <w:r w:rsidRPr="00174859">
        <w:rPr>
          <w:lang w:val="en-US"/>
        </w:rPr>
        <w:t>was used</w:t>
      </w:r>
      <w:r>
        <w:rPr>
          <w:lang w:val="en-US"/>
        </w:rPr>
        <w:t xml:space="preserve">. </w:t>
      </w:r>
    </w:p>
    <w:p w14:paraId="4D911218" w14:textId="24D579D7" w:rsidR="00DD2745" w:rsidRDefault="00DD2745" w:rsidP="00DD2745">
      <w:pPr>
        <w:rPr>
          <w:lang w:val="en-US"/>
        </w:rPr>
      </w:pPr>
      <w:r w:rsidRPr="00174859">
        <w:rPr>
          <w:lang w:val="en-US"/>
        </w:rPr>
        <w:t xml:space="preserve">The meetings </w:t>
      </w:r>
      <w:r w:rsidR="00A30BE1">
        <w:rPr>
          <w:lang w:val="en-US"/>
        </w:rPr>
        <w:t xml:space="preserve">with the manager of the project </w:t>
      </w:r>
      <w:r w:rsidRPr="00174859">
        <w:rPr>
          <w:lang w:val="en-US"/>
        </w:rPr>
        <w:t xml:space="preserve">were held every </w:t>
      </w:r>
      <w:r w:rsidR="00E10229">
        <w:rPr>
          <w:lang w:val="en-US"/>
        </w:rPr>
        <w:t>Friday</w:t>
      </w:r>
      <w:r>
        <w:rPr>
          <w:lang w:val="en-US"/>
        </w:rPr>
        <w:t xml:space="preserve"> for a duration of 30 minutes.</w:t>
      </w:r>
      <w:r w:rsidRPr="005A60FB">
        <w:rPr>
          <w:lang w:val="en-US"/>
        </w:rPr>
        <w:t xml:space="preserve"> </w:t>
      </w:r>
      <w:r w:rsidR="00E10229">
        <w:rPr>
          <w:lang w:val="en-US"/>
        </w:rPr>
        <w:t xml:space="preserve">There were </w:t>
      </w:r>
      <w:r w:rsidR="00E10229" w:rsidRPr="005A60FB">
        <w:rPr>
          <w:lang w:val="en-US"/>
        </w:rPr>
        <w:t>identified</w:t>
      </w:r>
      <w:r w:rsidR="00E10229">
        <w:rPr>
          <w:lang w:val="en-US"/>
        </w:rPr>
        <w:t xml:space="preserve"> the </w:t>
      </w:r>
      <w:r>
        <w:rPr>
          <w:lang w:val="en-US"/>
        </w:rPr>
        <w:t>current</w:t>
      </w:r>
      <w:r w:rsidRPr="005A60FB">
        <w:rPr>
          <w:lang w:val="en-US"/>
        </w:rPr>
        <w:t xml:space="preserve"> tasks</w:t>
      </w:r>
      <w:r w:rsidR="00E10229">
        <w:rPr>
          <w:lang w:val="en-US"/>
        </w:rPr>
        <w:t xml:space="preserve"> and difficulties.</w:t>
      </w:r>
    </w:p>
    <w:p w14:paraId="516FF584" w14:textId="77777777" w:rsidR="00646140" w:rsidRPr="00237A84" w:rsidRDefault="00FE0F15" w:rsidP="00DD2745">
      <w:pPr>
        <w:pStyle w:val="Heading2"/>
        <w:rPr>
          <w:lang w:val="en-US"/>
        </w:rPr>
      </w:pPr>
      <w:bookmarkStart w:id="28" w:name="_Toc492837478"/>
      <w:r>
        <w:rPr>
          <w:lang w:val="en-US"/>
        </w:rPr>
        <w:t xml:space="preserve">5.2 </w:t>
      </w:r>
      <w:r w:rsidRPr="00FE0F15">
        <w:rPr>
          <w:lang w:val="en-US"/>
        </w:rPr>
        <w:t>Project team and member’s role</w:t>
      </w:r>
      <w:bookmarkEnd w:id="28"/>
    </w:p>
    <w:p w14:paraId="4F2A97C7" w14:textId="1A4209F9" w:rsidR="00155AD0" w:rsidRDefault="00425757" w:rsidP="008D4FC8">
      <w:pPr>
        <w:pStyle w:val="ListParagraph"/>
        <w:ind w:left="567" w:firstLine="0"/>
        <w:rPr>
          <w:lang w:val="en-US"/>
        </w:rPr>
      </w:pPr>
      <w:r>
        <w:rPr>
          <w:lang w:val="en-US"/>
        </w:rPr>
        <w:t xml:space="preserve">The </w:t>
      </w:r>
      <w:r w:rsidR="00A30BE1" w:rsidRPr="00A30BE1">
        <w:rPr>
          <w:lang w:val="en-US"/>
        </w:rPr>
        <w:t>Project Manager</w:t>
      </w:r>
      <w:r w:rsidR="00155AD0">
        <w:rPr>
          <w:lang w:val="en-US"/>
        </w:rPr>
        <w:t xml:space="preserve">: </w:t>
      </w:r>
      <w:r w:rsidR="00084472" w:rsidRPr="00167A4E">
        <w:rPr>
          <w:lang w:val="en-US"/>
        </w:rPr>
        <w:t xml:space="preserve">the mentor of the Master 2 MBDS </w:t>
      </w:r>
      <w:r w:rsidR="00155AD0">
        <w:rPr>
          <w:lang w:val="en-US"/>
        </w:rPr>
        <w:t xml:space="preserve">Mr. </w:t>
      </w:r>
      <w:r w:rsidR="00155AD0" w:rsidRPr="00167A4E">
        <w:rPr>
          <w:lang w:val="en-US"/>
        </w:rPr>
        <w:t>Mopolo</w:t>
      </w:r>
    </w:p>
    <w:p w14:paraId="12846F56" w14:textId="0A3463CB" w:rsidR="00155AD0" w:rsidRDefault="00E10229" w:rsidP="008D4FC8">
      <w:pPr>
        <w:pStyle w:val="ListParagraph"/>
        <w:ind w:left="567" w:firstLine="0"/>
        <w:rPr>
          <w:lang w:val="en-US"/>
        </w:rPr>
      </w:pPr>
      <w:r>
        <w:rPr>
          <w:lang w:val="en-US"/>
        </w:rPr>
        <w:t>The Developer</w:t>
      </w:r>
      <w:r w:rsidR="00155AD0">
        <w:rPr>
          <w:lang w:val="en-US"/>
        </w:rPr>
        <w:t>: Irina Grigoreva</w:t>
      </w:r>
    </w:p>
    <w:p w14:paraId="16E50644" w14:textId="6EC8AC89" w:rsidR="00924589" w:rsidRPr="00C12197" w:rsidRDefault="00924589" w:rsidP="008D4FC8">
      <w:pPr>
        <w:pStyle w:val="ListParagraph"/>
        <w:ind w:left="567" w:firstLine="0"/>
        <w:rPr>
          <w:lang w:val="en-US"/>
        </w:rPr>
      </w:pPr>
      <w:r>
        <w:rPr>
          <w:lang w:val="en-US"/>
        </w:rPr>
        <w:t>Medical C</w:t>
      </w:r>
      <w:r w:rsidRPr="00924589">
        <w:rPr>
          <w:lang w:val="en-US"/>
        </w:rPr>
        <w:t xml:space="preserve">onsultant (assistance in </w:t>
      </w:r>
      <w:r>
        <w:rPr>
          <w:lang w:val="en-US"/>
        </w:rPr>
        <w:t>developing</w:t>
      </w:r>
      <w:r w:rsidRPr="00924589">
        <w:rPr>
          <w:lang w:val="en-US"/>
        </w:rPr>
        <w:t xml:space="preserve"> </w:t>
      </w:r>
      <w:r>
        <w:rPr>
          <w:lang w:val="en-US"/>
        </w:rPr>
        <w:t>the</w:t>
      </w:r>
      <w:r w:rsidRPr="00924589">
        <w:rPr>
          <w:lang w:val="en-US"/>
        </w:rPr>
        <w:t xml:space="preserve"> concepts for the analysis)</w:t>
      </w:r>
      <w:r>
        <w:rPr>
          <w:lang w:val="en-US"/>
        </w:rPr>
        <w:t>: Sergey Gorianin</w:t>
      </w:r>
    </w:p>
    <w:p w14:paraId="7DAFF3C1" w14:textId="77777777" w:rsidR="00904C6F" w:rsidRDefault="00904C6F" w:rsidP="00904C6F">
      <w:pPr>
        <w:pStyle w:val="Heading2"/>
        <w:rPr>
          <w:lang w:val="en-US"/>
        </w:rPr>
      </w:pPr>
      <w:bookmarkStart w:id="29" w:name="_Toc492837479"/>
      <w:r>
        <w:rPr>
          <w:lang w:val="en-US"/>
        </w:rPr>
        <w:t xml:space="preserve">5.3 </w:t>
      </w:r>
      <w:r w:rsidRPr="00C747FA">
        <w:rPr>
          <w:lang w:val="en-US"/>
        </w:rPr>
        <w:t>Used tools in the project</w:t>
      </w:r>
      <w:bookmarkEnd w:id="29"/>
    </w:p>
    <w:p w14:paraId="6227382F" w14:textId="6A744119" w:rsidR="00904C6F" w:rsidRPr="009A3455" w:rsidRDefault="00597179" w:rsidP="009A3455">
      <w:pPr>
        <w:pStyle w:val="ListParagraph"/>
        <w:numPr>
          <w:ilvl w:val="0"/>
          <w:numId w:val="11"/>
        </w:numPr>
        <w:ind w:left="0" w:firstLine="567"/>
        <w:rPr>
          <w:lang w:val="en-US"/>
        </w:rPr>
      </w:pPr>
      <w:r w:rsidRPr="009A3455">
        <w:rPr>
          <w:i/>
          <w:lang w:val="en-US"/>
        </w:rPr>
        <w:t>IDE:</w:t>
      </w:r>
      <w:r w:rsidRPr="009A3455">
        <w:rPr>
          <w:lang w:val="en-US"/>
        </w:rPr>
        <w:t xml:space="preserve"> </w:t>
      </w:r>
      <w:r w:rsidR="009A3455" w:rsidRPr="009A3455">
        <w:rPr>
          <w:lang w:val="en-US"/>
        </w:rPr>
        <w:t>IntelliJ IDEA 2017.2.3</w:t>
      </w:r>
      <w:r w:rsidR="009A3455">
        <w:rPr>
          <w:lang w:val="en-US"/>
        </w:rPr>
        <w:t xml:space="preserve">, Eclipse </w:t>
      </w:r>
      <w:r w:rsidR="009A3455" w:rsidRPr="009A3455">
        <w:rPr>
          <w:lang w:val="en-US"/>
        </w:rPr>
        <w:t>4.6.0 (Neon)</w:t>
      </w:r>
      <w:r w:rsidR="009A3455">
        <w:rPr>
          <w:lang w:val="en-US"/>
        </w:rPr>
        <w:t xml:space="preserve">, Android Studio 2.2 </w:t>
      </w:r>
    </w:p>
    <w:p w14:paraId="15A353B2" w14:textId="2F8CC880" w:rsidR="00371DB4" w:rsidRPr="00C9542D" w:rsidRDefault="00371DB4" w:rsidP="00C9542D">
      <w:pPr>
        <w:pStyle w:val="ListParagraph"/>
        <w:numPr>
          <w:ilvl w:val="0"/>
          <w:numId w:val="11"/>
        </w:numPr>
        <w:ind w:left="0" w:firstLine="567"/>
        <w:rPr>
          <w:lang w:val="en-US"/>
        </w:rPr>
      </w:pPr>
      <w:r w:rsidRPr="00C9542D">
        <w:rPr>
          <w:i/>
          <w:lang w:val="en-US"/>
        </w:rPr>
        <w:t>Web Application Server:</w:t>
      </w:r>
      <w:r w:rsidRPr="00C9542D">
        <w:rPr>
          <w:lang w:val="en-US"/>
        </w:rPr>
        <w:t xml:space="preserve"> GlassFish 4.1</w:t>
      </w:r>
      <w:r w:rsidR="00A30BE1">
        <w:t>.2</w:t>
      </w:r>
    </w:p>
    <w:p w14:paraId="4F2BE15D" w14:textId="1A99CDF7" w:rsidR="00597179" w:rsidRDefault="00597179" w:rsidP="00C9542D">
      <w:pPr>
        <w:pStyle w:val="ListParagraph"/>
        <w:numPr>
          <w:ilvl w:val="0"/>
          <w:numId w:val="11"/>
        </w:numPr>
        <w:ind w:left="0" w:firstLine="567"/>
        <w:rPr>
          <w:lang w:val="en-US"/>
        </w:rPr>
      </w:pPr>
      <w:r w:rsidRPr="00C9542D">
        <w:rPr>
          <w:i/>
          <w:lang w:val="en-US"/>
        </w:rPr>
        <w:t>Modeling of schemes:</w:t>
      </w:r>
      <w:r w:rsidRPr="00C9542D">
        <w:rPr>
          <w:lang w:val="en-US"/>
        </w:rPr>
        <w:t xml:space="preserve"> </w:t>
      </w:r>
      <w:r w:rsidR="009A3455">
        <w:rPr>
          <w:lang w:val="en-US"/>
        </w:rPr>
        <w:t>Draw.io</w:t>
      </w:r>
    </w:p>
    <w:p w14:paraId="197F2A24" w14:textId="7AE4C2A3" w:rsidR="009A3455" w:rsidRDefault="009A3455" w:rsidP="00C9542D">
      <w:pPr>
        <w:pStyle w:val="ListParagraph"/>
        <w:numPr>
          <w:ilvl w:val="0"/>
          <w:numId w:val="11"/>
        </w:numPr>
        <w:ind w:left="0" w:firstLine="567"/>
        <w:rPr>
          <w:lang w:val="en-US"/>
        </w:rPr>
      </w:pPr>
      <w:r>
        <w:rPr>
          <w:i/>
          <w:lang w:val="en-US"/>
        </w:rPr>
        <w:t>Emulator:</w:t>
      </w:r>
      <w:r>
        <w:rPr>
          <w:lang w:val="en-US"/>
        </w:rPr>
        <w:t xml:space="preserve"> Genymotion</w:t>
      </w:r>
    </w:p>
    <w:p w14:paraId="350BE71E" w14:textId="4FA1AF32" w:rsidR="004C3E50" w:rsidRPr="00C9542D" w:rsidRDefault="004C3E50" w:rsidP="00C9542D">
      <w:pPr>
        <w:pStyle w:val="ListParagraph"/>
        <w:numPr>
          <w:ilvl w:val="0"/>
          <w:numId w:val="11"/>
        </w:numPr>
        <w:ind w:left="0" w:firstLine="567"/>
        <w:rPr>
          <w:lang w:val="en-US"/>
        </w:rPr>
      </w:pPr>
      <w:r>
        <w:rPr>
          <w:i/>
          <w:lang w:val="en-US"/>
        </w:rPr>
        <w:t>Smartwatch:</w:t>
      </w:r>
      <w:r>
        <w:rPr>
          <w:lang w:val="en-US"/>
        </w:rPr>
        <w:t xml:space="preserve"> </w:t>
      </w:r>
      <w:r>
        <w:rPr>
          <w:lang w:val="fr-FR"/>
        </w:rPr>
        <w:t>Fitbit Charge 2</w:t>
      </w:r>
    </w:p>
    <w:p w14:paraId="617179CF" w14:textId="77777777" w:rsidR="00597179" w:rsidRPr="00C9542D" w:rsidRDefault="00597179" w:rsidP="00C9542D">
      <w:pPr>
        <w:pStyle w:val="ListParagraph"/>
        <w:numPr>
          <w:ilvl w:val="0"/>
          <w:numId w:val="11"/>
        </w:numPr>
        <w:ind w:left="0" w:firstLine="567"/>
        <w:rPr>
          <w:lang w:val="en-US"/>
        </w:rPr>
      </w:pPr>
      <w:r w:rsidRPr="00C9542D">
        <w:rPr>
          <w:i/>
          <w:lang w:val="en-US"/>
        </w:rPr>
        <w:t>Environment:</w:t>
      </w:r>
      <w:r w:rsidRPr="00C9542D">
        <w:rPr>
          <w:lang w:val="en-US"/>
        </w:rPr>
        <w:t xml:space="preserve"> Oracle DWH 12g</w:t>
      </w:r>
    </w:p>
    <w:p w14:paraId="595AEFE9" w14:textId="3E8B1156" w:rsidR="00597179" w:rsidRPr="00C9542D" w:rsidRDefault="00597179" w:rsidP="00C9542D">
      <w:pPr>
        <w:pStyle w:val="ListParagraph"/>
        <w:numPr>
          <w:ilvl w:val="0"/>
          <w:numId w:val="11"/>
        </w:numPr>
        <w:ind w:left="0" w:firstLine="567"/>
        <w:rPr>
          <w:lang w:val="en-US"/>
        </w:rPr>
      </w:pPr>
      <w:r w:rsidRPr="00C9542D">
        <w:rPr>
          <w:i/>
          <w:lang w:val="en-US"/>
        </w:rPr>
        <w:t>Databases:</w:t>
      </w:r>
      <w:r w:rsidRPr="00C9542D">
        <w:rPr>
          <w:lang w:val="en-US"/>
        </w:rPr>
        <w:t xml:space="preserve"> Oracle NO</w:t>
      </w:r>
      <w:r w:rsidR="007B2B27" w:rsidRPr="00C9542D">
        <w:rPr>
          <w:lang w:val="en-US"/>
        </w:rPr>
        <w:t>SQL</w:t>
      </w:r>
      <w:r w:rsidR="009A3455">
        <w:rPr>
          <w:lang w:val="en-US"/>
        </w:rPr>
        <w:t>, HBASE, Oracle SQL</w:t>
      </w:r>
    </w:p>
    <w:p w14:paraId="10B2A533" w14:textId="77777777" w:rsidR="007B2B27" w:rsidRDefault="007B2B27" w:rsidP="00C9542D">
      <w:pPr>
        <w:pStyle w:val="ListParagraph"/>
        <w:numPr>
          <w:ilvl w:val="0"/>
          <w:numId w:val="11"/>
        </w:numPr>
        <w:ind w:left="0" w:firstLine="567"/>
        <w:rPr>
          <w:lang w:val="en-US"/>
        </w:rPr>
      </w:pPr>
      <w:r w:rsidRPr="00C9542D">
        <w:rPr>
          <w:i/>
          <w:lang w:val="en-US"/>
        </w:rPr>
        <w:t>Programming languages:</w:t>
      </w:r>
      <w:r w:rsidRPr="00C9542D">
        <w:rPr>
          <w:lang w:val="en-US"/>
        </w:rPr>
        <w:t xml:space="preserve"> Java/JEE, R</w:t>
      </w:r>
    </w:p>
    <w:p w14:paraId="30784A0E" w14:textId="77777777" w:rsidR="007064F9" w:rsidRDefault="00792E00" w:rsidP="00792E00">
      <w:pPr>
        <w:pStyle w:val="ListParagraph"/>
        <w:numPr>
          <w:ilvl w:val="0"/>
          <w:numId w:val="11"/>
        </w:numPr>
        <w:ind w:left="0" w:firstLine="567"/>
        <w:rPr>
          <w:lang w:val="en-US"/>
        </w:rPr>
      </w:pPr>
      <w:r>
        <w:rPr>
          <w:i/>
          <w:lang w:val="en-US"/>
        </w:rPr>
        <w:t>V</w:t>
      </w:r>
      <w:r w:rsidRPr="00792E00">
        <w:rPr>
          <w:i/>
          <w:lang w:val="en-US"/>
        </w:rPr>
        <w:t xml:space="preserve">ersion </w:t>
      </w:r>
      <w:r>
        <w:rPr>
          <w:i/>
          <w:lang w:val="en-US"/>
        </w:rPr>
        <w:t>C</w:t>
      </w:r>
      <w:r w:rsidRPr="00792E00">
        <w:rPr>
          <w:i/>
          <w:lang w:val="en-US"/>
        </w:rPr>
        <w:t xml:space="preserve">ontrol </w:t>
      </w:r>
      <w:r>
        <w:rPr>
          <w:i/>
          <w:lang w:val="en-US"/>
        </w:rPr>
        <w:t>S</w:t>
      </w:r>
      <w:r w:rsidRPr="00792E00">
        <w:rPr>
          <w:i/>
          <w:lang w:val="en-US"/>
        </w:rPr>
        <w:t>ystem</w:t>
      </w:r>
      <w:r w:rsidR="007064F9">
        <w:rPr>
          <w:i/>
          <w:lang w:val="en-US"/>
        </w:rPr>
        <w:t>:</w:t>
      </w:r>
      <w:r w:rsidR="007064F9">
        <w:rPr>
          <w:lang w:val="en-US"/>
        </w:rPr>
        <w:t xml:space="preserve"> </w:t>
      </w:r>
      <w:r>
        <w:rPr>
          <w:lang w:val="en-US"/>
        </w:rPr>
        <w:t>Git (</w:t>
      </w:r>
      <w:r w:rsidR="007064F9">
        <w:rPr>
          <w:lang w:val="en-US"/>
        </w:rPr>
        <w:t>Bitbucket</w:t>
      </w:r>
      <w:r>
        <w:rPr>
          <w:lang w:val="en-US"/>
        </w:rPr>
        <w:t>)</w:t>
      </w:r>
    </w:p>
    <w:p w14:paraId="11BDBB3A" w14:textId="77777777" w:rsidR="00597179" w:rsidRDefault="0028789D" w:rsidP="0028789D">
      <w:pPr>
        <w:pStyle w:val="Heading2"/>
        <w:rPr>
          <w:lang w:val="en-US"/>
        </w:rPr>
      </w:pPr>
      <w:bookmarkStart w:id="30" w:name="_Toc492837480"/>
      <w:r>
        <w:rPr>
          <w:lang w:val="en-US"/>
        </w:rPr>
        <w:t xml:space="preserve">5.4 </w:t>
      </w:r>
      <w:r w:rsidRPr="0028789D">
        <w:rPr>
          <w:lang w:val="en-US"/>
        </w:rPr>
        <w:t>Configuration management</w:t>
      </w:r>
      <w:bookmarkEnd w:id="30"/>
    </w:p>
    <w:p w14:paraId="4765CF1D" w14:textId="7B91768B" w:rsidR="00DE1CBB" w:rsidRPr="00DE1CBB" w:rsidRDefault="00A146C1" w:rsidP="00DE1CBB">
      <w:pPr>
        <w:rPr>
          <w:lang w:val="en-US"/>
        </w:rPr>
      </w:pPr>
      <w:r w:rsidRPr="00A146C1">
        <w:rPr>
          <w:lang w:val="en-US"/>
        </w:rPr>
        <w:t>Configuration mana</w:t>
      </w:r>
      <w:r w:rsidR="00E15B48">
        <w:rPr>
          <w:lang w:val="en-US"/>
        </w:rPr>
        <w:t>gement is done using Dropbox. Project folder</w:t>
      </w:r>
      <w:r w:rsidRPr="00A146C1">
        <w:rPr>
          <w:lang w:val="en-US"/>
        </w:rPr>
        <w:t xml:space="preserve"> directory</w:t>
      </w:r>
      <w:r w:rsidR="00DE1CBB">
        <w:rPr>
          <w:lang w:val="en-US"/>
        </w:rPr>
        <w:t>, named “</w:t>
      </w:r>
      <w:r w:rsidR="00DE1CBB" w:rsidRPr="00DE1CBB">
        <w:rPr>
          <w:lang w:val="en-US"/>
        </w:rPr>
        <w:t>ProjetBigdataImredd2017</w:t>
      </w:r>
      <w:r w:rsidR="00DE1CBB">
        <w:rPr>
          <w:lang w:val="en-US"/>
        </w:rPr>
        <w:t>”</w:t>
      </w:r>
      <w:r w:rsidRPr="00A146C1">
        <w:rPr>
          <w:lang w:val="en-US"/>
        </w:rPr>
        <w:t xml:space="preserve"> has been created containing the subdirectories for each </w:t>
      </w:r>
      <w:r w:rsidR="00E15B48">
        <w:rPr>
          <w:lang w:val="en-US"/>
        </w:rPr>
        <w:t xml:space="preserve">type of </w:t>
      </w:r>
      <w:r w:rsidR="00E15B48">
        <w:rPr>
          <w:lang w:val="en-US"/>
        </w:rPr>
        <w:lastRenderedPageBreak/>
        <w:t xml:space="preserve">documents. </w:t>
      </w:r>
      <w:r w:rsidRPr="00A146C1">
        <w:rPr>
          <w:lang w:val="en-US"/>
        </w:rPr>
        <w:t>Each member deposits its files in its directory.</w:t>
      </w:r>
      <w:r w:rsidR="00DE1CBB">
        <w:rPr>
          <w:lang w:val="en-US"/>
        </w:rPr>
        <w:t xml:space="preserve"> </w:t>
      </w:r>
      <w:r w:rsidR="00DE1CBB" w:rsidRPr="00DE1CBB">
        <w:rPr>
          <w:lang w:val="en-US"/>
        </w:rPr>
        <w:t>Source code is available in the Dropbox. Folder description:</w:t>
      </w:r>
    </w:p>
    <w:p w14:paraId="27C759B0" w14:textId="68041788" w:rsidR="00DE1CBB" w:rsidRDefault="00DE1CBB" w:rsidP="00DE1CBB">
      <w:pPr>
        <w:rPr>
          <w:lang w:val="en-US"/>
        </w:rPr>
      </w:pPr>
      <w:r w:rsidRPr="00DE1CBB">
        <w:rPr>
          <w:lang w:val="en-US"/>
        </w:rPr>
        <w:t>BigData</w:t>
      </w:r>
      <w:r w:rsidR="00A30BE1">
        <w:rPr>
          <w:lang w:val="en-US"/>
        </w:rPr>
        <w:t>Android</w:t>
      </w:r>
      <w:r>
        <w:rPr>
          <w:lang w:val="en-US"/>
        </w:rPr>
        <w:t>App</w:t>
      </w:r>
      <w:r w:rsidRPr="00DE1CBB">
        <w:rPr>
          <w:lang w:val="en-US"/>
        </w:rPr>
        <w:t xml:space="preserve"> —</w:t>
      </w:r>
      <w:r w:rsidR="00A30BE1">
        <w:rPr>
          <w:lang w:val="en-US"/>
        </w:rPr>
        <w:t xml:space="preserve"> the </w:t>
      </w:r>
      <w:r w:rsidRPr="00DE1CBB">
        <w:rPr>
          <w:lang w:val="en-US"/>
        </w:rPr>
        <w:t xml:space="preserve">workspace with the source code of </w:t>
      </w:r>
      <w:r w:rsidR="00D51B93">
        <w:rPr>
          <w:lang w:val="en-US"/>
        </w:rPr>
        <w:t>the</w:t>
      </w:r>
      <w:r w:rsidRPr="00DE1CBB">
        <w:rPr>
          <w:lang w:val="en-US"/>
        </w:rPr>
        <w:t xml:space="preserve"> </w:t>
      </w:r>
      <w:r w:rsidR="00A30BE1">
        <w:rPr>
          <w:lang w:val="en-US"/>
        </w:rPr>
        <w:t>Android</w:t>
      </w:r>
      <w:r w:rsidRPr="00DE1CBB">
        <w:rPr>
          <w:lang w:val="en-US"/>
        </w:rPr>
        <w:t xml:space="preserve"> application;</w:t>
      </w:r>
    </w:p>
    <w:p w14:paraId="641B8EF3" w14:textId="0F934945" w:rsidR="00A30BE1" w:rsidRDefault="00A30BE1" w:rsidP="00DE1CBB">
      <w:pPr>
        <w:rPr>
          <w:lang w:val="en-US"/>
        </w:rPr>
      </w:pPr>
      <w:r w:rsidRPr="00DE1CBB">
        <w:rPr>
          <w:lang w:val="en-US"/>
        </w:rPr>
        <w:t>BigData</w:t>
      </w:r>
      <w:r>
        <w:rPr>
          <w:lang w:val="en-US"/>
        </w:rPr>
        <w:t xml:space="preserve">WebService </w:t>
      </w:r>
      <w:r w:rsidRPr="00DE1CBB">
        <w:rPr>
          <w:lang w:val="en-US"/>
        </w:rPr>
        <w:t>—</w:t>
      </w:r>
      <w:r>
        <w:rPr>
          <w:lang w:val="en-US"/>
        </w:rPr>
        <w:t xml:space="preserve"> </w:t>
      </w:r>
      <w:r w:rsidRPr="009A3455">
        <w:rPr>
          <w:lang w:val="en-US"/>
        </w:rPr>
        <w:t>IntelliJ</w:t>
      </w:r>
      <w:r>
        <w:rPr>
          <w:lang w:val="en-US"/>
        </w:rPr>
        <w:t xml:space="preserve"> IDEA workspace </w:t>
      </w:r>
      <w:r w:rsidRPr="00DE1CBB">
        <w:rPr>
          <w:lang w:val="en-US"/>
        </w:rPr>
        <w:t xml:space="preserve">with the source code of </w:t>
      </w:r>
      <w:r>
        <w:rPr>
          <w:lang w:val="en-US"/>
        </w:rPr>
        <w:t>the</w:t>
      </w:r>
      <w:r w:rsidRPr="00DE1CBB">
        <w:rPr>
          <w:lang w:val="en-US"/>
        </w:rPr>
        <w:t xml:space="preserve"> </w:t>
      </w:r>
      <w:r>
        <w:rPr>
          <w:lang w:val="en-US"/>
        </w:rPr>
        <w:t>web service;</w:t>
      </w:r>
    </w:p>
    <w:p w14:paraId="47BAAE98" w14:textId="645AC389" w:rsidR="00A30BE1" w:rsidRPr="00DE1CBB" w:rsidRDefault="00A30BE1" w:rsidP="00DE1CBB">
      <w:pPr>
        <w:rPr>
          <w:lang w:val="en-US"/>
        </w:rPr>
      </w:pPr>
      <w:r>
        <w:rPr>
          <w:lang w:val="en-US"/>
        </w:rPr>
        <w:t xml:space="preserve">BigDataGenAlg </w:t>
      </w:r>
      <w:r w:rsidRPr="00DE1CBB">
        <w:rPr>
          <w:lang w:val="en-US"/>
        </w:rPr>
        <w:t>—</w:t>
      </w:r>
      <w:r>
        <w:rPr>
          <w:lang w:val="en-US"/>
        </w:rPr>
        <w:t xml:space="preserve"> Eclipse</w:t>
      </w:r>
      <w:r w:rsidRPr="00A30BE1">
        <w:rPr>
          <w:lang w:val="en-US"/>
        </w:rPr>
        <w:t xml:space="preserve"> </w:t>
      </w:r>
      <w:r>
        <w:rPr>
          <w:lang w:val="en-US"/>
        </w:rPr>
        <w:t xml:space="preserve">IDEA workspace </w:t>
      </w:r>
      <w:r w:rsidRPr="00DE1CBB">
        <w:rPr>
          <w:lang w:val="en-US"/>
        </w:rPr>
        <w:t>with the source code</w:t>
      </w:r>
      <w:r>
        <w:rPr>
          <w:lang w:val="en-US"/>
        </w:rPr>
        <w:t xml:space="preserve"> of the script for generating data;</w:t>
      </w:r>
    </w:p>
    <w:p w14:paraId="16F27E4F" w14:textId="443B65AB" w:rsidR="00DE1CBB" w:rsidRPr="00DE1CBB" w:rsidRDefault="00D51B93" w:rsidP="00DE1CBB">
      <w:pPr>
        <w:rPr>
          <w:lang w:val="en-US"/>
        </w:rPr>
      </w:pPr>
      <w:r>
        <w:rPr>
          <w:lang w:val="en-US"/>
        </w:rPr>
        <w:t>S</w:t>
      </w:r>
      <w:r w:rsidR="00DE1CBB" w:rsidRPr="00DE1CBB">
        <w:rPr>
          <w:lang w:val="en-US"/>
        </w:rPr>
        <w:t>tatisticR</w:t>
      </w:r>
      <w:r w:rsidR="00A30BE1">
        <w:rPr>
          <w:lang w:val="en-US"/>
        </w:rPr>
        <w:t>2</w:t>
      </w:r>
      <w:r w:rsidR="00DE1CBB" w:rsidRPr="00DE1CBB">
        <w:rPr>
          <w:lang w:val="en-US"/>
        </w:rPr>
        <w:t xml:space="preserve"> — RStudio workspace with the source code of the program performs the </w:t>
      </w:r>
      <w:r>
        <w:rPr>
          <w:lang w:val="en-US"/>
        </w:rPr>
        <w:t xml:space="preserve">calculating the </w:t>
      </w:r>
      <w:r w:rsidR="00A30BE1">
        <w:rPr>
          <w:lang w:val="en-US"/>
        </w:rPr>
        <w:t>classification</w:t>
      </w:r>
      <w:r>
        <w:rPr>
          <w:lang w:val="en-US"/>
        </w:rPr>
        <w:t xml:space="preserve"> and prediction methods</w:t>
      </w:r>
      <w:r w:rsidR="00DE1CBB" w:rsidRPr="00DE1CBB">
        <w:rPr>
          <w:lang w:val="en-US"/>
        </w:rPr>
        <w:t>;</w:t>
      </w:r>
    </w:p>
    <w:p w14:paraId="6FE456D7" w14:textId="50687C52" w:rsidR="00DE1CBB" w:rsidRPr="00DE1CBB" w:rsidRDefault="00D51B93" w:rsidP="00DE1CBB">
      <w:pPr>
        <w:rPr>
          <w:lang w:val="en-US"/>
        </w:rPr>
      </w:pPr>
      <w:r>
        <w:rPr>
          <w:lang w:val="en-US"/>
        </w:rPr>
        <w:t>R</w:t>
      </w:r>
      <w:r w:rsidR="00DE1CBB" w:rsidRPr="00DE1CBB">
        <w:rPr>
          <w:lang w:val="en-US"/>
        </w:rPr>
        <w:t xml:space="preserve">eport — </w:t>
      </w:r>
      <w:r w:rsidR="00A30BE1">
        <w:rPr>
          <w:lang w:val="en-US"/>
        </w:rPr>
        <w:t xml:space="preserve">all the reports for project </w:t>
      </w:r>
      <w:r w:rsidR="00DE1CBB" w:rsidRPr="00DE1CBB">
        <w:rPr>
          <w:lang w:val="en-US"/>
        </w:rPr>
        <w:t>with annexes and</w:t>
      </w:r>
      <w:r w:rsidR="005023BE">
        <w:rPr>
          <w:lang w:val="en-US"/>
        </w:rPr>
        <w:t xml:space="preserve"> the</w:t>
      </w:r>
      <w:r w:rsidR="00DE1CBB" w:rsidRPr="00DE1CBB">
        <w:rPr>
          <w:lang w:val="en-US"/>
        </w:rPr>
        <w:t xml:space="preserve"> presentation.</w:t>
      </w:r>
    </w:p>
    <w:p w14:paraId="6799EF9E" w14:textId="161A944A" w:rsidR="00D41A89" w:rsidRPr="00A146C1" w:rsidRDefault="00CD67F5" w:rsidP="00DE1CBB">
      <w:pPr>
        <w:rPr>
          <w:lang w:val="en-US"/>
        </w:rPr>
      </w:pPr>
      <w:r>
        <w:rPr>
          <w:lang w:val="en-US"/>
        </w:rPr>
        <w:t>The</w:t>
      </w:r>
      <w:r w:rsidR="00DE1CBB" w:rsidRPr="00DE1CBB">
        <w:rPr>
          <w:lang w:val="en-US"/>
        </w:rPr>
        <w:t xml:space="preserve"> CamelCase notation</w:t>
      </w:r>
      <w:r>
        <w:rPr>
          <w:lang w:val="en-US"/>
        </w:rPr>
        <w:t xml:space="preserve"> was used</w:t>
      </w:r>
      <w:r w:rsidR="00DE1CBB" w:rsidRPr="00DE1CBB">
        <w:rPr>
          <w:lang w:val="en-US"/>
        </w:rPr>
        <w:t xml:space="preserve"> to denote the variable names. The name of the variable is the purpose to which data they refer. Variable from the example refers to the type of style for a block with personalized recommendations.</w:t>
      </w:r>
    </w:p>
    <w:p w14:paraId="178A7B82" w14:textId="77777777" w:rsidR="00E60A5E" w:rsidRPr="00A972D8" w:rsidRDefault="00E60A5E" w:rsidP="005971D6">
      <w:pPr>
        <w:pStyle w:val="Heading2"/>
        <w:rPr>
          <w:lang w:val="en-US"/>
        </w:rPr>
      </w:pPr>
      <w:bookmarkStart w:id="31" w:name="_Toc492837481"/>
      <w:r w:rsidRPr="00A972D8">
        <w:rPr>
          <w:lang w:val="en-US"/>
        </w:rPr>
        <w:t>5.5 Risk Plan</w:t>
      </w:r>
      <w:bookmarkEnd w:id="31"/>
    </w:p>
    <w:tbl>
      <w:tblPr>
        <w:tblStyle w:val="GridTable1Light-Accent5"/>
        <w:tblW w:w="9351" w:type="dxa"/>
        <w:tblLook w:val="04A0" w:firstRow="1" w:lastRow="0" w:firstColumn="1" w:lastColumn="0" w:noHBand="0" w:noVBand="1"/>
      </w:tblPr>
      <w:tblGrid>
        <w:gridCol w:w="4248"/>
        <w:gridCol w:w="5103"/>
      </w:tblGrid>
      <w:tr w:rsidR="00017838" w14:paraId="5702C0D2" w14:textId="77777777" w:rsidTr="0001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D9E2F3" w:themeFill="accent1" w:themeFillTint="33"/>
          </w:tcPr>
          <w:p w14:paraId="36B0EE6A" w14:textId="77777777" w:rsidR="00017838" w:rsidRPr="00B34789" w:rsidRDefault="00017838" w:rsidP="000C468D">
            <w:pPr>
              <w:spacing w:line="240" w:lineRule="auto"/>
              <w:ind w:firstLine="0"/>
              <w:rPr>
                <w:b w:val="0"/>
                <w:color w:val="0D0D0D" w:themeColor="text1" w:themeTint="F2"/>
                <w:lang w:val="en-US"/>
              </w:rPr>
            </w:pPr>
            <w:r>
              <w:rPr>
                <w:b w:val="0"/>
                <w:color w:val="0D0D0D" w:themeColor="text1" w:themeTint="F2"/>
                <w:lang w:val="en-US"/>
              </w:rPr>
              <w:t>Risk</w:t>
            </w:r>
          </w:p>
        </w:tc>
        <w:tc>
          <w:tcPr>
            <w:tcW w:w="5103" w:type="dxa"/>
            <w:shd w:val="clear" w:color="auto" w:fill="D9E2F3" w:themeFill="accent1" w:themeFillTint="33"/>
          </w:tcPr>
          <w:p w14:paraId="3CB71739" w14:textId="77777777" w:rsidR="00017838" w:rsidRPr="00B34789" w:rsidRDefault="00017838" w:rsidP="000C468D">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Solution</w:t>
            </w:r>
          </w:p>
        </w:tc>
      </w:tr>
      <w:tr w:rsidR="00017838" w:rsidRPr="00937E7C" w14:paraId="5755ACC8" w14:textId="77777777" w:rsidTr="00017838">
        <w:tc>
          <w:tcPr>
            <w:cnfStyle w:val="001000000000" w:firstRow="0" w:lastRow="0" w:firstColumn="1" w:lastColumn="0" w:oddVBand="0" w:evenVBand="0" w:oddHBand="0" w:evenHBand="0" w:firstRowFirstColumn="0" w:firstRowLastColumn="0" w:lastRowFirstColumn="0" w:lastRowLastColumn="0"/>
            <w:tcW w:w="4248" w:type="dxa"/>
          </w:tcPr>
          <w:p w14:paraId="1FAC0D56" w14:textId="780B8B33" w:rsidR="00017838" w:rsidRPr="00344F73" w:rsidRDefault="00A30BE1" w:rsidP="00344F73">
            <w:pPr>
              <w:spacing w:line="240" w:lineRule="auto"/>
              <w:ind w:firstLine="0"/>
              <w:jc w:val="left"/>
              <w:rPr>
                <w:b w:val="0"/>
                <w:lang w:val="en-US"/>
              </w:rPr>
            </w:pPr>
            <w:r>
              <w:rPr>
                <w:b w:val="0"/>
                <w:lang w:val="en-US"/>
              </w:rPr>
              <w:t>Cu</w:t>
            </w:r>
            <w:r w:rsidRPr="00A30BE1">
              <w:rPr>
                <w:b w:val="0"/>
                <w:lang w:val="en-US"/>
              </w:rPr>
              <w:t>rrent non-existence of enough personal data</w:t>
            </w:r>
          </w:p>
        </w:tc>
        <w:tc>
          <w:tcPr>
            <w:tcW w:w="5103" w:type="dxa"/>
          </w:tcPr>
          <w:p w14:paraId="268855F0" w14:textId="1097A7E5" w:rsidR="00017838" w:rsidRPr="00344F73" w:rsidRDefault="00A30BE1" w:rsidP="00344F7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Using the algorithm for generating the data and filling the database</w:t>
            </w:r>
          </w:p>
        </w:tc>
      </w:tr>
      <w:tr w:rsidR="00A30BE1" w:rsidRPr="00937E7C" w14:paraId="6AC5DEA5" w14:textId="77777777" w:rsidTr="00017838">
        <w:tc>
          <w:tcPr>
            <w:cnfStyle w:val="001000000000" w:firstRow="0" w:lastRow="0" w:firstColumn="1" w:lastColumn="0" w:oddVBand="0" w:evenVBand="0" w:oddHBand="0" w:evenHBand="0" w:firstRowFirstColumn="0" w:firstRowLastColumn="0" w:lastRowFirstColumn="0" w:lastRowLastColumn="0"/>
            <w:tcW w:w="4248" w:type="dxa"/>
          </w:tcPr>
          <w:p w14:paraId="723AE344" w14:textId="5CF5DED6" w:rsidR="00A30BE1" w:rsidRDefault="00A30BE1" w:rsidP="00A30BE1">
            <w:pPr>
              <w:spacing w:line="240" w:lineRule="auto"/>
              <w:ind w:firstLine="0"/>
              <w:jc w:val="left"/>
              <w:rPr>
                <w:b w:val="0"/>
                <w:lang w:val="en-US"/>
              </w:rPr>
            </w:pPr>
            <w:r>
              <w:rPr>
                <w:b w:val="0"/>
                <w:lang w:val="en-US"/>
              </w:rPr>
              <w:t>No external connections on</w:t>
            </w:r>
            <w:r w:rsidRPr="00A1529B">
              <w:rPr>
                <w:b w:val="0"/>
                <w:lang w:val="en-US"/>
              </w:rPr>
              <w:t xml:space="preserve"> the</w:t>
            </w:r>
            <w:r>
              <w:rPr>
                <w:b w:val="0"/>
                <w:lang w:val="en-US"/>
              </w:rPr>
              <w:t xml:space="preserve"> MBDS</w:t>
            </w:r>
            <w:r w:rsidRPr="00A1529B">
              <w:rPr>
                <w:b w:val="0"/>
                <w:lang w:val="en-US"/>
              </w:rPr>
              <w:t xml:space="preserve"> cluster</w:t>
            </w:r>
          </w:p>
        </w:tc>
        <w:tc>
          <w:tcPr>
            <w:tcW w:w="5103" w:type="dxa"/>
          </w:tcPr>
          <w:p w14:paraId="582DA954" w14:textId="1043509D" w:rsidR="00A30BE1" w:rsidRPr="00A30BE1" w:rsidRDefault="00A30BE1" w:rsidP="00A30BE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30BE1">
              <w:rPr>
                <w:lang w:val="en-US"/>
              </w:rPr>
              <w:t>Using the local machine for developing</w:t>
            </w:r>
          </w:p>
        </w:tc>
      </w:tr>
      <w:tr w:rsidR="00017838" w:rsidRPr="00937E7C" w14:paraId="26D63F8C" w14:textId="77777777" w:rsidTr="00017838">
        <w:tc>
          <w:tcPr>
            <w:cnfStyle w:val="001000000000" w:firstRow="0" w:lastRow="0" w:firstColumn="1" w:lastColumn="0" w:oddVBand="0" w:evenVBand="0" w:oddHBand="0" w:evenHBand="0" w:firstRowFirstColumn="0" w:firstRowLastColumn="0" w:lastRowFirstColumn="0" w:lastRowLastColumn="0"/>
            <w:tcW w:w="4248" w:type="dxa"/>
          </w:tcPr>
          <w:p w14:paraId="0CD25145" w14:textId="49DFF384" w:rsidR="00017838" w:rsidRPr="00E77CEA" w:rsidRDefault="00344F73" w:rsidP="00344F73">
            <w:pPr>
              <w:spacing w:line="240" w:lineRule="auto"/>
              <w:ind w:firstLine="0"/>
              <w:jc w:val="left"/>
              <w:rPr>
                <w:b w:val="0"/>
                <w:lang w:val="en-US"/>
              </w:rPr>
            </w:pPr>
            <w:r w:rsidRPr="00344F73">
              <w:rPr>
                <w:b w:val="0"/>
                <w:lang w:val="en-US"/>
              </w:rPr>
              <w:t xml:space="preserve">The problem with obtaining </w:t>
            </w:r>
            <w:r w:rsidR="00A30BE1">
              <w:rPr>
                <w:b w:val="0"/>
                <w:lang w:val="en-US"/>
              </w:rPr>
              <w:t xml:space="preserve">specifications </w:t>
            </w:r>
            <w:r w:rsidRPr="00344F73">
              <w:rPr>
                <w:b w:val="0"/>
                <w:lang w:val="en-US"/>
              </w:rPr>
              <w:t>f</w:t>
            </w:r>
            <w:r w:rsidR="00E77CEA">
              <w:rPr>
                <w:b w:val="0"/>
                <w:lang w:val="en-US"/>
              </w:rPr>
              <w:t>o</w:t>
            </w:r>
            <w:r w:rsidR="00F31020">
              <w:rPr>
                <w:b w:val="0"/>
                <w:lang w:val="en-US"/>
              </w:rPr>
              <w:t>r</w:t>
            </w:r>
            <w:r w:rsidR="00E77CEA">
              <w:rPr>
                <w:b w:val="0"/>
                <w:lang w:val="en-US"/>
              </w:rPr>
              <w:t xml:space="preserve"> current data</w:t>
            </w:r>
          </w:p>
        </w:tc>
        <w:tc>
          <w:tcPr>
            <w:tcW w:w="5103" w:type="dxa"/>
          </w:tcPr>
          <w:p w14:paraId="7B848B05" w14:textId="57768FB3" w:rsidR="00017838" w:rsidRPr="00A204A3" w:rsidRDefault="00A30BE1" w:rsidP="00344F7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Choosing the other possible way to use the system</w:t>
            </w:r>
          </w:p>
        </w:tc>
      </w:tr>
      <w:tr w:rsidR="00017838" w:rsidRPr="00937E7C" w14:paraId="1A5A63E7" w14:textId="77777777" w:rsidTr="00017838">
        <w:tc>
          <w:tcPr>
            <w:cnfStyle w:val="001000000000" w:firstRow="0" w:lastRow="0" w:firstColumn="1" w:lastColumn="0" w:oddVBand="0" w:evenVBand="0" w:oddHBand="0" w:evenHBand="0" w:firstRowFirstColumn="0" w:firstRowLastColumn="0" w:lastRowFirstColumn="0" w:lastRowLastColumn="0"/>
            <w:tcW w:w="4248" w:type="dxa"/>
          </w:tcPr>
          <w:p w14:paraId="045093BD" w14:textId="41A48A4A" w:rsidR="00017838" w:rsidRPr="00A204A3" w:rsidRDefault="00A204A3" w:rsidP="00344F73">
            <w:pPr>
              <w:spacing w:line="240" w:lineRule="auto"/>
              <w:ind w:firstLine="0"/>
              <w:jc w:val="left"/>
              <w:rPr>
                <w:b w:val="0"/>
                <w:lang w:val="en-US"/>
              </w:rPr>
            </w:pPr>
            <w:r w:rsidRPr="00A204A3">
              <w:rPr>
                <w:b w:val="0"/>
                <w:lang w:val="en-US"/>
              </w:rPr>
              <w:t>Loss of time wait</w:t>
            </w:r>
            <w:r w:rsidR="00A30BE1">
              <w:rPr>
                <w:b w:val="0"/>
                <w:lang w:val="en-US"/>
              </w:rPr>
              <w:t>ing for data and specifications</w:t>
            </w:r>
          </w:p>
        </w:tc>
        <w:tc>
          <w:tcPr>
            <w:tcW w:w="5103" w:type="dxa"/>
          </w:tcPr>
          <w:p w14:paraId="22405DC7" w14:textId="2FF047B5" w:rsidR="00017838" w:rsidRDefault="00A1529B" w:rsidP="00344F7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To u</w:t>
            </w:r>
            <w:r w:rsidRPr="00A1529B">
              <w:rPr>
                <w:lang w:val="en-US"/>
              </w:rPr>
              <w:t>se</w:t>
            </w:r>
            <w:r>
              <w:rPr>
                <w:lang w:val="en-US"/>
              </w:rPr>
              <w:t xml:space="preserve"> this</w:t>
            </w:r>
            <w:r w:rsidRPr="00A1529B">
              <w:rPr>
                <w:lang w:val="en-US"/>
              </w:rPr>
              <w:t xml:space="preserve"> time </w:t>
            </w:r>
            <w:r>
              <w:rPr>
                <w:lang w:val="en-US"/>
              </w:rPr>
              <w:t>for</w:t>
            </w:r>
            <w:r w:rsidRPr="00A1529B">
              <w:rPr>
                <w:lang w:val="en-US"/>
              </w:rPr>
              <w:t xml:space="preserve"> study Big Dat</w:t>
            </w:r>
            <w:r>
              <w:rPr>
                <w:lang w:val="en-US"/>
              </w:rPr>
              <w:t>a</w:t>
            </w:r>
            <w:r w:rsidRPr="00A1529B">
              <w:rPr>
                <w:lang w:val="en-US"/>
              </w:rPr>
              <w:t xml:space="preserve"> approaches and similar projects</w:t>
            </w:r>
          </w:p>
        </w:tc>
      </w:tr>
      <w:tr w:rsidR="00A1529B" w:rsidRPr="00937E7C" w14:paraId="3EB3B416" w14:textId="77777777" w:rsidTr="00017838">
        <w:tc>
          <w:tcPr>
            <w:cnfStyle w:val="001000000000" w:firstRow="0" w:lastRow="0" w:firstColumn="1" w:lastColumn="0" w:oddVBand="0" w:evenVBand="0" w:oddHBand="0" w:evenHBand="0" w:firstRowFirstColumn="0" w:firstRowLastColumn="0" w:lastRowFirstColumn="0" w:lastRowLastColumn="0"/>
            <w:tcW w:w="4248" w:type="dxa"/>
          </w:tcPr>
          <w:p w14:paraId="2861CE0E" w14:textId="7F8D10CE" w:rsidR="00A1529B" w:rsidRPr="00A1529B" w:rsidRDefault="00A1529B" w:rsidP="00344F73">
            <w:pPr>
              <w:spacing w:line="240" w:lineRule="auto"/>
              <w:ind w:firstLine="0"/>
              <w:jc w:val="left"/>
              <w:rPr>
                <w:b w:val="0"/>
                <w:lang w:val="en-US"/>
              </w:rPr>
            </w:pPr>
            <w:r w:rsidRPr="00A1529B">
              <w:rPr>
                <w:b w:val="0"/>
                <w:lang w:val="en-US"/>
              </w:rPr>
              <w:t xml:space="preserve">Server </w:t>
            </w:r>
            <w:r>
              <w:rPr>
                <w:b w:val="0"/>
                <w:lang w:val="en-US"/>
              </w:rPr>
              <w:t xml:space="preserve">of MBDS cluster </w:t>
            </w:r>
            <w:r w:rsidRPr="00A1529B">
              <w:rPr>
                <w:b w:val="0"/>
                <w:lang w:val="en-US"/>
              </w:rPr>
              <w:t xml:space="preserve">crash </w:t>
            </w:r>
          </w:p>
        </w:tc>
        <w:tc>
          <w:tcPr>
            <w:tcW w:w="5103" w:type="dxa"/>
          </w:tcPr>
          <w:p w14:paraId="4B2AA974" w14:textId="6B906596" w:rsidR="00A1529B" w:rsidRPr="00A1529B" w:rsidRDefault="00A30BE1" w:rsidP="00344F7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w:t>
            </w:r>
            <w:r w:rsidR="00A1529B">
              <w:rPr>
                <w:lang w:val="en-US"/>
              </w:rPr>
              <w:t>or</w:t>
            </w:r>
            <w:r w:rsidR="000046D4">
              <w:rPr>
                <w:lang w:val="en-US"/>
              </w:rPr>
              <w:t>king</w:t>
            </w:r>
            <w:r w:rsidR="00A1529B" w:rsidRPr="00A1529B">
              <w:rPr>
                <w:lang w:val="en-US"/>
              </w:rPr>
              <w:t xml:space="preserve"> on local virtual machines</w:t>
            </w:r>
          </w:p>
        </w:tc>
      </w:tr>
    </w:tbl>
    <w:p w14:paraId="18B748C5" w14:textId="709D0E24" w:rsidR="00017838" w:rsidRPr="00344F73" w:rsidRDefault="00344F73" w:rsidP="00344F73">
      <w:pPr>
        <w:pStyle w:val="Caption"/>
        <w:rPr>
          <w:sz w:val="22"/>
          <w:lang w:val="en-US"/>
        </w:rPr>
      </w:pPr>
      <w:bookmarkStart w:id="32" w:name="_Toc492837457"/>
      <w:r w:rsidRPr="00A1529B">
        <w:rPr>
          <w:sz w:val="22"/>
          <w:lang w:val="en-US"/>
        </w:rPr>
        <w:t xml:space="preserve">Table </w:t>
      </w:r>
      <w:r w:rsidR="00237A84">
        <w:rPr>
          <w:sz w:val="22"/>
          <w:lang w:val="en-US"/>
        </w:rPr>
        <w:fldChar w:fldCharType="begin"/>
      </w:r>
      <w:r w:rsidR="00237A84">
        <w:rPr>
          <w:sz w:val="22"/>
          <w:lang w:val="en-US"/>
        </w:rPr>
        <w:instrText xml:space="preserve"> SEQ Table \* ARABIC </w:instrText>
      </w:r>
      <w:r w:rsidR="00237A84">
        <w:rPr>
          <w:sz w:val="22"/>
          <w:lang w:val="en-US"/>
        </w:rPr>
        <w:fldChar w:fldCharType="separate"/>
      </w:r>
      <w:r w:rsidR="00C01C67">
        <w:rPr>
          <w:noProof/>
          <w:sz w:val="22"/>
          <w:lang w:val="en-US"/>
        </w:rPr>
        <w:t>2</w:t>
      </w:r>
      <w:r w:rsidR="00237A84">
        <w:rPr>
          <w:sz w:val="22"/>
          <w:lang w:val="en-US"/>
        </w:rPr>
        <w:fldChar w:fldCharType="end"/>
      </w:r>
      <w:r w:rsidRPr="00A1529B">
        <w:rPr>
          <w:sz w:val="22"/>
          <w:lang w:val="en-US"/>
        </w:rPr>
        <w:t xml:space="preserve"> </w:t>
      </w:r>
      <w:r w:rsidRPr="00344F73">
        <w:rPr>
          <w:sz w:val="22"/>
          <w:lang w:val="en-US"/>
        </w:rPr>
        <w:t>Risk plan</w:t>
      </w:r>
      <w:bookmarkEnd w:id="32"/>
    </w:p>
    <w:p w14:paraId="4A6F7BB7" w14:textId="77777777" w:rsidR="00904C6F" w:rsidRPr="00A1529B" w:rsidRDefault="00AD4626" w:rsidP="00AD4626">
      <w:pPr>
        <w:pStyle w:val="Heading2"/>
        <w:rPr>
          <w:lang w:val="en-US"/>
        </w:rPr>
      </w:pPr>
      <w:bookmarkStart w:id="33" w:name="_Toc492837482"/>
      <w:r w:rsidRPr="008D5AD4">
        <w:rPr>
          <w:lang w:val="en-US"/>
        </w:rPr>
        <w:t>5.</w:t>
      </w:r>
      <w:r w:rsidR="00E60A5E">
        <w:rPr>
          <w:lang w:val="en-US"/>
        </w:rPr>
        <w:t>6</w:t>
      </w:r>
      <w:r w:rsidRPr="008D5AD4">
        <w:rPr>
          <w:lang w:val="en-US"/>
        </w:rPr>
        <w:t xml:space="preserve"> </w:t>
      </w:r>
      <w:r w:rsidR="00695185">
        <w:rPr>
          <w:lang w:val="en-US"/>
        </w:rPr>
        <w:t>Project planning</w:t>
      </w:r>
      <w:bookmarkEnd w:id="33"/>
    </w:p>
    <w:p w14:paraId="31EA06A1" w14:textId="390DC3DE" w:rsidR="00537509" w:rsidRPr="00537509" w:rsidRDefault="00537509" w:rsidP="00537509">
      <w:pPr>
        <w:rPr>
          <w:i/>
          <w:lang w:val="en-US"/>
        </w:rPr>
      </w:pPr>
      <w:r w:rsidRPr="0006398D">
        <w:rPr>
          <w:i/>
          <w:lang w:val="en-US"/>
        </w:rPr>
        <w:t>Release "</w:t>
      </w:r>
      <w:r w:rsidR="00ED2B57">
        <w:rPr>
          <w:i/>
          <w:lang w:val="en-US"/>
        </w:rPr>
        <w:t>The enriching the Data Lake with the personal data and its analysis</w:t>
      </w:r>
      <w:r w:rsidR="00ED2B57" w:rsidRPr="0006398D">
        <w:rPr>
          <w:i/>
          <w:lang w:val="en-US"/>
        </w:rPr>
        <w:t>"</w:t>
      </w:r>
    </w:p>
    <w:p w14:paraId="7A0D1E95" w14:textId="77777777" w:rsidR="00A67B39" w:rsidRDefault="00E16995" w:rsidP="00A67B39">
      <w:pPr>
        <w:rPr>
          <w:i/>
          <w:lang w:val="en-US"/>
        </w:rPr>
      </w:pPr>
      <w:r>
        <w:rPr>
          <w:i/>
          <w:lang w:val="en-US"/>
        </w:rPr>
        <w:t>Sprint 1</w:t>
      </w:r>
    </w:p>
    <w:p w14:paraId="645B40FF" w14:textId="5E64445C" w:rsidR="00A67B39" w:rsidRDefault="00A67B39" w:rsidP="00A67B39">
      <w:pPr>
        <w:rPr>
          <w:lang w:val="en-US"/>
        </w:rPr>
      </w:pPr>
      <w:r>
        <w:rPr>
          <w:lang w:val="en-US"/>
        </w:rPr>
        <w:t xml:space="preserve">Objective of the </w:t>
      </w:r>
      <w:r w:rsidR="00E16995">
        <w:rPr>
          <w:lang w:val="en-US"/>
        </w:rPr>
        <w:t>sprint</w:t>
      </w:r>
      <w:r w:rsidRPr="0006398D">
        <w:rPr>
          <w:lang w:val="en-US"/>
        </w:rPr>
        <w:t>:</w:t>
      </w:r>
      <w:r>
        <w:rPr>
          <w:lang w:val="en-US"/>
        </w:rPr>
        <w:t xml:space="preserve"> </w:t>
      </w:r>
      <w:r w:rsidR="003441BA">
        <w:rPr>
          <w:lang w:val="en-US"/>
        </w:rPr>
        <w:t>define</w:t>
      </w:r>
      <w:r w:rsidR="003441BA" w:rsidRPr="003441BA">
        <w:rPr>
          <w:lang w:val="en-US"/>
        </w:rPr>
        <w:t xml:space="preserve"> the most effective architecture</w:t>
      </w:r>
      <w:r w:rsidR="003441BA">
        <w:rPr>
          <w:lang w:val="en-US"/>
        </w:rPr>
        <w:t xml:space="preserve">, configure the </w:t>
      </w:r>
      <w:r w:rsidR="00ED2B57">
        <w:rPr>
          <w:lang w:val="en-US"/>
        </w:rPr>
        <w:t>smartwatch, create all the necessary database tables, imp</w:t>
      </w:r>
      <w:r w:rsidR="00937E7C">
        <w:rPr>
          <w:lang w:val="en-US"/>
        </w:rPr>
        <w:t xml:space="preserve">lement the Android application </w:t>
      </w:r>
      <w:r w:rsidR="00ED2B57">
        <w:rPr>
          <w:lang w:val="en-US"/>
        </w:rPr>
        <w:t xml:space="preserve">with the requests for manipulating data and the algorithm of making recommendations; writing an </w:t>
      </w:r>
      <w:r w:rsidR="007C1EB6">
        <w:rPr>
          <w:lang w:val="en-US"/>
        </w:rPr>
        <w:t>algorithm</w:t>
      </w:r>
      <w:r w:rsidR="00ED2B57">
        <w:rPr>
          <w:lang w:val="en-US"/>
        </w:rPr>
        <w:t xml:space="preserve"> for generating personal data</w:t>
      </w:r>
      <w:r w:rsidR="007C1EB6">
        <w:rPr>
          <w:lang w:val="en-US"/>
        </w:rPr>
        <w:t xml:space="preserve"> using Java.</w:t>
      </w:r>
    </w:p>
    <w:p w14:paraId="57EBB5DD" w14:textId="77777777" w:rsidR="005253E7" w:rsidRDefault="005253E7" w:rsidP="00A67B39">
      <w:pPr>
        <w:rPr>
          <w:lang w:val="en-US"/>
        </w:rPr>
      </w:pPr>
    </w:p>
    <w:tbl>
      <w:tblPr>
        <w:tblStyle w:val="GridTable1Light-Accent5"/>
        <w:tblW w:w="0" w:type="auto"/>
        <w:tblLook w:val="04A0" w:firstRow="1" w:lastRow="0" w:firstColumn="1" w:lastColumn="0" w:noHBand="0" w:noVBand="1"/>
      </w:tblPr>
      <w:tblGrid>
        <w:gridCol w:w="1208"/>
        <w:gridCol w:w="1866"/>
        <w:gridCol w:w="1500"/>
        <w:gridCol w:w="1283"/>
        <w:gridCol w:w="1360"/>
        <w:gridCol w:w="1064"/>
        <w:gridCol w:w="1064"/>
      </w:tblGrid>
      <w:tr w:rsidR="005253E7" w14:paraId="6E386481" w14:textId="54744DE0" w:rsidTr="00525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shd w:val="clear" w:color="auto" w:fill="D9E2F3" w:themeFill="accent1" w:themeFillTint="33"/>
          </w:tcPr>
          <w:p w14:paraId="1BD9750B" w14:textId="77777777" w:rsidR="005253E7" w:rsidRPr="00B34789" w:rsidRDefault="005253E7" w:rsidP="00132904">
            <w:pPr>
              <w:spacing w:line="240" w:lineRule="auto"/>
              <w:ind w:firstLine="0"/>
              <w:rPr>
                <w:b w:val="0"/>
                <w:color w:val="0D0D0D" w:themeColor="text1" w:themeTint="F2"/>
                <w:lang w:val="en-US"/>
              </w:rPr>
            </w:pPr>
            <w:r>
              <w:rPr>
                <w:b w:val="0"/>
                <w:color w:val="0D0D0D" w:themeColor="text1" w:themeTint="F2"/>
                <w:lang w:val="en-US"/>
              </w:rPr>
              <w:t>Task</w:t>
            </w:r>
          </w:p>
        </w:tc>
        <w:tc>
          <w:tcPr>
            <w:tcW w:w="1866" w:type="dxa"/>
            <w:shd w:val="clear" w:color="auto" w:fill="D9E2F3" w:themeFill="accent1" w:themeFillTint="33"/>
          </w:tcPr>
          <w:p w14:paraId="006BEAE3" w14:textId="77777777" w:rsidR="005253E7" w:rsidRPr="00B34789"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Description</w:t>
            </w:r>
          </w:p>
        </w:tc>
        <w:tc>
          <w:tcPr>
            <w:tcW w:w="1500" w:type="dxa"/>
            <w:shd w:val="clear" w:color="auto" w:fill="D9E2F3" w:themeFill="accent1" w:themeFillTint="33"/>
          </w:tcPr>
          <w:p w14:paraId="471EA94E" w14:textId="77777777" w:rsidR="005253E7" w:rsidRPr="00B34789"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sidRPr="00B34789">
              <w:rPr>
                <w:b w:val="0"/>
                <w:color w:val="0D0D0D" w:themeColor="text1" w:themeTint="F2"/>
                <w:lang w:val="en-US"/>
              </w:rPr>
              <w:t>Duration</w:t>
            </w:r>
          </w:p>
        </w:tc>
        <w:tc>
          <w:tcPr>
            <w:tcW w:w="1283" w:type="dxa"/>
            <w:shd w:val="clear" w:color="auto" w:fill="D9E2F3" w:themeFill="accent1" w:themeFillTint="33"/>
          </w:tcPr>
          <w:p w14:paraId="7E5200EE" w14:textId="3F32A76B" w:rsidR="005253E7"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Planned Start Date</w:t>
            </w:r>
          </w:p>
        </w:tc>
        <w:tc>
          <w:tcPr>
            <w:tcW w:w="1360" w:type="dxa"/>
            <w:shd w:val="clear" w:color="auto" w:fill="D9E2F3" w:themeFill="accent1" w:themeFillTint="33"/>
          </w:tcPr>
          <w:p w14:paraId="2AFAAFD6" w14:textId="14A71005" w:rsidR="005253E7" w:rsidRPr="00B34789"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Planned Finish Date</w:t>
            </w:r>
          </w:p>
        </w:tc>
        <w:tc>
          <w:tcPr>
            <w:tcW w:w="1064" w:type="dxa"/>
            <w:shd w:val="clear" w:color="auto" w:fill="D9E2F3" w:themeFill="accent1" w:themeFillTint="33"/>
          </w:tcPr>
          <w:p w14:paraId="2F99FBFA" w14:textId="66950834" w:rsidR="005253E7"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Actual Start Date</w:t>
            </w:r>
          </w:p>
        </w:tc>
        <w:tc>
          <w:tcPr>
            <w:tcW w:w="1064" w:type="dxa"/>
            <w:shd w:val="clear" w:color="auto" w:fill="D9E2F3" w:themeFill="accent1" w:themeFillTint="33"/>
          </w:tcPr>
          <w:p w14:paraId="0CDC5F59" w14:textId="3F2BBBFC" w:rsidR="005253E7" w:rsidRDefault="005253E7" w:rsidP="00132904">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Actual Finish Date</w:t>
            </w:r>
          </w:p>
        </w:tc>
      </w:tr>
      <w:tr w:rsidR="005253E7" w:rsidRPr="007C1EB6" w14:paraId="12A8CDA8" w14:textId="7D428C0E" w:rsidTr="005253E7">
        <w:tc>
          <w:tcPr>
            <w:cnfStyle w:val="001000000000" w:firstRow="0" w:lastRow="0" w:firstColumn="1" w:lastColumn="0" w:oddVBand="0" w:evenVBand="0" w:oddHBand="0" w:evenHBand="0" w:firstRowFirstColumn="0" w:firstRowLastColumn="0" w:lastRowFirstColumn="0" w:lastRowLastColumn="0"/>
            <w:tcW w:w="1208" w:type="dxa"/>
          </w:tcPr>
          <w:p w14:paraId="047498CF" w14:textId="77777777" w:rsidR="005253E7" w:rsidRPr="00DD2CCE" w:rsidRDefault="005253E7" w:rsidP="005253E7">
            <w:pPr>
              <w:spacing w:line="240" w:lineRule="auto"/>
              <w:ind w:firstLine="0"/>
              <w:rPr>
                <w:b w:val="0"/>
                <w:lang w:val="en-US"/>
              </w:rPr>
            </w:pPr>
            <w:r>
              <w:rPr>
                <w:b w:val="0"/>
                <w:lang w:val="en-US"/>
              </w:rPr>
              <w:t>1.1</w:t>
            </w:r>
          </w:p>
        </w:tc>
        <w:tc>
          <w:tcPr>
            <w:tcW w:w="1866" w:type="dxa"/>
          </w:tcPr>
          <w:p w14:paraId="0816FF11" w14:textId="4594D7D3"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Configure the smartwatch and FitBit developer’s account, define the architecture of the system, creating the Android application</w:t>
            </w:r>
          </w:p>
        </w:tc>
        <w:tc>
          <w:tcPr>
            <w:tcW w:w="1500" w:type="dxa"/>
          </w:tcPr>
          <w:p w14:paraId="7543D5B0" w14:textId="0B43FFB7"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w:t>
            </w:r>
            <w:r w:rsidRPr="00B34789">
              <w:rPr>
                <w:lang w:val="en-US"/>
              </w:rPr>
              <w:t>days</w:t>
            </w:r>
          </w:p>
        </w:tc>
        <w:tc>
          <w:tcPr>
            <w:tcW w:w="1283" w:type="dxa"/>
          </w:tcPr>
          <w:p w14:paraId="4669A8B7" w14:textId="6CFB8DEC" w:rsidR="005253E7" w:rsidRPr="00E16995"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24.07.17</w:t>
            </w:r>
          </w:p>
        </w:tc>
        <w:tc>
          <w:tcPr>
            <w:tcW w:w="1360" w:type="dxa"/>
          </w:tcPr>
          <w:p w14:paraId="5E7A3DFC" w14:textId="33560EF7" w:rsidR="005253E7" w:rsidRPr="00E16995"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31.07.17</w:t>
            </w:r>
          </w:p>
        </w:tc>
        <w:tc>
          <w:tcPr>
            <w:tcW w:w="1064" w:type="dxa"/>
          </w:tcPr>
          <w:p w14:paraId="441B4F41" w14:textId="3A0BC73C"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24.07.17</w:t>
            </w:r>
          </w:p>
        </w:tc>
        <w:tc>
          <w:tcPr>
            <w:tcW w:w="1064" w:type="dxa"/>
          </w:tcPr>
          <w:p w14:paraId="7D03F429" w14:textId="70E72EB2"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31.07.17</w:t>
            </w:r>
          </w:p>
        </w:tc>
      </w:tr>
      <w:tr w:rsidR="005253E7" w:rsidRPr="007C1EB6" w14:paraId="6BE9314D" w14:textId="1BBACB7F" w:rsidTr="005253E7">
        <w:tc>
          <w:tcPr>
            <w:cnfStyle w:val="001000000000" w:firstRow="0" w:lastRow="0" w:firstColumn="1" w:lastColumn="0" w:oddVBand="0" w:evenVBand="0" w:oddHBand="0" w:evenHBand="0" w:firstRowFirstColumn="0" w:firstRowLastColumn="0" w:lastRowFirstColumn="0" w:lastRowLastColumn="0"/>
            <w:tcW w:w="1208" w:type="dxa"/>
          </w:tcPr>
          <w:p w14:paraId="552784B6" w14:textId="5A849219" w:rsidR="005253E7" w:rsidRPr="00E16995" w:rsidRDefault="005253E7" w:rsidP="005253E7">
            <w:pPr>
              <w:spacing w:line="240" w:lineRule="auto"/>
              <w:ind w:firstLine="0"/>
              <w:rPr>
                <w:b w:val="0"/>
                <w:lang w:val="en-US"/>
              </w:rPr>
            </w:pPr>
            <w:r w:rsidRPr="007C1EB6">
              <w:rPr>
                <w:b w:val="0"/>
                <w:lang w:val="en-US"/>
              </w:rPr>
              <w:t>1.</w:t>
            </w:r>
            <w:r>
              <w:rPr>
                <w:b w:val="0"/>
                <w:lang w:val="en-US"/>
              </w:rPr>
              <w:t>2</w:t>
            </w:r>
          </w:p>
        </w:tc>
        <w:tc>
          <w:tcPr>
            <w:tcW w:w="1866" w:type="dxa"/>
          </w:tcPr>
          <w:p w14:paraId="681B154E" w14:textId="265FC042"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Create and include to the system the web service for manipulating the data from Android app and Oracle NoSQL database; add the methods for downloading the real-time air pollution data from AirPaca service.</w:t>
            </w:r>
          </w:p>
        </w:tc>
        <w:tc>
          <w:tcPr>
            <w:tcW w:w="1500" w:type="dxa"/>
          </w:tcPr>
          <w:p w14:paraId="720D2D58" w14:textId="24EF816B"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w:t>
            </w:r>
            <w:r w:rsidRPr="00B34789">
              <w:rPr>
                <w:lang w:val="en-US"/>
              </w:rPr>
              <w:t>days</w:t>
            </w:r>
          </w:p>
        </w:tc>
        <w:tc>
          <w:tcPr>
            <w:tcW w:w="1283" w:type="dxa"/>
          </w:tcPr>
          <w:p w14:paraId="7E918B44" w14:textId="13449BAC"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07.08.17</w:t>
            </w:r>
          </w:p>
        </w:tc>
        <w:tc>
          <w:tcPr>
            <w:tcW w:w="1360" w:type="dxa"/>
          </w:tcPr>
          <w:p w14:paraId="3098AB1C" w14:textId="4A14D8FF"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09.08.17</w:t>
            </w:r>
          </w:p>
        </w:tc>
        <w:tc>
          <w:tcPr>
            <w:tcW w:w="1064" w:type="dxa"/>
          </w:tcPr>
          <w:p w14:paraId="5DD7D476" w14:textId="76D3823F"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07.08.17</w:t>
            </w:r>
          </w:p>
        </w:tc>
        <w:tc>
          <w:tcPr>
            <w:tcW w:w="1064" w:type="dxa"/>
          </w:tcPr>
          <w:p w14:paraId="681D91B0" w14:textId="45E0295C"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11.08.17</w:t>
            </w:r>
          </w:p>
        </w:tc>
      </w:tr>
      <w:tr w:rsidR="005253E7" w:rsidRPr="007C1EB6" w14:paraId="3E69070B" w14:textId="516B02E0" w:rsidTr="005253E7">
        <w:tc>
          <w:tcPr>
            <w:cnfStyle w:val="001000000000" w:firstRow="0" w:lastRow="0" w:firstColumn="1" w:lastColumn="0" w:oddVBand="0" w:evenVBand="0" w:oddHBand="0" w:evenHBand="0" w:firstRowFirstColumn="0" w:firstRowLastColumn="0" w:lastRowFirstColumn="0" w:lastRowLastColumn="0"/>
            <w:tcW w:w="1208" w:type="dxa"/>
          </w:tcPr>
          <w:p w14:paraId="70E66917" w14:textId="0A9CEAA9" w:rsidR="005253E7" w:rsidRPr="00E16995" w:rsidRDefault="005253E7" w:rsidP="005253E7">
            <w:pPr>
              <w:spacing w:line="240" w:lineRule="auto"/>
              <w:ind w:firstLine="0"/>
              <w:rPr>
                <w:b w:val="0"/>
                <w:lang w:val="en-US"/>
              </w:rPr>
            </w:pPr>
            <w:r w:rsidRPr="00E16995">
              <w:rPr>
                <w:b w:val="0"/>
                <w:lang w:val="en-US"/>
              </w:rPr>
              <w:t>1</w:t>
            </w:r>
            <w:r>
              <w:rPr>
                <w:b w:val="0"/>
                <w:lang w:val="en-US"/>
              </w:rPr>
              <w:t>.3</w:t>
            </w:r>
          </w:p>
        </w:tc>
        <w:tc>
          <w:tcPr>
            <w:tcW w:w="1866" w:type="dxa"/>
          </w:tcPr>
          <w:p w14:paraId="525A86FF" w14:textId="4C4644F2"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Implement the requests for manipulating data and working with FitBit API on the side of Android app. Configure the database.</w:t>
            </w:r>
          </w:p>
        </w:tc>
        <w:tc>
          <w:tcPr>
            <w:tcW w:w="1500" w:type="dxa"/>
          </w:tcPr>
          <w:p w14:paraId="75F9D759" w14:textId="4ADF4232"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10 </w:t>
            </w:r>
            <w:r w:rsidRPr="00B34789">
              <w:rPr>
                <w:lang w:val="en-US"/>
              </w:rPr>
              <w:t>days</w:t>
            </w:r>
          </w:p>
        </w:tc>
        <w:tc>
          <w:tcPr>
            <w:tcW w:w="1283" w:type="dxa"/>
          </w:tcPr>
          <w:p w14:paraId="0CC7750F" w14:textId="0E02EA09" w:rsidR="005253E7" w:rsidRPr="00B34789"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31</w:t>
            </w:r>
            <w:r w:rsidRPr="007C1EB6">
              <w:rPr>
                <w:lang w:val="en-US"/>
              </w:rPr>
              <w:t>.</w:t>
            </w:r>
            <w:r>
              <w:rPr>
                <w:lang w:val="en-US"/>
              </w:rPr>
              <w:t>07</w:t>
            </w:r>
            <w:r w:rsidRPr="007C1EB6">
              <w:rPr>
                <w:lang w:val="en-US"/>
              </w:rPr>
              <w:t>.1</w:t>
            </w:r>
            <w:r>
              <w:rPr>
                <w:lang w:val="en-US"/>
              </w:rPr>
              <w:t>7</w:t>
            </w:r>
          </w:p>
        </w:tc>
        <w:tc>
          <w:tcPr>
            <w:tcW w:w="1360" w:type="dxa"/>
          </w:tcPr>
          <w:p w14:paraId="5AE28083" w14:textId="25EA36ED" w:rsidR="005253E7" w:rsidRPr="00B34789"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11.08.17</w:t>
            </w:r>
          </w:p>
        </w:tc>
        <w:tc>
          <w:tcPr>
            <w:tcW w:w="1064" w:type="dxa"/>
          </w:tcPr>
          <w:p w14:paraId="31FB0FD0" w14:textId="70567652"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31</w:t>
            </w:r>
            <w:r w:rsidRPr="007C1EB6">
              <w:rPr>
                <w:lang w:val="en-US"/>
              </w:rPr>
              <w:t>.</w:t>
            </w:r>
            <w:r>
              <w:rPr>
                <w:lang w:val="en-US"/>
              </w:rPr>
              <w:t>07</w:t>
            </w:r>
            <w:r w:rsidRPr="007C1EB6">
              <w:rPr>
                <w:lang w:val="en-US"/>
              </w:rPr>
              <w:t>.1</w:t>
            </w:r>
            <w:r>
              <w:rPr>
                <w:lang w:val="en-US"/>
              </w:rPr>
              <w:t>7</w:t>
            </w:r>
          </w:p>
        </w:tc>
        <w:tc>
          <w:tcPr>
            <w:tcW w:w="1064" w:type="dxa"/>
          </w:tcPr>
          <w:p w14:paraId="115A2179" w14:textId="57E0B689"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15.08.17</w:t>
            </w:r>
          </w:p>
        </w:tc>
      </w:tr>
      <w:tr w:rsidR="005253E7" w:rsidRPr="007C1EB6" w14:paraId="5E190DAB" w14:textId="49C2C71E" w:rsidTr="005253E7">
        <w:tc>
          <w:tcPr>
            <w:cnfStyle w:val="001000000000" w:firstRow="0" w:lastRow="0" w:firstColumn="1" w:lastColumn="0" w:oddVBand="0" w:evenVBand="0" w:oddHBand="0" w:evenHBand="0" w:firstRowFirstColumn="0" w:firstRowLastColumn="0" w:lastRowFirstColumn="0" w:lastRowLastColumn="0"/>
            <w:tcW w:w="1208" w:type="dxa"/>
          </w:tcPr>
          <w:p w14:paraId="5E400896" w14:textId="4894DD3D" w:rsidR="005253E7" w:rsidRPr="007C1EB6" w:rsidRDefault="005253E7" w:rsidP="005253E7">
            <w:pPr>
              <w:spacing w:line="240" w:lineRule="auto"/>
              <w:ind w:firstLine="0"/>
              <w:rPr>
                <w:b w:val="0"/>
                <w:lang w:val="en-US"/>
              </w:rPr>
            </w:pPr>
            <w:r>
              <w:rPr>
                <w:b w:val="0"/>
                <w:lang w:val="en-US"/>
              </w:rPr>
              <w:t>1.4</w:t>
            </w:r>
          </w:p>
        </w:tc>
        <w:tc>
          <w:tcPr>
            <w:tcW w:w="1866" w:type="dxa"/>
          </w:tcPr>
          <w:p w14:paraId="5996494B" w14:textId="3A12D657"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Write the algorithms for generating personal data</w:t>
            </w:r>
          </w:p>
        </w:tc>
        <w:tc>
          <w:tcPr>
            <w:tcW w:w="1500" w:type="dxa"/>
          </w:tcPr>
          <w:p w14:paraId="7586A42D" w14:textId="0F9D6B7C"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10 days</w:t>
            </w:r>
          </w:p>
        </w:tc>
        <w:tc>
          <w:tcPr>
            <w:tcW w:w="1283" w:type="dxa"/>
          </w:tcPr>
          <w:p w14:paraId="49553BB2" w14:textId="0D77952A" w:rsidR="005253E7" w:rsidRPr="00B34789"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14.08.17</w:t>
            </w:r>
          </w:p>
        </w:tc>
        <w:tc>
          <w:tcPr>
            <w:tcW w:w="1360" w:type="dxa"/>
          </w:tcPr>
          <w:p w14:paraId="65E0047D" w14:textId="3D561755" w:rsidR="005253E7" w:rsidRPr="00B34789"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25.08.17</w:t>
            </w:r>
          </w:p>
        </w:tc>
        <w:tc>
          <w:tcPr>
            <w:tcW w:w="1064" w:type="dxa"/>
          </w:tcPr>
          <w:p w14:paraId="48862192" w14:textId="3802BE24"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14.08.17</w:t>
            </w:r>
          </w:p>
        </w:tc>
        <w:tc>
          <w:tcPr>
            <w:tcW w:w="1064" w:type="dxa"/>
          </w:tcPr>
          <w:p w14:paraId="505DB186" w14:textId="5C452B84" w:rsidR="005253E7" w:rsidRDefault="005253E7" w:rsidP="005253E7">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25.08.17</w:t>
            </w:r>
          </w:p>
        </w:tc>
      </w:tr>
    </w:tbl>
    <w:p w14:paraId="022E464C" w14:textId="5D8A446D" w:rsidR="00245840" w:rsidRDefault="002F5DCE" w:rsidP="002F5DCE">
      <w:pPr>
        <w:pStyle w:val="Caption"/>
        <w:rPr>
          <w:sz w:val="22"/>
          <w:lang w:val="en-US"/>
        </w:rPr>
      </w:pPr>
      <w:bookmarkStart w:id="34" w:name="_Toc492837458"/>
      <w:r w:rsidRPr="002F5DCE">
        <w:rPr>
          <w:sz w:val="22"/>
          <w:lang w:val="en-US"/>
        </w:rPr>
        <w:t xml:space="preserve">Table </w:t>
      </w:r>
      <w:r w:rsidR="00237A84">
        <w:rPr>
          <w:sz w:val="22"/>
          <w:lang w:val="en-US"/>
        </w:rPr>
        <w:fldChar w:fldCharType="begin"/>
      </w:r>
      <w:r w:rsidR="00237A84">
        <w:rPr>
          <w:sz w:val="22"/>
          <w:lang w:val="en-US"/>
        </w:rPr>
        <w:instrText xml:space="preserve"> SEQ Table \* ARABIC </w:instrText>
      </w:r>
      <w:r w:rsidR="00237A84">
        <w:rPr>
          <w:sz w:val="22"/>
          <w:lang w:val="en-US"/>
        </w:rPr>
        <w:fldChar w:fldCharType="separate"/>
      </w:r>
      <w:r w:rsidR="00C01C67">
        <w:rPr>
          <w:noProof/>
          <w:sz w:val="22"/>
          <w:lang w:val="en-US"/>
        </w:rPr>
        <w:t>3</w:t>
      </w:r>
      <w:r w:rsidR="00237A84">
        <w:rPr>
          <w:sz w:val="22"/>
          <w:lang w:val="en-US"/>
        </w:rPr>
        <w:fldChar w:fldCharType="end"/>
      </w:r>
      <w:r w:rsidRPr="002F5DCE">
        <w:rPr>
          <w:sz w:val="22"/>
          <w:lang w:val="en-US"/>
        </w:rPr>
        <w:t xml:space="preserve"> List of </w:t>
      </w:r>
      <w:r w:rsidR="00DD2CCE">
        <w:rPr>
          <w:sz w:val="22"/>
          <w:lang w:val="en-US"/>
        </w:rPr>
        <w:t>tasks</w:t>
      </w:r>
      <w:r w:rsidRPr="002F5DCE">
        <w:rPr>
          <w:sz w:val="22"/>
          <w:lang w:val="en-US"/>
        </w:rPr>
        <w:t xml:space="preserve"> of </w:t>
      </w:r>
      <w:r w:rsidR="00DD2CCE">
        <w:rPr>
          <w:sz w:val="22"/>
          <w:lang w:val="en-US"/>
        </w:rPr>
        <w:t>Sprint 1</w:t>
      </w:r>
      <w:bookmarkEnd w:id="34"/>
    </w:p>
    <w:p w14:paraId="444B77AC" w14:textId="5AF097CE" w:rsidR="00132904" w:rsidRPr="00537509" w:rsidRDefault="00132904" w:rsidP="00132904">
      <w:pPr>
        <w:rPr>
          <w:i/>
          <w:lang w:val="en-US"/>
        </w:rPr>
      </w:pPr>
      <w:r>
        <w:rPr>
          <w:i/>
          <w:lang w:val="en-US"/>
        </w:rPr>
        <w:t>Sprint 2</w:t>
      </w:r>
      <w:r w:rsidR="00537509">
        <w:rPr>
          <w:i/>
          <w:lang w:val="en-US"/>
        </w:rPr>
        <w:t xml:space="preserve"> </w:t>
      </w:r>
    </w:p>
    <w:p w14:paraId="1E3AE5D1" w14:textId="20D30DF3" w:rsidR="00132904" w:rsidRDefault="00132904" w:rsidP="00132904">
      <w:pPr>
        <w:rPr>
          <w:lang w:val="en-US"/>
        </w:rPr>
      </w:pPr>
      <w:r>
        <w:rPr>
          <w:lang w:val="en-US"/>
        </w:rPr>
        <w:lastRenderedPageBreak/>
        <w:t>Objective of the sprint</w:t>
      </w:r>
      <w:r w:rsidRPr="0006398D">
        <w:rPr>
          <w:lang w:val="en-US"/>
        </w:rPr>
        <w:t>:</w:t>
      </w:r>
      <w:r>
        <w:rPr>
          <w:lang w:val="en-US"/>
        </w:rPr>
        <w:t xml:space="preserve"> </w:t>
      </w:r>
      <w:r w:rsidR="00AC315D">
        <w:rPr>
          <w:lang w:val="en-US"/>
        </w:rPr>
        <w:t>implementing the data analysis with R Language</w:t>
      </w:r>
    </w:p>
    <w:tbl>
      <w:tblPr>
        <w:tblStyle w:val="GridTable1Light-Accent5"/>
        <w:tblW w:w="0" w:type="auto"/>
        <w:tblLook w:val="04A0" w:firstRow="1" w:lastRow="0" w:firstColumn="1" w:lastColumn="0" w:noHBand="0" w:noVBand="1"/>
      </w:tblPr>
      <w:tblGrid>
        <w:gridCol w:w="879"/>
        <w:gridCol w:w="1873"/>
        <w:gridCol w:w="1246"/>
        <w:gridCol w:w="1350"/>
        <w:gridCol w:w="1383"/>
        <w:gridCol w:w="1307"/>
        <w:gridCol w:w="1307"/>
      </w:tblGrid>
      <w:tr w:rsidR="005253E7" w14:paraId="29E03554" w14:textId="510C923C" w:rsidTr="00525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D9E2F3" w:themeFill="accent1" w:themeFillTint="33"/>
          </w:tcPr>
          <w:p w14:paraId="548F55B8" w14:textId="77777777" w:rsidR="005253E7" w:rsidRPr="00B34789" w:rsidRDefault="005253E7" w:rsidP="005253E7">
            <w:pPr>
              <w:spacing w:line="240" w:lineRule="auto"/>
              <w:ind w:firstLine="0"/>
              <w:rPr>
                <w:b w:val="0"/>
                <w:color w:val="0D0D0D" w:themeColor="text1" w:themeTint="F2"/>
                <w:lang w:val="en-US"/>
              </w:rPr>
            </w:pPr>
            <w:r>
              <w:rPr>
                <w:b w:val="0"/>
                <w:color w:val="0D0D0D" w:themeColor="text1" w:themeTint="F2"/>
                <w:lang w:val="en-US"/>
              </w:rPr>
              <w:t>Task</w:t>
            </w:r>
          </w:p>
        </w:tc>
        <w:tc>
          <w:tcPr>
            <w:tcW w:w="1873" w:type="dxa"/>
            <w:shd w:val="clear" w:color="auto" w:fill="D9E2F3" w:themeFill="accent1" w:themeFillTint="33"/>
          </w:tcPr>
          <w:p w14:paraId="19D86909" w14:textId="77777777" w:rsidR="005253E7" w:rsidRPr="00B34789"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Description</w:t>
            </w:r>
          </w:p>
        </w:tc>
        <w:tc>
          <w:tcPr>
            <w:tcW w:w="1246" w:type="dxa"/>
            <w:shd w:val="clear" w:color="auto" w:fill="D9E2F3" w:themeFill="accent1" w:themeFillTint="33"/>
          </w:tcPr>
          <w:p w14:paraId="1E42350B" w14:textId="77777777" w:rsidR="005253E7" w:rsidRPr="00B34789"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sidRPr="00B34789">
              <w:rPr>
                <w:b w:val="0"/>
                <w:color w:val="0D0D0D" w:themeColor="text1" w:themeTint="F2"/>
                <w:lang w:val="en-US"/>
              </w:rPr>
              <w:t>Duration</w:t>
            </w:r>
          </w:p>
        </w:tc>
        <w:tc>
          <w:tcPr>
            <w:tcW w:w="1350" w:type="dxa"/>
            <w:shd w:val="clear" w:color="auto" w:fill="D9E2F3" w:themeFill="accent1" w:themeFillTint="33"/>
          </w:tcPr>
          <w:p w14:paraId="6CF9B85E" w14:textId="4B98C36E" w:rsidR="005253E7"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Planned Start Date</w:t>
            </w:r>
          </w:p>
        </w:tc>
        <w:tc>
          <w:tcPr>
            <w:tcW w:w="1383" w:type="dxa"/>
            <w:shd w:val="clear" w:color="auto" w:fill="D9E2F3" w:themeFill="accent1" w:themeFillTint="33"/>
          </w:tcPr>
          <w:p w14:paraId="4322D207" w14:textId="6DBE78A3" w:rsidR="005253E7" w:rsidRPr="00B34789"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Planned Finish Date</w:t>
            </w:r>
          </w:p>
        </w:tc>
        <w:tc>
          <w:tcPr>
            <w:tcW w:w="1307" w:type="dxa"/>
            <w:shd w:val="clear" w:color="auto" w:fill="D9E2F3" w:themeFill="accent1" w:themeFillTint="33"/>
          </w:tcPr>
          <w:p w14:paraId="6A52ECA6" w14:textId="570BF888" w:rsidR="005253E7"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Actual Start Date</w:t>
            </w:r>
          </w:p>
        </w:tc>
        <w:tc>
          <w:tcPr>
            <w:tcW w:w="1307" w:type="dxa"/>
            <w:shd w:val="clear" w:color="auto" w:fill="D9E2F3" w:themeFill="accent1" w:themeFillTint="33"/>
          </w:tcPr>
          <w:p w14:paraId="0A4D88E1" w14:textId="014A5DBD" w:rsidR="005253E7" w:rsidRDefault="005253E7" w:rsidP="005253E7">
            <w:pPr>
              <w:spacing w:line="240" w:lineRule="auto"/>
              <w:ind w:firstLine="0"/>
              <w:cnfStyle w:val="100000000000" w:firstRow="1" w:lastRow="0" w:firstColumn="0" w:lastColumn="0" w:oddVBand="0" w:evenVBand="0" w:oddHBand="0" w:evenHBand="0" w:firstRowFirstColumn="0" w:firstRowLastColumn="0" w:lastRowFirstColumn="0" w:lastRowLastColumn="0"/>
              <w:rPr>
                <w:b w:val="0"/>
                <w:color w:val="0D0D0D" w:themeColor="text1" w:themeTint="F2"/>
                <w:lang w:val="en-US"/>
              </w:rPr>
            </w:pPr>
            <w:r>
              <w:rPr>
                <w:b w:val="0"/>
                <w:color w:val="0D0D0D" w:themeColor="text1" w:themeTint="F2"/>
                <w:lang w:val="en-US"/>
              </w:rPr>
              <w:t>Actual Finish Date</w:t>
            </w:r>
          </w:p>
        </w:tc>
      </w:tr>
      <w:tr w:rsidR="005253E7" w:rsidRPr="00E16995" w14:paraId="604AEC02" w14:textId="5B88DAC8" w:rsidTr="005253E7">
        <w:tc>
          <w:tcPr>
            <w:cnfStyle w:val="001000000000" w:firstRow="0" w:lastRow="0" w:firstColumn="1" w:lastColumn="0" w:oddVBand="0" w:evenVBand="0" w:oddHBand="0" w:evenHBand="0" w:firstRowFirstColumn="0" w:firstRowLastColumn="0" w:lastRowFirstColumn="0" w:lastRowLastColumn="0"/>
            <w:tcW w:w="879" w:type="dxa"/>
          </w:tcPr>
          <w:p w14:paraId="196AA8BE" w14:textId="77777777" w:rsidR="005253E7" w:rsidRPr="00DD2CCE" w:rsidRDefault="005253E7" w:rsidP="005253E7">
            <w:pPr>
              <w:spacing w:line="240" w:lineRule="auto"/>
              <w:ind w:firstLine="0"/>
              <w:rPr>
                <w:b w:val="0"/>
                <w:lang w:val="en-US"/>
              </w:rPr>
            </w:pPr>
            <w:r>
              <w:rPr>
                <w:b w:val="0"/>
                <w:lang w:val="en-US"/>
              </w:rPr>
              <w:t>2.1</w:t>
            </w:r>
          </w:p>
        </w:tc>
        <w:tc>
          <w:tcPr>
            <w:tcW w:w="1873" w:type="dxa"/>
          </w:tcPr>
          <w:p w14:paraId="2BD8309B" w14:textId="27537A01" w:rsidR="005253E7" w:rsidRPr="00980988" w:rsidRDefault="005253E7" w:rsidP="005253E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Implementation of analysis with profile data</w:t>
            </w:r>
          </w:p>
        </w:tc>
        <w:tc>
          <w:tcPr>
            <w:tcW w:w="1246" w:type="dxa"/>
          </w:tcPr>
          <w:p w14:paraId="1FCD6AE6" w14:textId="46341D91" w:rsidR="005253E7" w:rsidRPr="00AC315D" w:rsidRDefault="005253E7" w:rsidP="005253E7">
            <w:pPr>
              <w:ind w:firstLine="4"/>
              <w:cnfStyle w:val="000000000000" w:firstRow="0" w:lastRow="0" w:firstColumn="0" w:lastColumn="0" w:oddVBand="0" w:evenVBand="0" w:oddHBand="0" w:evenHBand="0" w:firstRowFirstColumn="0" w:firstRowLastColumn="0" w:lastRowFirstColumn="0" w:lastRowLastColumn="0"/>
              <w:rPr>
                <w:lang w:val="en-US"/>
              </w:rPr>
            </w:pPr>
            <w:r>
              <w:rPr>
                <w:lang w:val="en-US"/>
              </w:rPr>
              <w:t>1 day</w:t>
            </w:r>
          </w:p>
        </w:tc>
        <w:tc>
          <w:tcPr>
            <w:tcW w:w="1350" w:type="dxa"/>
          </w:tcPr>
          <w:p w14:paraId="268AC310" w14:textId="3EDDDAC9" w:rsidR="005253E7" w:rsidRPr="005253E7" w:rsidRDefault="005253E7" w:rsidP="005253E7">
            <w:pPr>
              <w:ind w:firstLine="0"/>
              <w:cnfStyle w:val="000000000000" w:firstRow="0" w:lastRow="0" w:firstColumn="0" w:lastColumn="0" w:oddVBand="0" w:evenVBand="0" w:oddHBand="0" w:evenHBand="0" w:firstRowFirstColumn="0" w:firstRowLastColumn="0" w:lastRowFirstColumn="0" w:lastRowLastColumn="0"/>
              <w:rPr>
                <w:lang w:val="en-US"/>
              </w:rPr>
            </w:pPr>
            <w:r w:rsidRPr="001002BC">
              <w:t>18.08.</w:t>
            </w:r>
            <w:r>
              <w:rPr>
                <w:lang w:val="en-US"/>
              </w:rPr>
              <w:t>17</w:t>
            </w:r>
          </w:p>
        </w:tc>
        <w:tc>
          <w:tcPr>
            <w:tcW w:w="1383" w:type="dxa"/>
          </w:tcPr>
          <w:p w14:paraId="3469F78F" w14:textId="01AAB2F7" w:rsidR="005253E7"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1002BC">
              <w:t>18.08.</w:t>
            </w:r>
            <w:r>
              <w:rPr>
                <w:lang w:val="en-US"/>
              </w:rPr>
              <w:t>17</w:t>
            </w:r>
          </w:p>
        </w:tc>
        <w:tc>
          <w:tcPr>
            <w:tcW w:w="1307" w:type="dxa"/>
          </w:tcPr>
          <w:p w14:paraId="2C3E0998" w14:textId="78711DBD" w:rsidR="005253E7" w:rsidRPr="001002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1002BC">
              <w:t>18.08.</w:t>
            </w:r>
            <w:r>
              <w:rPr>
                <w:lang w:val="en-US"/>
              </w:rPr>
              <w:t>17</w:t>
            </w:r>
          </w:p>
        </w:tc>
        <w:tc>
          <w:tcPr>
            <w:tcW w:w="1307" w:type="dxa"/>
          </w:tcPr>
          <w:p w14:paraId="6302C503" w14:textId="5B4EDDAD" w:rsidR="005253E7" w:rsidRPr="001002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1002BC">
              <w:t>18.08.</w:t>
            </w:r>
            <w:r>
              <w:rPr>
                <w:lang w:val="en-US"/>
              </w:rPr>
              <w:t>17</w:t>
            </w:r>
          </w:p>
        </w:tc>
      </w:tr>
      <w:tr w:rsidR="005253E7" w14:paraId="47B83F04" w14:textId="7C4CF827" w:rsidTr="005253E7">
        <w:tc>
          <w:tcPr>
            <w:cnfStyle w:val="001000000000" w:firstRow="0" w:lastRow="0" w:firstColumn="1" w:lastColumn="0" w:oddVBand="0" w:evenVBand="0" w:oddHBand="0" w:evenHBand="0" w:firstRowFirstColumn="0" w:firstRowLastColumn="0" w:lastRowFirstColumn="0" w:lastRowLastColumn="0"/>
            <w:tcW w:w="879" w:type="dxa"/>
          </w:tcPr>
          <w:p w14:paraId="354CF85F" w14:textId="77777777" w:rsidR="005253E7" w:rsidRPr="00E16995" w:rsidRDefault="005253E7" w:rsidP="005253E7">
            <w:pPr>
              <w:spacing w:line="240" w:lineRule="auto"/>
              <w:ind w:firstLine="0"/>
              <w:rPr>
                <w:b w:val="0"/>
                <w:lang w:val="en-US"/>
              </w:rPr>
            </w:pPr>
            <w:r>
              <w:rPr>
                <w:b w:val="0"/>
                <w:lang w:val="en-US"/>
              </w:rPr>
              <w:t>2</w:t>
            </w:r>
            <w:r w:rsidRPr="00E16995">
              <w:rPr>
                <w:b w:val="0"/>
                <w:lang w:val="en-US"/>
              </w:rPr>
              <w:t>.2</w:t>
            </w:r>
          </w:p>
        </w:tc>
        <w:tc>
          <w:tcPr>
            <w:tcW w:w="1873" w:type="dxa"/>
          </w:tcPr>
          <w:p w14:paraId="64E120B6" w14:textId="5CE6A35B" w:rsidR="005253E7" w:rsidRPr="00980988" w:rsidRDefault="005253E7" w:rsidP="005253E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Implementation of d</w:t>
            </w:r>
            <w:r w:rsidRPr="00AC315D">
              <w:rPr>
                <w:lang w:val="en-US"/>
              </w:rPr>
              <w:t>isplaying profiles (ordering data, using group operations)</w:t>
            </w:r>
          </w:p>
        </w:tc>
        <w:tc>
          <w:tcPr>
            <w:tcW w:w="1246" w:type="dxa"/>
          </w:tcPr>
          <w:p w14:paraId="2BB0DBE8" w14:textId="5185032E" w:rsidR="005253E7" w:rsidRPr="00AC315D" w:rsidRDefault="005253E7" w:rsidP="005253E7">
            <w:pPr>
              <w:ind w:firstLine="4"/>
              <w:cnfStyle w:val="000000000000" w:firstRow="0" w:lastRow="0" w:firstColumn="0" w:lastColumn="0" w:oddVBand="0" w:evenVBand="0" w:oddHBand="0" w:evenHBand="0" w:firstRowFirstColumn="0" w:firstRowLastColumn="0" w:lastRowFirstColumn="0" w:lastRowLastColumn="0"/>
              <w:rPr>
                <w:lang w:val="en-US"/>
              </w:rPr>
            </w:pPr>
            <w:r>
              <w:rPr>
                <w:lang w:val="en-US"/>
              </w:rPr>
              <w:t>2 days</w:t>
            </w:r>
          </w:p>
        </w:tc>
        <w:tc>
          <w:tcPr>
            <w:tcW w:w="1350" w:type="dxa"/>
          </w:tcPr>
          <w:p w14:paraId="3AF11B70" w14:textId="2482CE2E" w:rsidR="005253E7" w:rsidRPr="00CD7F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917B7F">
              <w:t>21.08.</w:t>
            </w:r>
            <w:r>
              <w:rPr>
                <w:lang w:val="en-US"/>
              </w:rPr>
              <w:t>17</w:t>
            </w:r>
          </w:p>
        </w:tc>
        <w:tc>
          <w:tcPr>
            <w:tcW w:w="1383" w:type="dxa"/>
          </w:tcPr>
          <w:p w14:paraId="4EB66E74" w14:textId="19C96423" w:rsidR="005253E7" w:rsidRPr="00CD7F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917B7F">
              <w:t>22.08.</w:t>
            </w:r>
            <w:r>
              <w:rPr>
                <w:lang w:val="en-US"/>
              </w:rPr>
              <w:t>17</w:t>
            </w:r>
          </w:p>
        </w:tc>
        <w:tc>
          <w:tcPr>
            <w:tcW w:w="1307" w:type="dxa"/>
          </w:tcPr>
          <w:p w14:paraId="2FD8D7DF" w14:textId="51A50912" w:rsidR="005253E7" w:rsidRPr="00917B7F"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1002BC">
              <w:t>18.08.</w:t>
            </w:r>
            <w:r>
              <w:rPr>
                <w:lang w:val="en-US"/>
              </w:rPr>
              <w:t>17</w:t>
            </w:r>
          </w:p>
        </w:tc>
        <w:tc>
          <w:tcPr>
            <w:tcW w:w="1307" w:type="dxa"/>
          </w:tcPr>
          <w:p w14:paraId="2CDE487A" w14:textId="0EEEDFEF" w:rsidR="005253E7" w:rsidRPr="00917B7F"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1002BC">
              <w:t>18.08.</w:t>
            </w:r>
            <w:r>
              <w:rPr>
                <w:lang w:val="en-US"/>
              </w:rPr>
              <w:t>17</w:t>
            </w:r>
          </w:p>
        </w:tc>
      </w:tr>
      <w:tr w:rsidR="005253E7" w14:paraId="375E7111" w14:textId="668F2837" w:rsidTr="005253E7">
        <w:tc>
          <w:tcPr>
            <w:cnfStyle w:val="001000000000" w:firstRow="0" w:lastRow="0" w:firstColumn="1" w:lastColumn="0" w:oddVBand="0" w:evenVBand="0" w:oddHBand="0" w:evenHBand="0" w:firstRowFirstColumn="0" w:firstRowLastColumn="0" w:lastRowFirstColumn="0" w:lastRowLastColumn="0"/>
            <w:tcW w:w="879" w:type="dxa"/>
          </w:tcPr>
          <w:p w14:paraId="0256655B" w14:textId="77777777" w:rsidR="005253E7" w:rsidRPr="00B34789" w:rsidRDefault="005253E7" w:rsidP="005253E7">
            <w:pPr>
              <w:spacing w:line="240" w:lineRule="auto"/>
              <w:ind w:firstLine="0"/>
              <w:rPr>
                <w:b w:val="0"/>
              </w:rPr>
            </w:pPr>
            <w:r>
              <w:rPr>
                <w:b w:val="0"/>
                <w:lang w:val="fr-FR"/>
              </w:rPr>
              <w:t>2.</w:t>
            </w:r>
            <w:r w:rsidRPr="00B34789">
              <w:rPr>
                <w:b w:val="0"/>
              </w:rPr>
              <w:t>3</w:t>
            </w:r>
          </w:p>
        </w:tc>
        <w:tc>
          <w:tcPr>
            <w:tcW w:w="1873" w:type="dxa"/>
          </w:tcPr>
          <w:p w14:paraId="477B12EC" w14:textId="5D4A0BB1" w:rsidR="005253E7" w:rsidRPr="00980988" w:rsidRDefault="005253E7" w:rsidP="005253E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Implementation of m</w:t>
            </w:r>
            <w:r w:rsidRPr="00AC315D">
              <w:rPr>
                <w:lang w:val="en-US"/>
              </w:rPr>
              <w:t>aking prediction on group of risk using classification</w:t>
            </w:r>
          </w:p>
        </w:tc>
        <w:tc>
          <w:tcPr>
            <w:tcW w:w="1246" w:type="dxa"/>
          </w:tcPr>
          <w:p w14:paraId="5791D0C9" w14:textId="10BD69F8" w:rsidR="005253E7" w:rsidRPr="00607516" w:rsidRDefault="005253E7" w:rsidP="005253E7">
            <w:pPr>
              <w:ind w:firstLine="4"/>
              <w:cnfStyle w:val="000000000000" w:firstRow="0" w:lastRow="0" w:firstColumn="0" w:lastColumn="0" w:oddVBand="0" w:evenVBand="0" w:oddHBand="0" w:evenHBand="0" w:firstRowFirstColumn="0" w:firstRowLastColumn="0" w:lastRowFirstColumn="0" w:lastRowLastColumn="0"/>
            </w:pPr>
            <w:r>
              <w:rPr>
                <w:lang w:val="en-US"/>
              </w:rPr>
              <w:t xml:space="preserve">5 </w:t>
            </w:r>
            <w:r w:rsidRPr="00B34789">
              <w:rPr>
                <w:lang w:val="en-US"/>
              </w:rPr>
              <w:t>days</w:t>
            </w:r>
          </w:p>
        </w:tc>
        <w:tc>
          <w:tcPr>
            <w:tcW w:w="1350" w:type="dxa"/>
          </w:tcPr>
          <w:p w14:paraId="100392D4" w14:textId="6B3753DA" w:rsidR="005253E7" w:rsidRPr="00CD7F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8660E2">
              <w:t>22.08.</w:t>
            </w:r>
            <w:r>
              <w:rPr>
                <w:lang w:val="en-US"/>
              </w:rPr>
              <w:t>17</w:t>
            </w:r>
          </w:p>
        </w:tc>
        <w:tc>
          <w:tcPr>
            <w:tcW w:w="1383" w:type="dxa"/>
          </w:tcPr>
          <w:p w14:paraId="74248064" w14:textId="56194E4B" w:rsidR="005253E7" w:rsidRPr="00CD7FBC"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8660E2">
              <w:t>28.08.</w:t>
            </w:r>
            <w:r>
              <w:rPr>
                <w:lang w:val="en-US"/>
              </w:rPr>
              <w:t>17</w:t>
            </w:r>
          </w:p>
        </w:tc>
        <w:tc>
          <w:tcPr>
            <w:tcW w:w="1307" w:type="dxa"/>
          </w:tcPr>
          <w:p w14:paraId="1D06B327" w14:textId="7E5B75EE" w:rsidR="005253E7" w:rsidRPr="005253E7" w:rsidRDefault="005253E7" w:rsidP="005253E7">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21.08.17</w:t>
            </w:r>
          </w:p>
        </w:tc>
        <w:tc>
          <w:tcPr>
            <w:tcW w:w="1307" w:type="dxa"/>
          </w:tcPr>
          <w:p w14:paraId="2513AB99" w14:textId="1A965D21" w:rsidR="005253E7" w:rsidRPr="008660E2"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8660E2">
              <w:t>28.08.</w:t>
            </w:r>
            <w:r>
              <w:rPr>
                <w:lang w:val="en-US"/>
              </w:rPr>
              <w:t>17</w:t>
            </w:r>
          </w:p>
        </w:tc>
      </w:tr>
      <w:tr w:rsidR="005253E7" w14:paraId="6D495FC8" w14:textId="7EAACA8B" w:rsidTr="005253E7">
        <w:tc>
          <w:tcPr>
            <w:cnfStyle w:val="001000000000" w:firstRow="0" w:lastRow="0" w:firstColumn="1" w:lastColumn="0" w:oddVBand="0" w:evenVBand="0" w:oddHBand="0" w:evenHBand="0" w:firstRowFirstColumn="0" w:firstRowLastColumn="0" w:lastRowFirstColumn="0" w:lastRowLastColumn="0"/>
            <w:tcW w:w="879" w:type="dxa"/>
          </w:tcPr>
          <w:p w14:paraId="3D247304" w14:textId="77777777" w:rsidR="005253E7" w:rsidRDefault="005253E7" w:rsidP="005253E7">
            <w:pPr>
              <w:spacing w:line="240" w:lineRule="auto"/>
              <w:ind w:firstLine="0"/>
              <w:rPr>
                <w:b w:val="0"/>
                <w:lang w:val="fr-FR"/>
              </w:rPr>
            </w:pPr>
            <w:r>
              <w:rPr>
                <w:b w:val="0"/>
                <w:lang w:val="fr-FR"/>
              </w:rPr>
              <w:t>2.4</w:t>
            </w:r>
          </w:p>
        </w:tc>
        <w:tc>
          <w:tcPr>
            <w:tcW w:w="1873" w:type="dxa"/>
          </w:tcPr>
          <w:p w14:paraId="3A5D3220" w14:textId="2035D5D3" w:rsidR="005253E7" w:rsidRPr="00980988" w:rsidRDefault="005253E7" w:rsidP="005253E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C315D">
              <w:rPr>
                <w:lang w:val="en-US"/>
              </w:rPr>
              <w:t>Research on</w:t>
            </w:r>
            <w:r>
              <w:rPr>
                <w:lang w:val="en-US"/>
              </w:rPr>
              <w:t xml:space="preserve"> the</w:t>
            </w:r>
            <w:r w:rsidRPr="00AC315D">
              <w:rPr>
                <w:lang w:val="en-US"/>
              </w:rPr>
              <w:t xml:space="preserve"> relation between the quality of air and personal cardiac activity (using generated data)</w:t>
            </w:r>
          </w:p>
        </w:tc>
        <w:tc>
          <w:tcPr>
            <w:tcW w:w="1246" w:type="dxa"/>
          </w:tcPr>
          <w:p w14:paraId="2458CF04" w14:textId="72B47751" w:rsidR="005253E7" w:rsidRPr="00537509" w:rsidRDefault="005253E7" w:rsidP="005253E7">
            <w:pPr>
              <w:ind w:firstLine="4"/>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r w:rsidRPr="00B34789">
              <w:rPr>
                <w:lang w:val="en-US"/>
              </w:rPr>
              <w:t>days</w:t>
            </w:r>
          </w:p>
        </w:tc>
        <w:tc>
          <w:tcPr>
            <w:tcW w:w="1350" w:type="dxa"/>
          </w:tcPr>
          <w:p w14:paraId="7E0A9AAD" w14:textId="553BD3B5" w:rsidR="005253E7" w:rsidRPr="00537509" w:rsidRDefault="005253E7" w:rsidP="005253E7">
            <w:pPr>
              <w:ind w:firstLine="0"/>
              <w:cnfStyle w:val="000000000000" w:firstRow="0" w:lastRow="0" w:firstColumn="0" w:lastColumn="0" w:oddVBand="0" w:evenVBand="0" w:oddHBand="0" w:evenHBand="0" w:firstRowFirstColumn="0" w:firstRowLastColumn="0" w:lastRowFirstColumn="0" w:lastRowLastColumn="0"/>
              <w:rPr>
                <w:lang w:val="en-US"/>
              </w:rPr>
            </w:pPr>
            <w:r w:rsidRPr="00BE3DF3">
              <w:t>24.08.</w:t>
            </w:r>
            <w:r>
              <w:rPr>
                <w:lang w:val="en-US"/>
              </w:rPr>
              <w:t>17</w:t>
            </w:r>
          </w:p>
        </w:tc>
        <w:tc>
          <w:tcPr>
            <w:tcW w:w="1383" w:type="dxa"/>
          </w:tcPr>
          <w:p w14:paraId="77DCD0F6" w14:textId="3975702D" w:rsidR="005253E7" w:rsidRPr="005253E7" w:rsidRDefault="005253E7" w:rsidP="005253E7">
            <w:pPr>
              <w:ind w:firstLine="0"/>
              <w:cnfStyle w:val="000000000000" w:firstRow="0" w:lastRow="0" w:firstColumn="0" w:lastColumn="0" w:oddVBand="0" w:evenVBand="0" w:oddHBand="0" w:evenHBand="0" w:firstRowFirstColumn="0" w:firstRowLastColumn="0" w:lastRowFirstColumn="0" w:lastRowLastColumn="0"/>
              <w:rPr>
                <w:lang w:val="en-US"/>
              </w:rPr>
            </w:pPr>
            <w:r w:rsidRPr="00BE3DF3">
              <w:t>25.08.</w:t>
            </w:r>
            <w:r>
              <w:rPr>
                <w:lang w:val="en-US"/>
              </w:rPr>
              <w:t>17</w:t>
            </w:r>
          </w:p>
        </w:tc>
        <w:tc>
          <w:tcPr>
            <w:tcW w:w="1307" w:type="dxa"/>
          </w:tcPr>
          <w:p w14:paraId="79293F03" w14:textId="1B853147" w:rsidR="005253E7" w:rsidRPr="00BE3DF3"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8660E2">
              <w:t>28.08.</w:t>
            </w:r>
            <w:r>
              <w:rPr>
                <w:lang w:val="en-US"/>
              </w:rPr>
              <w:t>17</w:t>
            </w:r>
          </w:p>
        </w:tc>
        <w:tc>
          <w:tcPr>
            <w:tcW w:w="1307" w:type="dxa"/>
          </w:tcPr>
          <w:p w14:paraId="3E63547F" w14:textId="0E386225" w:rsidR="005253E7" w:rsidRPr="00BE3DF3" w:rsidRDefault="005253E7" w:rsidP="005253E7">
            <w:pPr>
              <w:ind w:firstLine="0"/>
              <w:cnfStyle w:val="000000000000" w:firstRow="0" w:lastRow="0" w:firstColumn="0" w:lastColumn="0" w:oddVBand="0" w:evenVBand="0" w:oddHBand="0" w:evenHBand="0" w:firstRowFirstColumn="0" w:firstRowLastColumn="0" w:lastRowFirstColumn="0" w:lastRowLastColumn="0"/>
            </w:pPr>
            <w:r w:rsidRPr="008660E2">
              <w:t>28.08.</w:t>
            </w:r>
            <w:r>
              <w:rPr>
                <w:lang w:val="en-US"/>
              </w:rPr>
              <w:t>17</w:t>
            </w:r>
          </w:p>
        </w:tc>
      </w:tr>
    </w:tbl>
    <w:p w14:paraId="32EC6395" w14:textId="1E2E89E9" w:rsidR="00132904" w:rsidRPr="00132904" w:rsidRDefault="00132904" w:rsidP="00132904">
      <w:pPr>
        <w:pStyle w:val="Caption"/>
        <w:rPr>
          <w:i w:val="0"/>
          <w:sz w:val="22"/>
          <w:lang w:val="en-US"/>
        </w:rPr>
      </w:pPr>
      <w:bookmarkStart w:id="35" w:name="_Toc492837459"/>
      <w:r w:rsidRPr="00132904">
        <w:rPr>
          <w:sz w:val="22"/>
          <w:lang w:val="en-US"/>
        </w:rPr>
        <w:t xml:space="preserve">Table </w:t>
      </w:r>
      <w:r w:rsidR="00237A84">
        <w:rPr>
          <w:sz w:val="22"/>
          <w:lang w:val="en-US"/>
        </w:rPr>
        <w:fldChar w:fldCharType="begin"/>
      </w:r>
      <w:r w:rsidR="00237A84">
        <w:rPr>
          <w:sz w:val="22"/>
          <w:lang w:val="en-US"/>
        </w:rPr>
        <w:instrText xml:space="preserve"> SEQ Table \* ARABIC </w:instrText>
      </w:r>
      <w:r w:rsidR="00237A84">
        <w:rPr>
          <w:sz w:val="22"/>
          <w:lang w:val="en-US"/>
        </w:rPr>
        <w:fldChar w:fldCharType="separate"/>
      </w:r>
      <w:r w:rsidR="00C01C67">
        <w:rPr>
          <w:noProof/>
          <w:sz w:val="22"/>
          <w:lang w:val="en-US"/>
        </w:rPr>
        <w:t>4</w:t>
      </w:r>
      <w:r w:rsidR="00237A84">
        <w:rPr>
          <w:sz w:val="22"/>
          <w:lang w:val="en-US"/>
        </w:rPr>
        <w:fldChar w:fldCharType="end"/>
      </w:r>
      <w:r w:rsidR="007810C0">
        <w:rPr>
          <w:sz w:val="22"/>
          <w:lang w:val="en-US"/>
        </w:rPr>
        <w:t xml:space="preserve"> </w:t>
      </w:r>
      <w:r w:rsidRPr="00132904">
        <w:rPr>
          <w:sz w:val="22"/>
          <w:lang w:val="en-US"/>
        </w:rPr>
        <w:t>List of tasks of Sprint 2</w:t>
      </w:r>
      <w:bookmarkEnd w:id="35"/>
    </w:p>
    <w:p w14:paraId="729F2E5B" w14:textId="3030DD3A" w:rsidR="004E7EC9" w:rsidRDefault="00D31CDF" w:rsidP="00E60A5E">
      <w:pPr>
        <w:rPr>
          <w:lang w:val="en-US"/>
        </w:rPr>
      </w:pPr>
      <w:r>
        <w:rPr>
          <w:lang w:val="en-US"/>
        </w:rPr>
        <w:t xml:space="preserve">The full project plan is presented in </w:t>
      </w:r>
      <w:hyperlink w:anchor="_Annexes_1" w:history="1">
        <w:r w:rsidRPr="00D31CDF">
          <w:rPr>
            <w:rStyle w:val="Hyperlink"/>
            <w:lang w:val="en-US"/>
          </w:rPr>
          <w:t>Annexes</w:t>
        </w:r>
      </w:hyperlink>
      <w:r w:rsidR="00E60A5E">
        <w:rPr>
          <w:lang w:val="en-US"/>
        </w:rPr>
        <w:t>.</w:t>
      </w:r>
    </w:p>
    <w:p w14:paraId="5FC25464" w14:textId="77777777" w:rsidR="00E60A5E" w:rsidRPr="00237A84" w:rsidRDefault="00E60A5E" w:rsidP="00237A84">
      <w:pPr>
        <w:pStyle w:val="Heading2"/>
        <w:rPr>
          <w:lang w:val="en-US"/>
        </w:rPr>
      </w:pPr>
      <w:bookmarkStart w:id="36" w:name="_Toc492837483"/>
      <w:r w:rsidRPr="00237A84">
        <w:rPr>
          <w:lang w:val="en-US"/>
        </w:rPr>
        <w:t>5.7 Project Budget</w:t>
      </w:r>
      <w:bookmarkEnd w:id="36"/>
    </w:p>
    <w:p w14:paraId="03F8FCC6" w14:textId="441EB5EF" w:rsidR="00041E2D" w:rsidRPr="00041E2D" w:rsidRDefault="00041E2D" w:rsidP="00237A84">
      <w:pPr>
        <w:rPr>
          <w:lang w:val="en-US"/>
        </w:rPr>
      </w:pPr>
      <w:bookmarkStart w:id="37" w:name="_6_Environment_and"/>
      <w:bookmarkEnd w:id="37"/>
      <w:r w:rsidRPr="00041E2D">
        <w:rPr>
          <w:lang w:val="en-US"/>
        </w:rPr>
        <w:t>The project bu</w:t>
      </w:r>
      <w:r>
        <w:rPr>
          <w:lang w:val="en-US"/>
        </w:rPr>
        <w:t>dget includes the purchase of the FitBit smartwatch</w:t>
      </w:r>
      <w:r w:rsidR="00924589">
        <w:rPr>
          <w:lang w:val="en-US"/>
        </w:rPr>
        <w:t xml:space="preserve"> - </w:t>
      </w:r>
      <w:r w:rsidR="00924589" w:rsidRPr="00924589">
        <w:rPr>
          <w:lang w:val="en-US"/>
        </w:rPr>
        <w:t>112,99 €</w:t>
      </w:r>
      <w:r>
        <w:rPr>
          <w:lang w:val="en-US"/>
        </w:rPr>
        <w:t>.</w:t>
      </w:r>
    </w:p>
    <w:p w14:paraId="6974F653" w14:textId="41CD0C2B" w:rsidR="00DF483C" w:rsidRDefault="00DF483C" w:rsidP="00DF483C">
      <w:pPr>
        <w:pStyle w:val="Heading1"/>
        <w:rPr>
          <w:lang w:val="en-US"/>
        </w:rPr>
      </w:pPr>
      <w:bookmarkStart w:id="38" w:name="_6_Personal_and"/>
      <w:bookmarkStart w:id="39" w:name="_Toc492837484"/>
      <w:bookmarkEnd w:id="38"/>
      <w:r w:rsidRPr="00BF3AB3">
        <w:rPr>
          <w:lang w:val="en-US"/>
        </w:rPr>
        <w:t>6</w:t>
      </w:r>
      <w:r w:rsidRPr="00DF483C">
        <w:rPr>
          <w:lang w:val="en-US"/>
        </w:rPr>
        <w:t xml:space="preserve"> </w:t>
      </w:r>
      <w:r w:rsidR="00237A84">
        <w:rPr>
          <w:lang w:val="en-US"/>
        </w:rPr>
        <w:t>Personal and real-time environmental</w:t>
      </w:r>
      <w:r>
        <w:rPr>
          <w:lang w:val="en-US"/>
        </w:rPr>
        <w:t xml:space="preserve"> data </w:t>
      </w:r>
      <w:r w:rsidR="00352933">
        <w:rPr>
          <w:lang w:val="en-US"/>
        </w:rPr>
        <w:t>descriptions</w:t>
      </w:r>
      <w:bookmarkEnd w:id="39"/>
    </w:p>
    <w:p w14:paraId="471AC883" w14:textId="3E2A7927" w:rsidR="00C63F45" w:rsidRPr="00C63F45" w:rsidRDefault="00C63F45" w:rsidP="00C63F45">
      <w:pPr>
        <w:pStyle w:val="Heading2"/>
        <w:rPr>
          <w:lang w:val="en-US"/>
        </w:rPr>
      </w:pPr>
      <w:bookmarkStart w:id="40" w:name="_Toc492837485"/>
      <w:r>
        <w:rPr>
          <w:lang w:val="en-US"/>
        </w:rPr>
        <w:t xml:space="preserve">6.1 </w:t>
      </w:r>
      <w:r w:rsidR="00237A84">
        <w:rPr>
          <w:lang w:val="en-US"/>
        </w:rPr>
        <w:t>Personal D</w:t>
      </w:r>
      <w:r w:rsidRPr="00C63F45">
        <w:rPr>
          <w:lang w:val="en-US"/>
        </w:rPr>
        <w:t>ata Description</w:t>
      </w:r>
      <w:bookmarkEnd w:id="40"/>
      <w:r w:rsidRPr="00C63F45">
        <w:rPr>
          <w:lang w:val="en-US"/>
        </w:rPr>
        <w:tab/>
      </w:r>
    </w:p>
    <w:p w14:paraId="17AA7DDB" w14:textId="6D3D3677" w:rsidR="00C63F45" w:rsidRDefault="00C04BFD" w:rsidP="00C04BFD">
      <w:pPr>
        <w:rPr>
          <w:lang w:val="en-US"/>
        </w:rPr>
      </w:pPr>
      <w:r>
        <w:rPr>
          <w:lang w:val="en-US"/>
        </w:rPr>
        <w:t xml:space="preserve">For the personal part of the research was used the individual profile data from the FitBit profile as well as the information about daily cardiac activity. This real-time data is available at the FitBit API and presented as a response for the GET-request in the JSON format, which is converted and saved to the database through the web service. The data structure is presented in Table 5 and </w:t>
      </w:r>
      <w:r w:rsidR="00BB5E90">
        <w:rPr>
          <w:lang w:val="en-US"/>
        </w:rPr>
        <w:t xml:space="preserve">Table </w:t>
      </w:r>
      <w:r>
        <w:rPr>
          <w:lang w:val="en-US"/>
        </w:rPr>
        <w:t>6.</w:t>
      </w:r>
    </w:p>
    <w:p w14:paraId="605F68B7" w14:textId="77777777" w:rsidR="00907AAA" w:rsidRPr="00A81007" w:rsidRDefault="00907AAA" w:rsidP="00C04BFD">
      <w:pPr>
        <w:rPr>
          <w:lang w:val="en-US"/>
        </w:rPr>
      </w:pPr>
    </w:p>
    <w:tbl>
      <w:tblPr>
        <w:tblStyle w:val="GridTable1Light-Accent5"/>
        <w:tblW w:w="9351" w:type="dxa"/>
        <w:tblLook w:val="04A0" w:firstRow="1" w:lastRow="0" w:firstColumn="1" w:lastColumn="0" w:noHBand="0" w:noVBand="1"/>
      </w:tblPr>
      <w:tblGrid>
        <w:gridCol w:w="3541"/>
        <w:gridCol w:w="5810"/>
      </w:tblGrid>
      <w:tr w:rsidR="00C63F45" w14:paraId="2E69708D" w14:textId="77777777" w:rsidTr="006A0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1" w:type="dxa"/>
            <w:shd w:val="clear" w:color="auto" w:fill="D9E2F3" w:themeFill="accent1" w:themeFillTint="33"/>
          </w:tcPr>
          <w:p w14:paraId="02AAEB91" w14:textId="77777777" w:rsidR="00C63F45" w:rsidRPr="006A0748" w:rsidRDefault="00C63F45" w:rsidP="00B43650">
            <w:pPr>
              <w:spacing w:line="240" w:lineRule="auto"/>
              <w:ind w:right="2297" w:firstLine="0"/>
              <w:rPr>
                <w:rFonts w:cs="Times New Roman"/>
                <w:b w:val="0"/>
                <w:szCs w:val="24"/>
                <w:lang w:val="en-US"/>
              </w:rPr>
            </w:pPr>
            <w:r w:rsidRPr="006A0748">
              <w:rPr>
                <w:rFonts w:cs="Times New Roman"/>
                <w:b w:val="0"/>
                <w:szCs w:val="24"/>
                <w:lang w:val="en-US"/>
              </w:rPr>
              <w:t>Field</w:t>
            </w:r>
          </w:p>
        </w:tc>
        <w:tc>
          <w:tcPr>
            <w:tcW w:w="5810" w:type="dxa"/>
            <w:shd w:val="clear" w:color="auto" w:fill="D9E2F3" w:themeFill="accent1" w:themeFillTint="33"/>
          </w:tcPr>
          <w:p w14:paraId="721BC535" w14:textId="77777777" w:rsidR="00C63F45" w:rsidRPr="006A0748" w:rsidRDefault="00C63F45" w:rsidP="00B43650">
            <w:pPr>
              <w:spacing w:line="240" w:lineRule="auto"/>
              <w:ind w:firstLine="0"/>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A0748">
              <w:rPr>
                <w:rFonts w:cs="Times New Roman"/>
                <w:b w:val="0"/>
                <w:szCs w:val="24"/>
                <w:lang w:val="en-US"/>
              </w:rPr>
              <w:t>Description</w:t>
            </w:r>
          </w:p>
        </w:tc>
      </w:tr>
      <w:tr w:rsidR="00C63F45" w:rsidRPr="00937E7C" w14:paraId="470FB5C0"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1E0FAA2A" w14:textId="29DAD1F0" w:rsidR="00C63F45" w:rsidRPr="00BB5E90" w:rsidRDefault="00BB5E90" w:rsidP="00B43650">
            <w:pPr>
              <w:spacing w:line="240" w:lineRule="auto"/>
              <w:ind w:firstLine="0"/>
              <w:rPr>
                <w:rFonts w:cs="Times New Roman"/>
                <w:b w:val="0"/>
                <w:szCs w:val="24"/>
                <w:lang w:val="fr-FR"/>
              </w:rPr>
            </w:pPr>
            <w:r>
              <w:rPr>
                <w:rFonts w:cs="Times New Roman"/>
                <w:b w:val="0"/>
                <w:szCs w:val="24"/>
                <w:lang w:val="fr-FR"/>
              </w:rPr>
              <w:t>User Id</w:t>
            </w:r>
          </w:p>
        </w:tc>
        <w:tc>
          <w:tcPr>
            <w:tcW w:w="5810" w:type="dxa"/>
          </w:tcPr>
          <w:p w14:paraId="59FFD809" w14:textId="04BBB2EA" w:rsidR="00C63F45" w:rsidRPr="006960B2" w:rsidRDefault="002F7684" w:rsidP="00B4365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Unique</w:t>
            </w:r>
            <w:r w:rsidR="00BB5E90" w:rsidRPr="00BB5E90">
              <w:rPr>
                <w:rFonts w:cs="Times New Roman"/>
                <w:i/>
                <w:szCs w:val="24"/>
                <w:lang w:val="en-US"/>
              </w:rPr>
              <w:t xml:space="preserve"> seq</w:t>
            </w:r>
            <w:r w:rsidR="000F243A">
              <w:rPr>
                <w:rFonts w:cs="Times New Roman"/>
                <w:i/>
                <w:szCs w:val="24"/>
                <w:lang w:val="en-US"/>
              </w:rPr>
              <w:t>uence of symbols (generated by FitB</w:t>
            </w:r>
            <w:r w:rsidR="00BB5E90" w:rsidRPr="00BB5E90">
              <w:rPr>
                <w:rFonts w:cs="Times New Roman"/>
                <w:i/>
                <w:szCs w:val="24"/>
                <w:lang w:val="en-US"/>
              </w:rPr>
              <w:t>it</w:t>
            </w:r>
            <w:r w:rsidR="000F243A">
              <w:rPr>
                <w:rFonts w:cs="Times New Roman"/>
                <w:i/>
                <w:szCs w:val="24"/>
                <w:lang w:val="en-US"/>
              </w:rPr>
              <w:t xml:space="preserve"> after the registration</w:t>
            </w:r>
            <w:r w:rsidR="00BB5E90" w:rsidRPr="00BB5E90">
              <w:rPr>
                <w:rFonts w:cs="Times New Roman"/>
                <w:i/>
                <w:szCs w:val="24"/>
                <w:lang w:val="en-US"/>
              </w:rPr>
              <w:t>)</w:t>
            </w:r>
          </w:p>
        </w:tc>
      </w:tr>
      <w:tr w:rsidR="00C63F45" w14:paraId="2391EFF1"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40BC507B" w14:textId="1985D497" w:rsidR="00C63F45" w:rsidRPr="00BB5E90" w:rsidRDefault="00BB5E90" w:rsidP="00B43650">
            <w:pPr>
              <w:spacing w:line="240" w:lineRule="auto"/>
              <w:ind w:firstLine="0"/>
              <w:rPr>
                <w:rFonts w:cs="Times New Roman"/>
                <w:b w:val="0"/>
                <w:szCs w:val="24"/>
                <w:lang w:val="fr-FR"/>
              </w:rPr>
            </w:pPr>
            <w:r>
              <w:rPr>
                <w:rFonts w:cs="Times New Roman"/>
                <w:b w:val="0"/>
                <w:szCs w:val="24"/>
                <w:lang w:val="fr-FR"/>
              </w:rPr>
              <w:t>Weight</w:t>
            </w:r>
          </w:p>
        </w:tc>
        <w:tc>
          <w:tcPr>
            <w:tcW w:w="5810" w:type="dxa"/>
          </w:tcPr>
          <w:p w14:paraId="13684E56" w14:textId="54CCC4E6" w:rsidR="00C63F45" w:rsidRPr="006960B2" w:rsidRDefault="000F243A" w:rsidP="00B4365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Weight</w:t>
            </w:r>
          </w:p>
        </w:tc>
      </w:tr>
      <w:tr w:rsidR="00C63F45" w14:paraId="527013E9"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30AEBAF5" w14:textId="1B5BEE07" w:rsidR="00C63F45" w:rsidRPr="00BB5E90" w:rsidRDefault="00BB5E90" w:rsidP="00B43650">
            <w:pPr>
              <w:spacing w:line="240" w:lineRule="auto"/>
              <w:ind w:firstLine="0"/>
              <w:rPr>
                <w:rFonts w:cs="Times New Roman"/>
                <w:b w:val="0"/>
                <w:szCs w:val="24"/>
                <w:lang w:val="fr-FR"/>
              </w:rPr>
            </w:pPr>
            <w:r>
              <w:rPr>
                <w:rFonts w:cs="Times New Roman"/>
                <w:b w:val="0"/>
                <w:szCs w:val="24"/>
                <w:lang w:val="fr-FR"/>
              </w:rPr>
              <w:t>Height</w:t>
            </w:r>
          </w:p>
        </w:tc>
        <w:tc>
          <w:tcPr>
            <w:tcW w:w="5810" w:type="dxa"/>
          </w:tcPr>
          <w:p w14:paraId="3A470AA4" w14:textId="2C24C45B" w:rsidR="00C63F45" w:rsidRPr="000F243A" w:rsidRDefault="000F243A" w:rsidP="00B4365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Height</w:t>
            </w:r>
          </w:p>
        </w:tc>
      </w:tr>
      <w:tr w:rsidR="006960B2" w14:paraId="7D7CECDA"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30B8C5C9" w14:textId="7823BDE0" w:rsidR="006960B2" w:rsidRPr="00BB5E90" w:rsidRDefault="00BB5E90" w:rsidP="006960B2">
            <w:pPr>
              <w:spacing w:line="240" w:lineRule="auto"/>
              <w:ind w:firstLine="0"/>
              <w:rPr>
                <w:rFonts w:cs="Times New Roman"/>
                <w:b w:val="0"/>
                <w:szCs w:val="24"/>
                <w:lang w:val="fr-FR"/>
              </w:rPr>
            </w:pPr>
            <w:r>
              <w:rPr>
                <w:rFonts w:cs="Times New Roman"/>
                <w:b w:val="0"/>
                <w:szCs w:val="24"/>
                <w:lang w:val="fr-FR"/>
              </w:rPr>
              <w:t>Age</w:t>
            </w:r>
          </w:p>
        </w:tc>
        <w:tc>
          <w:tcPr>
            <w:tcW w:w="5810" w:type="dxa"/>
          </w:tcPr>
          <w:p w14:paraId="3B887853" w14:textId="14961026" w:rsidR="006960B2" w:rsidRPr="000F243A"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Age</w:t>
            </w:r>
          </w:p>
        </w:tc>
      </w:tr>
      <w:tr w:rsidR="006960B2" w14:paraId="64C262D5"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3C976C32" w14:textId="22B06912" w:rsidR="006960B2" w:rsidRPr="00BB5E90" w:rsidRDefault="00BB5E90" w:rsidP="006960B2">
            <w:pPr>
              <w:spacing w:line="240" w:lineRule="auto"/>
              <w:ind w:firstLine="0"/>
              <w:rPr>
                <w:rFonts w:cs="Times New Roman"/>
                <w:b w:val="0"/>
                <w:szCs w:val="24"/>
                <w:lang w:val="fr-FR"/>
              </w:rPr>
            </w:pPr>
            <w:r>
              <w:rPr>
                <w:rFonts w:cs="Times New Roman"/>
                <w:b w:val="0"/>
                <w:szCs w:val="24"/>
                <w:lang w:val="fr-FR"/>
              </w:rPr>
              <w:t xml:space="preserve">Date of </w:t>
            </w:r>
            <w:r w:rsidR="000F243A">
              <w:rPr>
                <w:rFonts w:cs="Times New Roman"/>
                <w:b w:val="0"/>
                <w:szCs w:val="24"/>
                <w:lang w:val="fr-FR"/>
              </w:rPr>
              <w:t>b</w:t>
            </w:r>
            <w:r>
              <w:rPr>
                <w:rFonts w:cs="Times New Roman"/>
                <w:b w:val="0"/>
                <w:szCs w:val="24"/>
                <w:lang w:val="fr-FR"/>
              </w:rPr>
              <w:t>irth</w:t>
            </w:r>
          </w:p>
        </w:tc>
        <w:tc>
          <w:tcPr>
            <w:tcW w:w="5810" w:type="dxa"/>
          </w:tcPr>
          <w:p w14:paraId="181E7D87" w14:textId="7C37007D" w:rsidR="006960B2" w:rsidRPr="000F243A"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Date of birth</w:t>
            </w:r>
          </w:p>
        </w:tc>
      </w:tr>
      <w:tr w:rsidR="006960B2" w:rsidRPr="00937E7C" w14:paraId="72FB27D0"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10566777" w14:textId="2C7BDFD2" w:rsidR="006960B2" w:rsidRPr="00BB5E90" w:rsidRDefault="00BB5E90" w:rsidP="006960B2">
            <w:pPr>
              <w:spacing w:line="240" w:lineRule="auto"/>
              <w:ind w:firstLine="0"/>
              <w:rPr>
                <w:rFonts w:cs="Times New Roman"/>
                <w:b w:val="0"/>
                <w:szCs w:val="24"/>
                <w:lang w:val="fr-FR"/>
              </w:rPr>
            </w:pPr>
            <w:r>
              <w:rPr>
                <w:rFonts w:cs="Times New Roman"/>
                <w:b w:val="0"/>
                <w:szCs w:val="24"/>
                <w:lang w:val="fr-FR"/>
              </w:rPr>
              <w:t>Full</w:t>
            </w:r>
            <w:r w:rsidR="000F243A">
              <w:rPr>
                <w:rFonts w:cs="Times New Roman"/>
                <w:b w:val="0"/>
                <w:szCs w:val="24"/>
                <w:lang w:val="fr-FR"/>
              </w:rPr>
              <w:t xml:space="preserve"> </w:t>
            </w:r>
            <w:r>
              <w:rPr>
                <w:rFonts w:cs="Times New Roman"/>
                <w:b w:val="0"/>
                <w:szCs w:val="24"/>
                <w:lang w:val="fr-FR"/>
              </w:rPr>
              <w:t>na</w:t>
            </w:r>
            <w:r>
              <w:rPr>
                <w:rFonts w:cs="Times New Roman"/>
                <w:b w:val="0"/>
                <w:szCs w:val="24"/>
                <w:lang w:val="en-US"/>
              </w:rPr>
              <w:t>me</w:t>
            </w:r>
          </w:p>
        </w:tc>
        <w:tc>
          <w:tcPr>
            <w:tcW w:w="5810" w:type="dxa"/>
          </w:tcPr>
          <w:p w14:paraId="5DCBEACA" w14:textId="74F1F3DE" w:rsidR="006960B2" w:rsidRPr="000F243A"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Full name, s</w:t>
            </w:r>
            <w:r w:rsidRPr="000F243A">
              <w:rPr>
                <w:rFonts w:cs="Times New Roman"/>
                <w:i/>
                <w:szCs w:val="24"/>
                <w:lang w:val="en-US"/>
              </w:rPr>
              <w:t xml:space="preserve">pecified </w:t>
            </w:r>
            <w:r>
              <w:rPr>
                <w:rFonts w:cs="Times New Roman"/>
                <w:i/>
                <w:szCs w:val="24"/>
                <w:lang w:val="en-US"/>
              </w:rPr>
              <w:t>while the</w:t>
            </w:r>
            <w:r w:rsidRPr="000F243A">
              <w:rPr>
                <w:rFonts w:cs="Times New Roman"/>
                <w:i/>
                <w:szCs w:val="24"/>
                <w:lang w:val="en-US"/>
              </w:rPr>
              <w:t xml:space="preserve"> registration</w:t>
            </w:r>
          </w:p>
        </w:tc>
      </w:tr>
      <w:tr w:rsidR="006960B2" w:rsidRPr="004C3E50" w14:paraId="7745BB4C"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28334E00" w14:textId="6A53693C" w:rsidR="006960B2" w:rsidRPr="00BB5E90" w:rsidRDefault="00BB5E90" w:rsidP="006960B2">
            <w:pPr>
              <w:spacing w:line="240" w:lineRule="auto"/>
              <w:ind w:firstLine="0"/>
              <w:rPr>
                <w:rFonts w:cs="Times New Roman"/>
                <w:b w:val="0"/>
                <w:szCs w:val="24"/>
                <w:lang w:val="fr-FR"/>
              </w:rPr>
            </w:pPr>
            <w:r>
              <w:rPr>
                <w:rFonts w:cs="Times New Roman"/>
                <w:b w:val="0"/>
                <w:szCs w:val="24"/>
                <w:lang w:val="fr-FR"/>
              </w:rPr>
              <w:t>Gender</w:t>
            </w:r>
          </w:p>
        </w:tc>
        <w:tc>
          <w:tcPr>
            <w:tcW w:w="5810" w:type="dxa"/>
          </w:tcPr>
          <w:p w14:paraId="53441E28" w14:textId="40B6EB48" w:rsidR="006960B2" w:rsidRPr="00BB480B"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Gender</w:t>
            </w:r>
          </w:p>
        </w:tc>
      </w:tr>
      <w:tr w:rsidR="006960B2" w:rsidRPr="00937E7C" w14:paraId="7C5B3302"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492F397C" w14:textId="3F450632" w:rsidR="006960B2" w:rsidRPr="00BB5E90" w:rsidRDefault="00BB5E90" w:rsidP="006960B2">
            <w:pPr>
              <w:spacing w:line="240" w:lineRule="auto"/>
              <w:ind w:firstLine="0"/>
              <w:rPr>
                <w:rFonts w:cs="Times New Roman"/>
                <w:b w:val="0"/>
                <w:szCs w:val="24"/>
                <w:lang w:val="fr-FR"/>
              </w:rPr>
            </w:pPr>
            <w:r w:rsidRPr="00BB5E90">
              <w:rPr>
                <w:rFonts w:cs="Times New Roman"/>
                <w:b w:val="0"/>
                <w:szCs w:val="24"/>
                <w:lang w:val="fr-FR"/>
              </w:rPr>
              <w:t>Indicator</w:t>
            </w:r>
            <w:r>
              <w:rPr>
                <w:rFonts w:cs="Times New Roman"/>
                <w:b w:val="0"/>
                <w:szCs w:val="24"/>
              </w:rPr>
              <w:t xml:space="preserve"> </w:t>
            </w:r>
            <w:r>
              <w:rPr>
                <w:rFonts w:cs="Times New Roman"/>
                <w:b w:val="0"/>
                <w:szCs w:val="24"/>
                <w:lang w:val="en-US"/>
              </w:rPr>
              <w:t>of s</w:t>
            </w:r>
            <w:r>
              <w:rPr>
                <w:rFonts w:cs="Times New Roman"/>
                <w:b w:val="0"/>
                <w:szCs w:val="24"/>
                <w:lang w:val="fr-FR"/>
              </w:rPr>
              <w:t>moking</w:t>
            </w:r>
          </w:p>
        </w:tc>
        <w:tc>
          <w:tcPr>
            <w:tcW w:w="5810" w:type="dxa"/>
          </w:tcPr>
          <w:p w14:paraId="33BD3306" w14:textId="69D727B7" w:rsidR="006960B2" w:rsidRPr="000F243A"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Boolean field, i</w:t>
            </w:r>
            <w:r w:rsidRPr="000F243A">
              <w:rPr>
                <w:rFonts w:cs="Times New Roman"/>
                <w:i/>
                <w:szCs w:val="24"/>
                <w:lang w:val="en-US"/>
              </w:rPr>
              <w:t xml:space="preserve">ndicates </w:t>
            </w:r>
            <w:r>
              <w:rPr>
                <w:rFonts w:cs="Times New Roman"/>
                <w:i/>
                <w:szCs w:val="24"/>
                <w:lang w:val="en-US"/>
              </w:rPr>
              <w:t>the presence/</w:t>
            </w:r>
            <w:r w:rsidRPr="000F243A">
              <w:rPr>
                <w:rFonts w:cs="Times New Roman"/>
                <w:i/>
                <w:szCs w:val="24"/>
                <w:lang w:val="en-US"/>
              </w:rPr>
              <w:t xml:space="preserve">absence of bad habits </w:t>
            </w:r>
            <w:r>
              <w:rPr>
                <w:rFonts w:cs="Times New Roman"/>
                <w:i/>
                <w:szCs w:val="24"/>
                <w:lang w:val="en-US"/>
              </w:rPr>
              <w:t>for</w:t>
            </w:r>
            <w:r w:rsidRPr="000F243A">
              <w:rPr>
                <w:rFonts w:cs="Times New Roman"/>
                <w:i/>
                <w:szCs w:val="24"/>
                <w:lang w:val="en-US"/>
              </w:rPr>
              <w:t xml:space="preserve"> person</w:t>
            </w:r>
          </w:p>
        </w:tc>
      </w:tr>
      <w:tr w:rsidR="006960B2" w:rsidRPr="00937E7C" w14:paraId="67FBC06E"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51C0DF04" w14:textId="5588EC2D" w:rsidR="006960B2" w:rsidRPr="00BB480B" w:rsidRDefault="00BB5E90" w:rsidP="006960B2">
            <w:pPr>
              <w:spacing w:line="240" w:lineRule="auto"/>
              <w:ind w:firstLine="0"/>
              <w:rPr>
                <w:rFonts w:cs="Times New Roman"/>
                <w:b w:val="0"/>
                <w:szCs w:val="24"/>
                <w:lang w:val="en-US"/>
              </w:rPr>
            </w:pPr>
            <w:r w:rsidRPr="00BB5E90">
              <w:rPr>
                <w:rFonts w:cs="Times New Roman"/>
                <w:b w:val="0"/>
                <w:szCs w:val="24"/>
                <w:lang w:val="fr-FR"/>
              </w:rPr>
              <w:t>Indicator</w:t>
            </w:r>
            <w:r>
              <w:rPr>
                <w:rFonts w:cs="Times New Roman"/>
                <w:b w:val="0"/>
                <w:szCs w:val="24"/>
                <w:lang w:val="fr-FR"/>
              </w:rPr>
              <w:t xml:space="preserve"> of drinking alcohol</w:t>
            </w:r>
          </w:p>
        </w:tc>
        <w:tc>
          <w:tcPr>
            <w:tcW w:w="5810" w:type="dxa"/>
          </w:tcPr>
          <w:p w14:paraId="6F389011" w14:textId="4D9F2E0D" w:rsidR="006960B2" w:rsidRPr="00477C4D" w:rsidRDefault="000F243A" w:rsidP="006960B2">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Pr>
                <w:rFonts w:cs="Times New Roman"/>
                <w:i/>
                <w:szCs w:val="24"/>
                <w:lang w:val="en-US"/>
              </w:rPr>
              <w:t>Boolean field, i</w:t>
            </w:r>
            <w:r w:rsidRPr="000F243A">
              <w:rPr>
                <w:rFonts w:cs="Times New Roman"/>
                <w:i/>
                <w:szCs w:val="24"/>
                <w:lang w:val="en-US"/>
              </w:rPr>
              <w:t xml:space="preserve">ndicates </w:t>
            </w:r>
            <w:r>
              <w:rPr>
                <w:rFonts w:cs="Times New Roman"/>
                <w:i/>
                <w:szCs w:val="24"/>
                <w:lang w:val="en-US"/>
              </w:rPr>
              <w:t>the presence/</w:t>
            </w:r>
            <w:r w:rsidRPr="000F243A">
              <w:rPr>
                <w:rFonts w:cs="Times New Roman"/>
                <w:i/>
                <w:szCs w:val="24"/>
                <w:lang w:val="en-US"/>
              </w:rPr>
              <w:t xml:space="preserve">absence of bad habits </w:t>
            </w:r>
            <w:r>
              <w:rPr>
                <w:rFonts w:cs="Times New Roman"/>
                <w:i/>
                <w:szCs w:val="24"/>
                <w:lang w:val="en-US"/>
              </w:rPr>
              <w:t>for</w:t>
            </w:r>
            <w:r w:rsidRPr="000F243A">
              <w:rPr>
                <w:rFonts w:cs="Times New Roman"/>
                <w:i/>
                <w:szCs w:val="24"/>
                <w:lang w:val="en-US"/>
              </w:rPr>
              <w:t xml:space="preserve"> person</w:t>
            </w:r>
          </w:p>
        </w:tc>
      </w:tr>
    </w:tbl>
    <w:p w14:paraId="7305A347" w14:textId="67E3D5EF" w:rsidR="00237A84" w:rsidRDefault="00237A84">
      <w:pPr>
        <w:pStyle w:val="Caption"/>
        <w:rPr>
          <w:sz w:val="22"/>
          <w:lang w:val="en-US"/>
        </w:rPr>
      </w:pPr>
      <w:bookmarkStart w:id="41" w:name="_Toc492837460"/>
      <w:r w:rsidRPr="00DA322D">
        <w:rPr>
          <w:sz w:val="22"/>
          <w:lang w:val="en-US"/>
        </w:rPr>
        <w:t xml:space="preserve">Table </w:t>
      </w:r>
      <w:r w:rsidRPr="00237A84">
        <w:rPr>
          <w:sz w:val="22"/>
        </w:rPr>
        <w:fldChar w:fldCharType="begin"/>
      </w:r>
      <w:r w:rsidRPr="00DA322D">
        <w:rPr>
          <w:sz w:val="22"/>
          <w:lang w:val="en-US"/>
        </w:rPr>
        <w:instrText xml:space="preserve"> SEQ Table \* ARABIC </w:instrText>
      </w:r>
      <w:r w:rsidRPr="00237A84">
        <w:rPr>
          <w:sz w:val="22"/>
        </w:rPr>
        <w:fldChar w:fldCharType="separate"/>
      </w:r>
      <w:r w:rsidR="00C01C67">
        <w:rPr>
          <w:noProof/>
          <w:sz w:val="22"/>
          <w:lang w:val="en-US"/>
        </w:rPr>
        <w:t>5</w:t>
      </w:r>
      <w:r w:rsidRPr="00237A84">
        <w:rPr>
          <w:sz w:val="22"/>
        </w:rPr>
        <w:fldChar w:fldCharType="end"/>
      </w:r>
      <w:r w:rsidR="00021E36">
        <w:rPr>
          <w:sz w:val="22"/>
          <w:lang w:val="en-US"/>
        </w:rPr>
        <w:t xml:space="preserve"> The</w:t>
      </w:r>
      <w:r w:rsidRPr="00DA322D">
        <w:rPr>
          <w:sz w:val="22"/>
          <w:lang w:val="en-US"/>
        </w:rPr>
        <w:t xml:space="preserve"> Structure of Personal</w:t>
      </w:r>
      <w:r w:rsidR="005101F9">
        <w:rPr>
          <w:sz w:val="22"/>
          <w:lang w:val="en-US"/>
        </w:rPr>
        <w:t xml:space="preserve"> Profile</w:t>
      </w:r>
      <w:r w:rsidRPr="00DA322D">
        <w:rPr>
          <w:sz w:val="22"/>
          <w:lang w:val="en-US"/>
        </w:rPr>
        <w:t xml:space="preserve"> Data</w:t>
      </w:r>
      <w:bookmarkEnd w:id="41"/>
    </w:p>
    <w:tbl>
      <w:tblPr>
        <w:tblStyle w:val="GridTable1Light-Accent5"/>
        <w:tblW w:w="9351" w:type="dxa"/>
        <w:tblLook w:val="04A0" w:firstRow="1" w:lastRow="0" w:firstColumn="1" w:lastColumn="0" w:noHBand="0" w:noVBand="1"/>
      </w:tblPr>
      <w:tblGrid>
        <w:gridCol w:w="3541"/>
        <w:gridCol w:w="5810"/>
      </w:tblGrid>
      <w:tr w:rsidR="005101F9" w14:paraId="48C5E441" w14:textId="77777777" w:rsidTr="00046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1" w:type="dxa"/>
            <w:shd w:val="clear" w:color="auto" w:fill="D9E2F3" w:themeFill="accent1" w:themeFillTint="33"/>
          </w:tcPr>
          <w:p w14:paraId="0B32A4C5" w14:textId="77777777" w:rsidR="005101F9" w:rsidRPr="006A0748" w:rsidRDefault="005101F9" w:rsidP="00046130">
            <w:pPr>
              <w:spacing w:line="240" w:lineRule="auto"/>
              <w:ind w:right="2297" w:firstLine="0"/>
              <w:rPr>
                <w:rFonts w:cs="Times New Roman"/>
                <w:b w:val="0"/>
                <w:szCs w:val="24"/>
                <w:lang w:val="en-US"/>
              </w:rPr>
            </w:pPr>
            <w:r w:rsidRPr="006A0748">
              <w:rPr>
                <w:rFonts w:cs="Times New Roman"/>
                <w:b w:val="0"/>
                <w:szCs w:val="24"/>
                <w:lang w:val="en-US"/>
              </w:rPr>
              <w:t>Field</w:t>
            </w:r>
          </w:p>
        </w:tc>
        <w:tc>
          <w:tcPr>
            <w:tcW w:w="5810" w:type="dxa"/>
            <w:shd w:val="clear" w:color="auto" w:fill="D9E2F3" w:themeFill="accent1" w:themeFillTint="33"/>
          </w:tcPr>
          <w:p w14:paraId="30E7D43D" w14:textId="77777777" w:rsidR="005101F9" w:rsidRPr="006A0748" w:rsidRDefault="005101F9" w:rsidP="00046130">
            <w:pPr>
              <w:spacing w:line="240" w:lineRule="auto"/>
              <w:ind w:firstLine="0"/>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A0748">
              <w:rPr>
                <w:rFonts w:cs="Times New Roman"/>
                <w:b w:val="0"/>
                <w:szCs w:val="24"/>
                <w:lang w:val="en-US"/>
              </w:rPr>
              <w:t>Description</w:t>
            </w:r>
          </w:p>
        </w:tc>
      </w:tr>
      <w:tr w:rsidR="005101F9" w:rsidRPr="00937E7C" w14:paraId="7C42E519"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6AD25F03" w14:textId="5DEA4FD8" w:rsidR="005101F9" w:rsidRPr="00C75B21" w:rsidRDefault="00C75B21" w:rsidP="00046130">
            <w:pPr>
              <w:spacing w:line="240" w:lineRule="auto"/>
              <w:ind w:firstLine="0"/>
              <w:rPr>
                <w:rFonts w:cs="Times New Roman"/>
                <w:b w:val="0"/>
                <w:szCs w:val="24"/>
                <w:lang w:val="fr-FR"/>
              </w:rPr>
            </w:pPr>
            <w:r>
              <w:rPr>
                <w:rFonts w:cs="Times New Roman"/>
                <w:b w:val="0"/>
                <w:szCs w:val="24"/>
                <w:lang w:val="fr-FR"/>
              </w:rPr>
              <w:t>User Id</w:t>
            </w:r>
          </w:p>
        </w:tc>
        <w:tc>
          <w:tcPr>
            <w:tcW w:w="5810" w:type="dxa"/>
          </w:tcPr>
          <w:p w14:paraId="2393E848" w14:textId="25946259" w:rsidR="005101F9" w:rsidRPr="006960B2" w:rsidRDefault="002F7684" w:rsidP="0004613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Foreign</w:t>
            </w:r>
            <w:r w:rsidR="00C75B21">
              <w:rPr>
                <w:rFonts w:cs="Times New Roman"/>
                <w:i/>
                <w:szCs w:val="24"/>
                <w:lang w:val="en-US"/>
              </w:rPr>
              <w:t xml:space="preserve"> key to user’s profile</w:t>
            </w:r>
            <w:r w:rsidR="005101F9" w:rsidRPr="006960B2">
              <w:rPr>
                <w:rFonts w:cs="Times New Roman"/>
                <w:i/>
                <w:szCs w:val="24"/>
                <w:lang w:val="en-US"/>
              </w:rPr>
              <w:t xml:space="preserve"> </w:t>
            </w:r>
          </w:p>
        </w:tc>
      </w:tr>
      <w:tr w:rsidR="005101F9" w14:paraId="53A0FCAB"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2D5BF335" w14:textId="1AC7D2D1" w:rsidR="005101F9" w:rsidRPr="00C75B21" w:rsidRDefault="00C75B21" w:rsidP="00046130">
            <w:pPr>
              <w:spacing w:line="240" w:lineRule="auto"/>
              <w:ind w:firstLine="0"/>
              <w:rPr>
                <w:rFonts w:cs="Times New Roman"/>
                <w:b w:val="0"/>
                <w:szCs w:val="24"/>
                <w:lang w:val="fr-FR"/>
              </w:rPr>
            </w:pPr>
            <w:r>
              <w:rPr>
                <w:rFonts w:cs="Times New Roman"/>
                <w:b w:val="0"/>
                <w:szCs w:val="24"/>
                <w:lang w:val="fr-FR"/>
              </w:rPr>
              <w:t>Date</w:t>
            </w:r>
          </w:p>
        </w:tc>
        <w:tc>
          <w:tcPr>
            <w:tcW w:w="5810" w:type="dxa"/>
          </w:tcPr>
          <w:p w14:paraId="3B8E0D4C" w14:textId="5B88A05A" w:rsidR="005101F9" w:rsidRPr="00C75B21" w:rsidRDefault="002F7684" w:rsidP="0004613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fr-FR"/>
              </w:rPr>
            </w:pPr>
            <w:r>
              <w:rPr>
                <w:rFonts w:cs="Times New Roman"/>
                <w:i/>
                <w:szCs w:val="24"/>
                <w:lang w:val="en-US"/>
              </w:rPr>
              <w:t>Date</w:t>
            </w:r>
            <w:r w:rsidR="00C75B21" w:rsidRPr="00C75B21">
              <w:rPr>
                <w:rFonts w:cs="Times New Roman"/>
                <w:i/>
                <w:szCs w:val="24"/>
                <w:lang w:val="en-US"/>
              </w:rPr>
              <w:t xml:space="preserve"> of measuring</w:t>
            </w:r>
          </w:p>
        </w:tc>
      </w:tr>
      <w:tr w:rsidR="005101F9" w:rsidRPr="00937E7C" w14:paraId="4F62E4AD"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620A00B7" w14:textId="5BFE8D42" w:rsidR="005101F9" w:rsidRPr="00CB4E49" w:rsidRDefault="00C75B21" w:rsidP="00046130">
            <w:pPr>
              <w:spacing w:line="240" w:lineRule="auto"/>
              <w:ind w:firstLine="0"/>
              <w:rPr>
                <w:rFonts w:cs="Times New Roman"/>
                <w:b w:val="0"/>
                <w:szCs w:val="24"/>
                <w:lang w:val="en-US"/>
              </w:rPr>
            </w:pPr>
            <w:r w:rsidRPr="00CB4E49">
              <w:rPr>
                <w:rFonts w:cs="Times New Roman"/>
                <w:b w:val="0"/>
                <w:szCs w:val="24"/>
                <w:lang w:val="en-US"/>
              </w:rPr>
              <w:t>Calories (</w:t>
            </w:r>
            <w:r>
              <w:rPr>
                <w:rFonts w:cs="Times New Roman"/>
                <w:b w:val="0"/>
                <w:szCs w:val="24"/>
                <w:lang w:val="en-US"/>
              </w:rPr>
              <w:t>out of range</w:t>
            </w:r>
            <w:r w:rsidR="00CB4E49" w:rsidRPr="00CB4E49">
              <w:rPr>
                <w:rFonts w:cs="Times New Roman"/>
                <w:b w:val="0"/>
                <w:szCs w:val="24"/>
                <w:lang w:val="en-US"/>
              </w:rPr>
              <w:t xml:space="preserve"> </w:t>
            </w:r>
            <w:r w:rsidR="00CB4E49">
              <w:rPr>
                <w:rFonts w:cs="Times New Roman"/>
                <w:b w:val="0"/>
                <w:szCs w:val="24"/>
                <w:lang w:val="en-US"/>
              </w:rPr>
              <w:t>zone</w:t>
            </w:r>
            <w:r>
              <w:rPr>
                <w:rFonts w:cs="Times New Roman"/>
                <w:b w:val="0"/>
                <w:szCs w:val="24"/>
                <w:lang w:val="en-US"/>
              </w:rPr>
              <w:t>)</w:t>
            </w:r>
          </w:p>
        </w:tc>
        <w:tc>
          <w:tcPr>
            <w:tcW w:w="5810" w:type="dxa"/>
          </w:tcPr>
          <w:p w14:paraId="34CA4918" w14:textId="680C28EC" w:rsidR="005101F9" w:rsidRPr="00C75B21" w:rsidRDefault="00C75B21" w:rsidP="0004613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sidRPr="00C75B21">
              <w:rPr>
                <w:rFonts w:cs="Times New Roman"/>
                <w:i/>
                <w:szCs w:val="24"/>
                <w:lang w:val="en-US"/>
              </w:rPr>
              <w:t xml:space="preserve">Calories that were spent during the heart rate from </w:t>
            </w:r>
            <w:r w:rsidRPr="00C75B21">
              <w:rPr>
                <w:rFonts w:cs="Times New Roman"/>
                <w:b/>
                <w:i/>
                <w:szCs w:val="24"/>
                <w:lang w:val="en-US"/>
              </w:rPr>
              <w:t>30</w:t>
            </w:r>
            <w:r w:rsidRPr="00C75B21">
              <w:rPr>
                <w:rFonts w:cs="Times New Roman"/>
                <w:i/>
                <w:szCs w:val="24"/>
                <w:lang w:val="en-US"/>
              </w:rPr>
              <w:t xml:space="preserve"> to </w:t>
            </w:r>
            <w:r w:rsidRPr="00C75B21">
              <w:rPr>
                <w:rFonts w:cs="Times New Roman"/>
                <w:b/>
                <w:i/>
                <w:szCs w:val="24"/>
                <w:lang w:val="en-US"/>
              </w:rPr>
              <w:t>94</w:t>
            </w:r>
            <w:r w:rsidRPr="00C75B21">
              <w:rPr>
                <w:rFonts w:cs="Times New Roman"/>
                <w:i/>
                <w:szCs w:val="24"/>
                <w:lang w:val="en-US"/>
              </w:rPr>
              <w:t xml:space="preserve"> beats per minute</w:t>
            </w:r>
          </w:p>
        </w:tc>
      </w:tr>
      <w:tr w:rsidR="005101F9" w:rsidRPr="00937E7C" w14:paraId="3441D64C"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1FEB9B37" w14:textId="4A349B93" w:rsidR="005101F9" w:rsidRPr="00C75B21" w:rsidRDefault="00C75B21" w:rsidP="00046130">
            <w:pPr>
              <w:spacing w:line="240" w:lineRule="auto"/>
              <w:ind w:firstLine="0"/>
              <w:rPr>
                <w:rFonts w:cs="Times New Roman"/>
                <w:b w:val="0"/>
                <w:szCs w:val="24"/>
                <w:lang w:val="en-US"/>
              </w:rPr>
            </w:pPr>
            <w:r>
              <w:rPr>
                <w:rFonts w:cs="Times New Roman"/>
                <w:b w:val="0"/>
                <w:szCs w:val="24"/>
                <w:lang w:val="en-US"/>
              </w:rPr>
              <w:t>Minutes (out of range</w:t>
            </w:r>
            <w:r w:rsidR="00CB4E49">
              <w:rPr>
                <w:rFonts w:cs="Times New Roman"/>
                <w:b w:val="0"/>
                <w:szCs w:val="24"/>
                <w:lang w:val="en-US"/>
              </w:rPr>
              <w:t xml:space="preserve"> zone</w:t>
            </w:r>
            <w:r>
              <w:rPr>
                <w:rFonts w:cs="Times New Roman"/>
                <w:b w:val="0"/>
                <w:szCs w:val="24"/>
                <w:lang w:val="en-US"/>
              </w:rPr>
              <w:t>)</w:t>
            </w:r>
            <w:r w:rsidR="00CB4E49">
              <w:rPr>
                <w:rFonts w:cs="Times New Roman"/>
                <w:b w:val="0"/>
                <w:szCs w:val="24"/>
                <w:lang w:val="en-US"/>
              </w:rPr>
              <w:t xml:space="preserve"> </w:t>
            </w:r>
          </w:p>
        </w:tc>
        <w:tc>
          <w:tcPr>
            <w:tcW w:w="5810" w:type="dxa"/>
          </w:tcPr>
          <w:p w14:paraId="2CAE42B5" w14:textId="0307A873" w:rsidR="005101F9" w:rsidRPr="006960B2" w:rsidRDefault="00C75B21" w:rsidP="00046130">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Total time of</w:t>
            </w:r>
            <w:r w:rsidRPr="00C75B21">
              <w:rPr>
                <w:rFonts w:cs="Times New Roman"/>
                <w:i/>
                <w:szCs w:val="24"/>
                <w:lang w:val="en-US"/>
              </w:rPr>
              <w:t xml:space="preserve"> the heart rate from </w:t>
            </w:r>
            <w:r w:rsidRPr="00C75B21">
              <w:rPr>
                <w:rFonts w:cs="Times New Roman"/>
                <w:b/>
                <w:i/>
                <w:szCs w:val="24"/>
                <w:lang w:val="en-US"/>
              </w:rPr>
              <w:t>30</w:t>
            </w:r>
            <w:r w:rsidRPr="00C75B21">
              <w:rPr>
                <w:rFonts w:cs="Times New Roman"/>
                <w:i/>
                <w:szCs w:val="24"/>
                <w:lang w:val="en-US"/>
              </w:rPr>
              <w:t xml:space="preserve"> to </w:t>
            </w:r>
            <w:r w:rsidRPr="00C75B21">
              <w:rPr>
                <w:rFonts w:cs="Times New Roman"/>
                <w:b/>
                <w:i/>
                <w:szCs w:val="24"/>
                <w:lang w:val="en-US"/>
              </w:rPr>
              <w:t>94</w:t>
            </w:r>
            <w:r w:rsidRPr="00C75B21">
              <w:rPr>
                <w:rFonts w:cs="Times New Roman"/>
                <w:i/>
                <w:szCs w:val="24"/>
                <w:lang w:val="en-US"/>
              </w:rPr>
              <w:t xml:space="preserve"> beats per minute</w:t>
            </w:r>
          </w:p>
        </w:tc>
      </w:tr>
      <w:tr w:rsidR="00C75B21" w:rsidRPr="00937E7C" w14:paraId="3E7F3E4A"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5CC6F275" w14:textId="3942BE79" w:rsidR="00C75B21" w:rsidRPr="00BB480B" w:rsidRDefault="00C75B21" w:rsidP="00C75B21">
            <w:pPr>
              <w:spacing w:line="240" w:lineRule="auto"/>
              <w:ind w:firstLine="0"/>
              <w:rPr>
                <w:rFonts w:cs="Times New Roman"/>
                <w:b w:val="0"/>
                <w:szCs w:val="24"/>
                <w:lang w:val="en-US"/>
              </w:rPr>
            </w:pPr>
            <w:r>
              <w:rPr>
                <w:rFonts w:cs="Times New Roman"/>
                <w:b w:val="0"/>
                <w:szCs w:val="24"/>
                <w:lang w:val="fr-FR"/>
              </w:rPr>
              <w:t xml:space="preserve">Calories </w:t>
            </w:r>
            <w:r>
              <w:rPr>
                <w:rFonts w:cs="Times New Roman"/>
                <w:b w:val="0"/>
                <w:szCs w:val="24"/>
              </w:rPr>
              <w:t>(</w:t>
            </w:r>
            <w:r>
              <w:rPr>
                <w:rFonts w:cs="Times New Roman"/>
                <w:b w:val="0"/>
                <w:szCs w:val="24"/>
                <w:lang w:val="en-US"/>
              </w:rPr>
              <w:t>fat burn</w:t>
            </w:r>
            <w:r w:rsidR="00CB4E49">
              <w:rPr>
                <w:rFonts w:cs="Times New Roman"/>
                <w:b w:val="0"/>
                <w:szCs w:val="24"/>
                <w:lang w:val="en-US"/>
              </w:rPr>
              <w:t xml:space="preserve"> zone</w:t>
            </w:r>
            <w:r>
              <w:rPr>
                <w:rFonts w:cs="Times New Roman"/>
                <w:b w:val="0"/>
                <w:szCs w:val="24"/>
                <w:lang w:val="en-US"/>
              </w:rPr>
              <w:t>)</w:t>
            </w:r>
          </w:p>
        </w:tc>
        <w:tc>
          <w:tcPr>
            <w:tcW w:w="5810" w:type="dxa"/>
          </w:tcPr>
          <w:p w14:paraId="57504BF8" w14:textId="352D98FE" w:rsidR="00C75B21" w:rsidRPr="006960B2"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sidRPr="00C75B21">
              <w:rPr>
                <w:rFonts w:cs="Times New Roman"/>
                <w:i/>
                <w:szCs w:val="24"/>
                <w:lang w:val="en-US"/>
              </w:rPr>
              <w:t xml:space="preserve">Calories that were spent during the heart rate from </w:t>
            </w:r>
            <w:r w:rsidRPr="00C75B21">
              <w:rPr>
                <w:rFonts w:cs="Times New Roman"/>
                <w:b/>
                <w:i/>
                <w:szCs w:val="24"/>
                <w:lang w:val="en-US"/>
              </w:rPr>
              <w:t>94</w:t>
            </w:r>
            <w:r w:rsidRPr="00C75B21">
              <w:rPr>
                <w:rFonts w:cs="Times New Roman"/>
                <w:i/>
                <w:szCs w:val="24"/>
                <w:lang w:val="en-US"/>
              </w:rPr>
              <w:t xml:space="preserve"> to </w:t>
            </w:r>
            <w:r w:rsidRPr="00C75B21">
              <w:rPr>
                <w:rFonts w:cs="Times New Roman"/>
                <w:b/>
                <w:i/>
                <w:szCs w:val="24"/>
                <w:lang w:val="en-US"/>
              </w:rPr>
              <w:t>132</w:t>
            </w:r>
            <w:r w:rsidRPr="00C75B21">
              <w:rPr>
                <w:rFonts w:cs="Times New Roman"/>
                <w:i/>
                <w:szCs w:val="24"/>
                <w:lang w:val="en-US"/>
              </w:rPr>
              <w:t xml:space="preserve"> beats per minute</w:t>
            </w:r>
          </w:p>
        </w:tc>
      </w:tr>
      <w:tr w:rsidR="00C75B21" w:rsidRPr="00937E7C" w14:paraId="0D75D5B3"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32856484" w14:textId="1AC40259" w:rsidR="00C75B21" w:rsidRPr="00BB480B" w:rsidRDefault="00C75B21" w:rsidP="00C75B21">
            <w:pPr>
              <w:spacing w:line="240" w:lineRule="auto"/>
              <w:ind w:firstLine="0"/>
              <w:rPr>
                <w:rFonts w:cs="Times New Roman"/>
                <w:b w:val="0"/>
                <w:szCs w:val="24"/>
                <w:lang w:val="en-US"/>
              </w:rPr>
            </w:pPr>
            <w:r>
              <w:rPr>
                <w:rFonts w:cs="Times New Roman"/>
                <w:b w:val="0"/>
                <w:szCs w:val="24"/>
                <w:lang w:val="en-US"/>
              </w:rPr>
              <w:t>Minutes (fat burn</w:t>
            </w:r>
            <w:r w:rsidR="00CB4E49">
              <w:rPr>
                <w:rFonts w:cs="Times New Roman"/>
                <w:b w:val="0"/>
                <w:szCs w:val="24"/>
                <w:lang w:val="en-US"/>
              </w:rPr>
              <w:t xml:space="preserve"> zone</w:t>
            </w:r>
            <w:r>
              <w:rPr>
                <w:rFonts w:cs="Times New Roman"/>
                <w:b w:val="0"/>
                <w:szCs w:val="24"/>
                <w:lang w:val="en-US"/>
              </w:rPr>
              <w:t>)</w:t>
            </w:r>
          </w:p>
        </w:tc>
        <w:tc>
          <w:tcPr>
            <w:tcW w:w="5810" w:type="dxa"/>
          </w:tcPr>
          <w:p w14:paraId="426DE84E" w14:textId="14A8B627" w:rsidR="00C75B21" w:rsidRPr="00BB480B"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Total time of</w:t>
            </w:r>
            <w:r w:rsidRPr="00C75B21">
              <w:rPr>
                <w:rFonts w:cs="Times New Roman"/>
                <w:i/>
                <w:szCs w:val="24"/>
                <w:lang w:val="en-US"/>
              </w:rPr>
              <w:t xml:space="preserve"> the heart rate from </w:t>
            </w:r>
            <w:r w:rsidRPr="00C75B21">
              <w:rPr>
                <w:rFonts w:cs="Times New Roman"/>
                <w:b/>
                <w:i/>
                <w:szCs w:val="24"/>
                <w:lang w:val="en-US"/>
              </w:rPr>
              <w:t>94</w:t>
            </w:r>
            <w:r w:rsidRPr="00C75B21">
              <w:rPr>
                <w:rFonts w:cs="Times New Roman"/>
                <w:i/>
                <w:szCs w:val="24"/>
                <w:lang w:val="en-US"/>
              </w:rPr>
              <w:t xml:space="preserve"> to </w:t>
            </w:r>
            <w:r w:rsidRPr="00C75B21">
              <w:rPr>
                <w:rFonts w:cs="Times New Roman"/>
                <w:b/>
                <w:i/>
                <w:szCs w:val="24"/>
                <w:lang w:val="en-US"/>
              </w:rPr>
              <w:t>132</w:t>
            </w:r>
            <w:r w:rsidRPr="00C75B21">
              <w:rPr>
                <w:rFonts w:cs="Times New Roman"/>
                <w:i/>
                <w:szCs w:val="24"/>
                <w:lang w:val="en-US"/>
              </w:rPr>
              <w:t xml:space="preserve"> beats per minute</w:t>
            </w:r>
          </w:p>
        </w:tc>
      </w:tr>
      <w:tr w:rsidR="00C75B21" w:rsidRPr="00937E7C" w14:paraId="17C73803"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7C93F3F0" w14:textId="4DC3BEEE" w:rsidR="00C75B21" w:rsidRPr="00BB480B" w:rsidRDefault="00C75B21" w:rsidP="00C75B21">
            <w:pPr>
              <w:spacing w:line="240" w:lineRule="auto"/>
              <w:ind w:firstLine="0"/>
              <w:rPr>
                <w:rFonts w:cs="Times New Roman"/>
                <w:b w:val="0"/>
                <w:szCs w:val="24"/>
                <w:lang w:val="en-US"/>
              </w:rPr>
            </w:pPr>
            <w:r>
              <w:rPr>
                <w:rFonts w:cs="Times New Roman"/>
                <w:b w:val="0"/>
                <w:szCs w:val="24"/>
                <w:lang w:val="fr-FR"/>
              </w:rPr>
              <w:t xml:space="preserve">Calories </w:t>
            </w:r>
            <w:r>
              <w:rPr>
                <w:rFonts w:cs="Times New Roman"/>
                <w:b w:val="0"/>
                <w:szCs w:val="24"/>
              </w:rPr>
              <w:t>(</w:t>
            </w:r>
            <w:r>
              <w:rPr>
                <w:rFonts w:cs="Times New Roman"/>
                <w:b w:val="0"/>
                <w:szCs w:val="24"/>
                <w:lang w:val="en-US"/>
              </w:rPr>
              <w:t>cardio</w:t>
            </w:r>
            <w:r w:rsidR="00CB4E49">
              <w:rPr>
                <w:rFonts w:cs="Times New Roman"/>
                <w:b w:val="0"/>
                <w:szCs w:val="24"/>
                <w:lang w:val="en-US"/>
              </w:rPr>
              <w:t xml:space="preserve"> zone</w:t>
            </w:r>
            <w:r>
              <w:rPr>
                <w:rFonts w:cs="Times New Roman"/>
                <w:b w:val="0"/>
                <w:szCs w:val="24"/>
                <w:lang w:val="en-US"/>
              </w:rPr>
              <w:t>)</w:t>
            </w:r>
          </w:p>
        </w:tc>
        <w:tc>
          <w:tcPr>
            <w:tcW w:w="5810" w:type="dxa"/>
          </w:tcPr>
          <w:p w14:paraId="53023C11" w14:textId="6364144C" w:rsidR="00C75B21" w:rsidRPr="00BB480B"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sidRPr="00C75B21">
              <w:rPr>
                <w:rFonts w:cs="Times New Roman"/>
                <w:i/>
                <w:szCs w:val="24"/>
                <w:lang w:val="en-US"/>
              </w:rPr>
              <w:t xml:space="preserve">Calories that were spent during the heart rate from </w:t>
            </w:r>
            <w:r w:rsidR="00CB4E49" w:rsidRPr="00CB4E49">
              <w:rPr>
                <w:rFonts w:cs="Times New Roman"/>
                <w:b/>
                <w:i/>
                <w:szCs w:val="24"/>
                <w:lang w:val="en-US"/>
              </w:rPr>
              <w:t>132</w:t>
            </w:r>
            <w:r w:rsidRPr="00C75B21">
              <w:rPr>
                <w:rFonts w:cs="Times New Roman"/>
                <w:i/>
                <w:szCs w:val="24"/>
                <w:lang w:val="en-US"/>
              </w:rPr>
              <w:t xml:space="preserve"> to </w:t>
            </w:r>
            <w:r w:rsidR="00CB4E49" w:rsidRPr="00CB4E49">
              <w:rPr>
                <w:rFonts w:cs="Times New Roman"/>
                <w:b/>
                <w:i/>
                <w:szCs w:val="24"/>
                <w:lang w:val="en-US"/>
              </w:rPr>
              <w:t>160</w:t>
            </w:r>
            <w:r w:rsidRPr="00C75B21">
              <w:rPr>
                <w:rFonts w:cs="Times New Roman"/>
                <w:i/>
                <w:szCs w:val="24"/>
                <w:lang w:val="en-US"/>
              </w:rPr>
              <w:t xml:space="preserve"> beats per minute</w:t>
            </w:r>
          </w:p>
        </w:tc>
      </w:tr>
      <w:tr w:rsidR="00C75B21" w:rsidRPr="00937E7C" w14:paraId="5D4965E6"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50BC8AC7" w14:textId="6FF1CCBA" w:rsidR="00C75B21" w:rsidRPr="00BB480B" w:rsidRDefault="00C75B21" w:rsidP="00C75B21">
            <w:pPr>
              <w:spacing w:line="240" w:lineRule="auto"/>
              <w:ind w:firstLine="0"/>
              <w:rPr>
                <w:rFonts w:cs="Times New Roman"/>
                <w:b w:val="0"/>
                <w:szCs w:val="24"/>
                <w:lang w:val="en-US"/>
              </w:rPr>
            </w:pPr>
            <w:r>
              <w:rPr>
                <w:rFonts w:cs="Times New Roman"/>
                <w:b w:val="0"/>
                <w:szCs w:val="24"/>
                <w:lang w:val="en-US"/>
              </w:rPr>
              <w:t>Minutes (cardio</w:t>
            </w:r>
            <w:r w:rsidR="00CB4E49">
              <w:rPr>
                <w:rFonts w:cs="Times New Roman"/>
                <w:b w:val="0"/>
                <w:szCs w:val="24"/>
                <w:lang w:val="en-US"/>
              </w:rPr>
              <w:t xml:space="preserve"> zone</w:t>
            </w:r>
            <w:r>
              <w:rPr>
                <w:rFonts w:cs="Times New Roman"/>
                <w:b w:val="0"/>
                <w:szCs w:val="24"/>
                <w:lang w:val="en-US"/>
              </w:rPr>
              <w:t>)</w:t>
            </w:r>
          </w:p>
        </w:tc>
        <w:tc>
          <w:tcPr>
            <w:tcW w:w="5810" w:type="dxa"/>
          </w:tcPr>
          <w:p w14:paraId="6C24DD44" w14:textId="2E78A1F3" w:rsidR="00C75B21" w:rsidRPr="00BB480B"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Total time of</w:t>
            </w:r>
            <w:r w:rsidRPr="00C75B21">
              <w:rPr>
                <w:rFonts w:cs="Times New Roman"/>
                <w:i/>
                <w:szCs w:val="24"/>
                <w:lang w:val="en-US"/>
              </w:rPr>
              <w:t xml:space="preserve"> the heart rate from </w:t>
            </w:r>
            <w:r w:rsidR="00CB4E49" w:rsidRPr="00CB4E49">
              <w:rPr>
                <w:rFonts w:cs="Times New Roman"/>
                <w:b/>
                <w:i/>
                <w:szCs w:val="24"/>
                <w:lang w:val="en-US"/>
              </w:rPr>
              <w:t>132</w:t>
            </w:r>
            <w:r w:rsidRPr="00C75B21">
              <w:rPr>
                <w:rFonts w:cs="Times New Roman"/>
                <w:i/>
                <w:szCs w:val="24"/>
                <w:lang w:val="en-US"/>
              </w:rPr>
              <w:t xml:space="preserve"> to </w:t>
            </w:r>
            <w:r w:rsidR="00CB4E49" w:rsidRPr="00CB4E49">
              <w:rPr>
                <w:rFonts w:cs="Times New Roman"/>
                <w:b/>
                <w:i/>
                <w:szCs w:val="24"/>
                <w:lang w:val="en-US"/>
              </w:rPr>
              <w:t>160</w:t>
            </w:r>
            <w:r w:rsidRPr="00C75B21">
              <w:rPr>
                <w:rFonts w:cs="Times New Roman"/>
                <w:i/>
                <w:szCs w:val="24"/>
                <w:lang w:val="en-US"/>
              </w:rPr>
              <w:t xml:space="preserve"> beats per minute</w:t>
            </w:r>
          </w:p>
        </w:tc>
      </w:tr>
      <w:tr w:rsidR="00C75B21" w:rsidRPr="00937E7C" w14:paraId="797A36FD"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63D70D7B" w14:textId="0D2DF571" w:rsidR="00C75B21" w:rsidRPr="00BB480B" w:rsidRDefault="00C75B21" w:rsidP="00C75B21">
            <w:pPr>
              <w:spacing w:line="240" w:lineRule="auto"/>
              <w:ind w:firstLine="0"/>
              <w:rPr>
                <w:rFonts w:cs="Times New Roman"/>
                <w:b w:val="0"/>
                <w:szCs w:val="24"/>
                <w:lang w:val="en-US"/>
              </w:rPr>
            </w:pPr>
            <w:r>
              <w:rPr>
                <w:rFonts w:cs="Times New Roman"/>
                <w:b w:val="0"/>
                <w:szCs w:val="24"/>
                <w:lang w:val="fr-FR"/>
              </w:rPr>
              <w:t xml:space="preserve">Calories </w:t>
            </w:r>
            <w:r>
              <w:rPr>
                <w:rFonts w:cs="Times New Roman"/>
                <w:b w:val="0"/>
                <w:szCs w:val="24"/>
              </w:rPr>
              <w:t>(</w:t>
            </w:r>
            <w:r>
              <w:rPr>
                <w:rFonts w:cs="Times New Roman"/>
                <w:b w:val="0"/>
                <w:szCs w:val="24"/>
                <w:lang w:val="en-US"/>
              </w:rPr>
              <w:t>peak</w:t>
            </w:r>
            <w:r w:rsidR="00CB4E49">
              <w:rPr>
                <w:rFonts w:cs="Times New Roman"/>
                <w:b w:val="0"/>
                <w:szCs w:val="24"/>
                <w:lang w:val="en-US"/>
              </w:rPr>
              <w:t xml:space="preserve"> zone</w:t>
            </w:r>
            <w:r>
              <w:rPr>
                <w:rFonts w:cs="Times New Roman"/>
                <w:b w:val="0"/>
                <w:szCs w:val="24"/>
                <w:lang w:val="en-US"/>
              </w:rPr>
              <w:t>)</w:t>
            </w:r>
          </w:p>
        </w:tc>
        <w:tc>
          <w:tcPr>
            <w:tcW w:w="5810" w:type="dxa"/>
          </w:tcPr>
          <w:p w14:paraId="4C2D1B39" w14:textId="5630899E" w:rsidR="00C75B21" w:rsidRPr="00BB480B"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C75B21">
              <w:rPr>
                <w:rFonts w:cs="Times New Roman"/>
                <w:i/>
                <w:szCs w:val="24"/>
                <w:lang w:val="en-US"/>
              </w:rPr>
              <w:t xml:space="preserve">Calories that were spent during the heart rate from </w:t>
            </w:r>
            <w:r w:rsidR="00CB4E49" w:rsidRPr="00CB4E49">
              <w:rPr>
                <w:rFonts w:cs="Times New Roman"/>
                <w:b/>
                <w:i/>
                <w:szCs w:val="24"/>
                <w:lang w:val="en-US"/>
              </w:rPr>
              <w:t>160</w:t>
            </w:r>
            <w:r w:rsidRPr="00C75B21">
              <w:rPr>
                <w:rFonts w:cs="Times New Roman"/>
                <w:i/>
                <w:szCs w:val="24"/>
                <w:lang w:val="en-US"/>
              </w:rPr>
              <w:t xml:space="preserve"> to </w:t>
            </w:r>
            <w:r w:rsidR="00CB4E49" w:rsidRPr="00CB4E49">
              <w:rPr>
                <w:rFonts w:cs="Times New Roman"/>
                <w:b/>
                <w:i/>
                <w:szCs w:val="24"/>
                <w:lang w:val="en-US"/>
              </w:rPr>
              <w:t>220</w:t>
            </w:r>
            <w:r w:rsidRPr="00C75B21">
              <w:rPr>
                <w:rFonts w:cs="Times New Roman"/>
                <w:i/>
                <w:szCs w:val="24"/>
                <w:lang w:val="en-US"/>
              </w:rPr>
              <w:t xml:space="preserve"> beats per minute</w:t>
            </w:r>
          </w:p>
        </w:tc>
      </w:tr>
      <w:tr w:rsidR="00C75B21" w:rsidRPr="00937E7C" w14:paraId="51F006A9" w14:textId="77777777" w:rsidTr="00046130">
        <w:tc>
          <w:tcPr>
            <w:cnfStyle w:val="001000000000" w:firstRow="0" w:lastRow="0" w:firstColumn="1" w:lastColumn="0" w:oddVBand="0" w:evenVBand="0" w:oddHBand="0" w:evenHBand="0" w:firstRowFirstColumn="0" w:firstRowLastColumn="0" w:lastRowFirstColumn="0" w:lastRowLastColumn="0"/>
            <w:tcW w:w="3541" w:type="dxa"/>
          </w:tcPr>
          <w:p w14:paraId="609C8D95" w14:textId="2B34F2F6" w:rsidR="00C75B21" w:rsidRPr="00BB480B" w:rsidRDefault="00C75B21" w:rsidP="00C75B21">
            <w:pPr>
              <w:spacing w:line="240" w:lineRule="auto"/>
              <w:ind w:firstLine="0"/>
              <w:rPr>
                <w:rFonts w:cs="Times New Roman"/>
                <w:b w:val="0"/>
                <w:szCs w:val="24"/>
                <w:lang w:val="en-US"/>
              </w:rPr>
            </w:pPr>
            <w:r>
              <w:rPr>
                <w:rFonts w:cs="Times New Roman"/>
                <w:b w:val="0"/>
                <w:szCs w:val="24"/>
                <w:lang w:val="en-US"/>
              </w:rPr>
              <w:t>Minutes (peak</w:t>
            </w:r>
            <w:r w:rsidR="00CB4E49">
              <w:rPr>
                <w:rFonts w:cs="Times New Roman"/>
                <w:b w:val="0"/>
                <w:szCs w:val="24"/>
                <w:lang w:val="en-US"/>
              </w:rPr>
              <w:t xml:space="preserve"> zone</w:t>
            </w:r>
            <w:r>
              <w:rPr>
                <w:rFonts w:cs="Times New Roman"/>
                <w:b w:val="0"/>
                <w:szCs w:val="24"/>
                <w:lang w:val="en-US"/>
              </w:rPr>
              <w:t>)</w:t>
            </w:r>
          </w:p>
        </w:tc>
        <w:tc>
          <w:tcPr>
            <w:tcW w:w="5810" w:type="dxa"/>
          </w:tcPr>
          <w:p w14:paraId="70F068C3" w14:textId="763705A6" w:rsidR="00C75B21" w:rsidRPr="00702326" w:rsidRDefault="00C75B21" w:rsidP="00C75B21">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Total time of</w:t>
            </w:r>
            <w:r w:rsidRPr="00C75B21">
              <w:rPr>
                <w:rFonts w:cs="Times New Roman"/>
                <w:i/>
                <w:szCs w:val="24"/>
                <w:lang w:val="en-US"/>
              </w:rPr>
              <w:t xml:space="preserve"> the heart rate from </w:t>
            </w:r>
            <w:r w:rsidR="00CB4E49" w:rsidRPr="00CB4E49">
              <w:rPr>
                <w:rFonts w:cs="Times New Roman"/>
                <w:b/>
                <w:i/>
                <w:szCs w:val="24"/>
                <w:lang w:val="en-US"/>
              </w:rPr>
              <w:t>160</w:t>
            </w:r>
            <w:r w:rsidR="00CB4E49" w:rsidRPr="00C75B21">
              <w:rPr>
                <w:rFonts w:cs="Times New Roman"/>
                <w:i/>
                <w:szCs w:val="24"/>
                <w:lang w:val="en-US"/>
              </w:rPr>
              <w:t xml:space="preserve"> </w:t>
            </w:r>
            <w:r w:rsidRPr="00C75B21">
              <w:rPr>
                <w:rFonts w:cs="Times New Roman"/>
                <w:i/>
                <w:szCs w:val="24"/>
                <w:lang w:val="en-US"/>
              </w:rPr>
              <w:t xml:space="preserve">to </w:t>
            </w:r>
            <w:r w:rsidR="00CB4E49" w:rsidRPr="00CB4E49">
              <w:rPr>
                <w:rFonts w:cs="Times New Roman"/>
                <w:b/>
                <w:i/>
                <w:szCs w:val="24"/>
                <w:lang w:val="en-US"/>
              </w:rPr>
              <w:t>220</w:t>
            </w:r>
            <w:r w:rsidR="00CB4E49" w:rsidRPr="00C75B21">
              <w:rPr>
                <w:rFonts w:cs="Times New Roman"/>
                <w:i/>
                <w:szCs w:val="24"/>
                <w:lang w:val="en-US"/>
              </w:rPr>
              <w:t xml:space="preserve"> </w:t>
            </w:r>
            <w:r w:rsidRPr="00C75B21">
              <w:rPr>
                <w:rFonts w:cs="Times New Roman"/>
                <w:i/>
                <w:szCs w:val="24"/>
                <w:lang w:val="en-US"/>
              </w:rPr>
              <w:t>beats per minute</w:t>
            </w:r>
          </w:p>
        </w:tc>
      </w:tr>
    </w:tbl>
    <w:p w14:paraId="10087352" w14:textId="50E8A997" w:rsidR="005101F9" w:rsidRPr="005101F9" w:rsidRDefault="005101F9" w:rsidP="005101F9">
      <w:pPr>
        <w:pStyle w:val="Caption"/>
        <w:rPr>
          <w:sz w:val="22"/>
          <w:lang w:val="en-US"/>
        </w:rPr>
      </w:pPr>
      <w:bookmarkStart w:id="42" w:name="_Toc492837461"/>
      <w:r w:rsidRPr="005101F9">
        <w:rPr>
          <w:sz w:val="22"/>
          <w:lang w:val="en-US"/>
        </w:rPr>
        <w:t xml:space="preserve">Table </w:t>
      </w:r>
      <w:r w:rsidRPr="005101F9">
        <w:rPr>
          <w:sz w:val="22"/>
        </w:rPr>
        <w:fldChar w:fldCharType="begin"/>
      </w:r>
      <w:r w:rsidRPr="005101F9">
        <w:rPr>
          <w:sz w:val="22"/>
          <w:lang w:val="en-US"/>
        </w:rPr>
        <w:instrText xml:space="preserve"> SEQ Table \* ARABIC </w:instrText>
      </w:r>
      <w:r w:rsidRPr="005101F9">
        <w:rPr>
          <w:sz w:val="22"/>
        </w:rPr>
        <w:fldChar w:fldCharType="separate"/>
      </w:r>
      <w:r w:rsidR="00C01C67">
        <w:rPr>
          <w:noProof/>
          <w:sz w:val="22"/>
          <w:lang w:val="en-US"/>
        </w:rPr>
        <w:t>6</w:t>
      </w:r>
      <w:r w:rsidRPr="005101F9">
        <w:rPr>
          <w:sz w:val="22"/>
        </w:rPr>
        <w:fldChar w:fldCharType="end"/>
      </w:r>
      <w:r w:rsidRPr="005101F9">
        <w:rPr>
          <w:sz w:val="22"/>
          <w:lang w:val="en-US"/>
        </w:rPr>
        <w:t xml:space="preserve"> The Structure of Personal Cardiac Data</w:t>
      </w:r>
      <w:bookmarkEnd w:id="42"/>
    </w:p>
    <w:p w14:paraId="2333A2E0" w14:textId="4C3BBBEB" w:rsidR="00C63F45" w:rsidRPr="006E6CC3" w:rsidRDefault="00C63F45" w:rsidP="00635E51">
      <w:pPr>
        <w:pStyle w:val="Heading2"/>
        <w:rPr>
          <w:lang w:val="en-US"/>
        </w:rPr>
      </w:pPr>
      <w:bookmarkStart w:id="43" w:name="_Toc492837486"/>
      <w:r w:rsidRPr="006E6CC3">
        <w:rPr>
          <w:lang w:val="en-US"/>
        </w:rPr>
        <w:lastRenderedPageBreak/>
        <w:t xml:space="preserve">6.2 </w:t>
      </w:r>
      <w:r w:rsidR="00237A84">
        <w:rPr>
          <w:lang w:val="en-US"/>
        </w:rPr>
        <w:t xml:space="preserve">Real-time environmental </w:t>
      </w:r>
      <w:r w:rsidRPr="006E6CC3">
        <w:rPr>
          <w:lang w:val="en-US"/>
        </w:rPr>
        <w:t>Data description</w:t>
      </w:r>
      <w:bookmarkEnd w:id="43"/>
    </w:p>
    <w:p w14:paraId="7CAA63BC" w14:textId="23E2AD13" w:rsidR="00046130" w:rsidRPr="00046130" w:rsidRDefault="00046130" w:rsidP="00C63F45">
      <w:pPr>
        <w:ind w:firstLine="709"/>
        <w:rPr>
          <w:lang w:val="en-US"/>
        </w:rPr>
      </w:pPr>
      <w:r>
        <w:rPr>
          <w:lang w:val="en-US"/>
        </w:rPr>
        <w:t>For the environmental part of this research</w:t>
      </w:r>
      <w:r w:rsidRPr="00BB480B">
        <w:rPr>
          <w:lang w:val="en-US"/>
        </w:rPr>
        <w:t xml:space="preserve"> w</w:t>
      </w:r>
      <w:r>
        <w:rPr>
          <w:lang w:val="en-US"/>
        </w:rPr>
        <w:t>as</w:t>
      </w:r>
      <w:r w:rsidRPr="00BB480B">
        <w:rPr>
          <w:lang w:val="en-US"/>
        </w:rPr>
        <w:t xml:space="preserve"> used </w:t>
      </w:r>
      <w:r>
        <w:rPr>
          <w:lang w:val="en-US"/>
        </w:rPr>
        <w:t>the</w:t>
      </w:r>
      <w:r w:rsidR="004659C3">
        <w:rPr>
          <w:lang w:val="en-US"/>
        </w:rPr>
        <w:t xml:space="preserve"> real-time</w:t>
      </w:r>
      <w:r>
        <w:rPr>
          <w:lang w:val="en-US"/>
        </w:rPr>
        <w:t xml:space="preserve"> </w:t>
      </w:r>
      <w:r w:rsidRPr="00BB480B">
        <w:rPr>
          <w:lang w:val="en-US"/>
        </w:rPr>
        <w:t xml:space="preserve">data </w:t>
      </w:r>
      <w:r>
        <w:rPr>
          <w:lang w:val="en-US"/>
        </w:rPr>
        <w:t>about the air pollution in Nice from the</w:t>
      </w:r>
      <w:r w:rsidR="004659C3">
        <w:rPr>
          <w:lang w:val="en-US"/>
        </w:rPr>
        <w:t xml:space="preserve"> API of</w:t>
      </w:r>
      <w:r>
        <w:rPr>
          <w:lang w:val="en-US"/>
        </w:rPr>
        <w:t xml:space="preserve"> service AirPaca (</w:t>
      </w:r>
      <w:hyperlink w:anchor="_Reference_and_bibliography" w:history="1">
        <w:r w:rsidRPr="009F463F">
          <w:rPr>
            <w:rStyle w:val="Hyperlink"/>
            <w:lang w:val="en-US"/>
          </w:rPr>
          <w:t>20</w:t>
        </w:r>
      </w:hyperlink>
      <w:r>
        <w:rPr>
          <w:lang w:val="en-US"/>
        </w:rPr>
        <w:t>)</w:t>
      </w:r>
      <w:r w:rsidR="004659C3">
        <w:rPr>
          <w:lang w:val="en-US"/>
        </w:rPr>
        <w:t>. This data is presented as a response for the GET-request in the JSON format, which is converted and saved to the database through the web service. The data structure is presented in Table 7.</w:t>
      </w:r>
    </w:p>
    <w:tbl>
      <w:tblPr>
        <w:tblStyle w:val="GridTable1Light-Accent5"/>
        <w:tblW w:w="9351" w:type="dxa"/>
        <w:tblLook w:val="04A0" w:firstRow="1" w:lastRow="0" w:firstColumn="1" w:lastColumn="0" w:noHBand="0" w:noVBand="1"/>
      </w:tblPr>
      <w:tblGrid>
        <w:gridCol w:w="3541"/>
        <w:gridCol w:w="5810"/>
      </w:tblGrid>
      <w:tr w:rsidR="00C63F45" w14:paraId="5E13B449" w14:textId="77777777" w:rsidTr="006A0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1" w:type="dxa"/>
            <w:shd w:val="clear" w:color="auto" w:fill="D9E2F3" w:themeFill="accent1" w:themeFillTint="33"/>
          </w:tcPr>
          <w:p w14:paraId="0075083B" w14:textId="77777777" w:rsidR="00C63F45" w:rsidRPr="006A0748" w:rsidRDefault="00C63F45" w:rsidP="00B43650">
            <w:pPr>
              <w:spacing w:line="240" w:lineRule="auto"/>
              <w:ind w:right="2297"/>
              <w:rPr>
                <w:rFonts w:cs="Times New Roman"/>
                <w:b w:val="0"/>
                <w:szCs w:val="24"/>
                <w:lang w:val="en-US"/>
              </w:rPr>
            </w:pPr>
            <w:r w:rsidRPr="006A0748">
              <w:rPr>
                <w:rFonts w:cs="Times New Roman"/>
                <w:b w:val="0"/>
                <w:szCs w:val="24"/>
                <w:lang w:val="en-US"/>
              </w:rPr>
              <w:t>Field</w:t>
            </w:r>
          </w:p>
        </w:tc>
        <w:tc>
          <w:tcPr>
            <w:tcW w:w="5810" w:type="dxa"/>
            <w:shd w:val="clear" w:color="auto" w:fill="D9E2F3" w:themeFill="accent1" w:themeFillTint="33"/>
          </w:tcPr>
          <w:p w14:paraId="24C96AD2" w14:textId="77777777" w:rsidR="00C63F45" w:rsidRPr="006A0748" w:rsidRDefault="00C63F45" w:rsidP="00B43650">
            <w:pPr>
              <w:spacing w:line="240" w:lineRule="auto"/>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A0748">
              <w:rPr>
                <w:rFonts w:cs="Times New Roman"/>
                <w:b w:val="0"/>
                <w:szCs w:val="24"/>
                <w:lang w:val="en-US"/>
              </w:rPr>
              <w:t>Description</w:t>
            </w:r>
          </w:p>
        </w:tc>
      </w:tr>
      <w:tr w:rsidR="002F7684" w14:paraId="3305F039"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34F82A20" w14:textId="24BCA554" w:rsidR="002F7684" w:rsidRPr="00A6386E" w:rsidRDefault="002F7684" w:rsidP="002F7684">
            <w:pPr>
              <w:spacing w:line="240" w:lineRule="auto"/>
              <w:rPr>
                <w:rFonts w:cs="Times New Roman"/>
                <w:b w:val="0"/>
                <w:szCs w:val="24"/>
                <w:lang w:val="fr-FR"/>
              </w:rPr>
            </w:pPr>
            <w:r>
              <w:rPr>
                <w:rFonts w:cs="Times New Roman"/>
                <w:b w:val="0"/>
                <w:szCs w:val="24"/>
                <w:lang w:val="fr-FR"/>
              </w:rPr>
              <w:t>Date</w:t>
            </w:r>
          </w:p>
        </w:tc>
        <w:tc>
          <w:tcPr>
            <w:tcW w:w="5810" w:type="dxa"/>
          </w:tcPr>
          <w:p w14:paraId="2F74E870" w14:textId="2D0D109E" w:rsidR="002F7684" w:rsidRPr="00BB480B" w:rsidRDefault="002F7684" w:rsidP="002F7684">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 xml:space="preserve">Date </w:t>
            </w:r>
            <w:r w:rsidRPr="00C75B21">
              <w:rPr>
                <w:rFonts w:cs="Times New Roman"/>
                <w:i/>
                <w:szCs w:val="24"/>
                <w:lang w:val="en-US"/>
              </w:rPr>
              <w:t>of measuring</w:t>
            </w:r>
          </w:p>
        </w:tc>
      </w:tr>
      <w:tr w:rsidR="002F7684" w14:paraId="107117A6"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05DD84E4" w14:textId="13D2324F" w:rsidR="002F7684" w:rsidRPr="00A6386E" w:rsidRDefault="002F7684" w:rsidP="002F7684">
            <w:pPr>
              <w:spacing w:line="240" w:lineRule="auto"/>
              <w:rPr>
                <w:rFonts w:cs="Times New Roman"/>
                <w:b w:val="0"/>
                <w:szCs w:val="24"/>
                <w:lang w:val="fr-FR"/>
              </w:rPr>
            </w:pPr>
            <w:r>
              <w:rPr>
                <w:rFonts w:cs="Times New Roman"/>
                <w:b w:val="0"/>
                <w:szCs w:val="24"/>
                <w:lang w:val="fr-FR"/>
              </w:rPr>
              <w:t>City</w:t>
            </w:r>
          </w:p>
        </w:tc>
        <w:tc>
          <w:tcPr>
            <w:tcW w:w="5810" w:type="dxa"/>
          </w:tcPr>
          <w:p w14:paraId="1E3FCB90" w14:textId="0D4903D6" w:rsidR="002F7684" w:rsidRPr="00BB480B" w:rsidRDefault="002F7684" w:rsidP="002F7684">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City of measuring</w:t>
            </w:r>
          </w:p>
        </w:tc>
      </w:tr>
      <w:tr w:rsidR="002F7684" w:rsidRPr="00937E7C" w14:paraId="6C40AB2A"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5DA507F4" w14:textId="781923A7" w:rsidR="002F7684" w:rsidRPr="002F7684" w:rsidRDefault="002F7684" w:rsidP="002F7684">
            <w:pPr>
              <w:spacing w:line="240" w:lineRule="auto"/>
              <w:rPr>
                <w:rFonts w:cs="Times New Roman"/>
                <w:b w:val="0"/>
                <w:szCs w:val="24"/>
                <w:lang w:val="fr-FR"/>
              </w:rPr>
            </w:pPr>
            <w:r>
              <w:rPr>
                <w:rFonts w:cs="Times New Roman"/>
                <w:b w:val="0"/>
                <w:szCs w:val="24"/>
                <w:lang w:val="en-US"/>
              </w:rPr>
              <w:t>Postal code</w:t>
            </w:r>
          </w:p>
        </w:tc>
        <w:tc>
          <w:tcPr>
            <w:tcW w:w="5810" w:type="dxa"/>
          </w:tcPr>
          <w:p w14:paraId="1F2F14E0" w14:textId="58117A37" w:rsidR="002F7684" w:rsidRPr="000078BF" w:rsidRDefault="002F7684" w:rsidP="002F7684">
            <w:pPr>
              <w:spacing w:line="240" w:lineRule="auto"/>
              <w:ind w:firstLine="0"/>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The postal code of the city</w:t>
            </w:r>
          </w:p>
        </w:tc>
      </w:tr>
      <w:tr w:rsidR="002F7684" w:rsidRPr="00937E7C" w14:paraId="488FB4BA"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07F369A4" w14:textId="24529399" w:rsidR="002F7684" w:rsidRPr="002F7684" w:rsidRDefault="002F7684" w:rsidP="002F7684">
            <w:pPr>
              <w:spacing w:line="240" w:lineRule="auto"/>
              <w:rPr>
                <w:b w:val="0"/>
                <w:color w:val="000000"/>
                <w:lang w:val="fr-FR"/>
              </w:rPr>
            </w:pPr>
            <w:r>
              <w:rPr>
                <w:b w:val="0"/>
                <w:color w:val="000000"/>
                <w:lang w:val="fr-FR"/>
              </w:rPr>
              <w:t>Value</w:t>
            </w:r>
          </w:p>
        </w:tc>
        <w:tc>
          <w:tcPr>
            <w:tcW w:w="5810" w:type="dxa"/>
          </w:tcPr>
          <w:p w14:paraId="202863F7" w14:textId="02E48E00" w:rsidR="002F7684" w:rsidRPr="00477C4D" w:rsidRDefault="002F7684" w:rsidP="002F7684">
            <w:pPr>
              <w:spacing w:line="240" w:lineRule="auto"/>
              <w:ind w:firstLine="0"/>
              <w:cnfStyle w:val="000000000000" w:firstRow="0" w:lastRow="0" w:firstColumn="0" w:lastColumn="0" w:oddVBand="0" w:evenVBand="0" w:oddHBand="0" w:evenHBand="0" w:firstRowFirstColumn="0" w:firstRowLastColumn="0" w:lastRowFirstColumn="0" w:lastRowLastColumn="0"/>
              <w:rPr>
                <w:i/>
                <w:color w:val="000000"/>
                <w:lang w:val="en-US"/>
              </w:rPr>
            </w:pPr>
            <w:r>
              <w:rPr>
                <w:i/>
                <w:color w:val="000000"/>
                <w:lang w:val="en-US"/>
              </w:rPr>
              <w:t>Level of pollution as a number</w:t>
            </w:r>
          </w:p>
        </w:tc>
      </w:tr>
      <w:tr w:rsidR="002F7684" w:rsidRPr="00937E7C" w14:paraId="31B34C47" w14:textId="77777777" w:rsidTr="006A0748">
        <w:tc>
          <w:tcPr>
            <w:cnfStyle w:val="001000000000" w:firstRow="0" w:lastRow="0" w:firstColumn="1" w:lastColumn="0" w:oddVBand="0" w:evenVBand="0" w:oddHBand="0" w:evenHBand="0" w:firstRowFirstColumn="0" w:firstRowLastColumn="0" w:lastRowFirstColumn="0" w:lastRowLastColumn="0"/>
            <w:tcW w:w="3541" w:type="dxa"/>
          </w:tcPr>
          <w:p w14:paraId="4C150DAD" w14:textId="6CFC759E" w:rsidR="002F7684" w:rsidRPr="002F7684" w:rsidRDefault="002F7684" w:rsidP="002F7684">
            <w:pPr>
              <w:spacing w:line="240" w:lineRule="auto"/>
              <w:rPr>
                <w:rFonts w:cs="Times New Roman"/>
                <w:b w:val="0"/>
                <w:szCs w:val="24"/>
                <w:lang w:val="en-US"/>
              </w:rPr>
            </w:pPr>
            <w:r>
              <w:rPr>
                <w:rFonts w:cs="Times New Roman"/>
                <w:b w:val="0"/>
                <w:szCs w:val="24"/>
                <w:lang w:val="en-US"/>
              </w:rPr>
              <w:t>Quality</w:t>
            </w:r>
          </w:p>
        </w:tc>
        <w:tc>
          <w:tcPr>
            <w:tcW w:w="5810" w:type="dxa"/>
          </w:tcPr>
          <w:p w14:paraId="5EBA71F9" w14:textId="720E5FFE" w:rsidR="002F7684" w:rsidRPr="002F7684" w:rsidRDefault="002F7684" w:rsidP="002F7684">
            <w:pPr>
              <w:spacing w:line="240" w:lineRule="auto"/>
              <w:ind w:firstLine="0"/>
              <w:cnfStyle w:val="000000000000" w:firstRow="0" w:lastRow="0" w:firstColumn="0" w:lastColumn="0" w:oddVBand="0" w:evenVBand="0" w:oddHBand="0" w:evenHBand="0" w:firstRowFirstColumn="0" w:firstRowLastColumn="0" w:lastRowFirstColumn="0" w:lastRowLastColumn="0"/>
              <w:rPr>
                <w:i/>
                <w:lang w:val="en-US"/>
              </w:rPr>
            </w:pPr>
            <w:r w:rsidRPr="002F7684">
              <w:rPr>
                <w:i/>
                <w:lang w:val="en-US"/>
              </w:rPr>
              <w:t>The pollution level, expressed in one of three grades (Bon</w:t>
            </w:r>
            <w:r w:rsidR="009756FD">
              <w:rPr>
                <w:i/>
                <w:lang w:val="en-US"/>
              </w:rPr>
              <w:t>/</w:t>
            </w:r>
            <w:r>
              <w:rPr>
                <w:i/>
                <w:lang w:val="en-US"/>
              </w:rPr>
              <w:t>Médiocre</w:t>
            </w:r>
            <w:r w:rsidR="009756FD">
              <w:rPr>
                <w:i/>
                <w:lang w:val="en-US"/>
              </w:rPr>
              <w:t>/</w:t>
            </w:r>
            <w:r>
              <w:rPr>
                <w:i/>
                <w:lang w:val="en-US"/>
              </w:rPr>
              <w:t>Moyen)</w:t>
            </w:r>
          </w:p>
        </w:tc>
      </w:tr>
    </w:tbl>
    <w:p w14:paraId="5ED5FF1A" w14:textId="57F1A649" w:rsidR="005101F9" w:rsidRPr="005101F9" w:rsidRDefault="005101F9">
      <w:pPr>
        <w:pStyle w:val="Caption"/>
        <w:rPr>
          <w:sz w:val="22"/>
          <w:lang w:val="en-US"/>
        </w:rPr>
      </w:pPr>
      <w:bookmarkStart w:id="44" w:name="_7_BDSE_project"/>
      <w:bookmarkStart w:id="45" w:name="_7_Big_Bridge"/>
      <w:bookmarkStart w:id="46" w:name="_Toc492837462"/>
      <w:bookmarkEnd w:id="44"/>
      <w:bookmarkEnd w:id="45"/>
      <w:r w:rsidRPr="005101F9">
        <w:rPr>
          <w:sz w:val="22"/>
          <w:lang w:val="en-US"/>
        </w:rPr>
        <w:t xml:space="preserve">Table </w:t>
      </w:r>
      <w:r w:rsidRPr="005101F9">
        <w:rPr>
          <w:sz w:val="22"/>
        </w:rPr>
        <w:fldChar w:fldCharType="begin"/>
      </w:r>
      <w:r w:rsidRPr="005101F9">
        <w:rPr>
          <w:sz w:val="22"/>
          <w:lang w:val="en-US"/>
        </w:rPr>
        <w:instrText xml:space="preserve"> SEQ Table \* ARABIC </w:instrText>
      </w:r>
      <w:r w:rsidRPr="005101F9">
        <w:rPr>
          <w:sz w:val="22"/>
        </w:rPr>
        <w:fldChar w:fldCharType="separate"/>
      </w:r>
      <w:r w:rsidR="00C01C67">
        <w:rPr>
          <w:noProof/>
          <w:sz w:val="22"/>
          <w:lang w:val="en-US"/>
        </w:rPr>
        <w:t>7</w:t>
      </w:r>
      <w:r w:rsidRPr="005101F9">
        <w:rPr>
          <w:sz w:val="22"/>
        </w:rPr>
        <w:fldChar w:fldCharType="end"/>
      </w:r>
      <w:r>
        <w:rPr>
          <w:sz w:val="22"/>
          <w:lang w:val="en-US"/>
        </w:rPr>
        <w:t xml:space="preserve"> </w:t>
      </w:r>
      <w:r w:rsidRPr="005101F9">
        <w:rPr>
          <w:sz w:val="22"/>
          <w:lang w:val="en-US"/>
        </w:rPr>
        <w:t>The Structure of Environmental Data</w:t>
      </w:r>
      <w:bookmarkEnd w:id="46"/>
    </w:p>
    <w:p w14:paraId="0E63242C" w14:textId="1D57AAC7" w:rsidR="004862AD" w:rsidRDefault="004862AD" w:rsidP="004862AD">
      <w:pPr>
        <w:pStyle w:val="Heading1"/>
        <w:rPr>
          <w:lang w:val="en-US"/>
        </w:rPr>
      </w:pPr>
      <w:bookmarkStart w:id="47" w:name="_7_Big_Bridge_1"/>
      <w:bookmarkStart w:id="48" w:name="_Toc492837487"/>
      <w:bookmarkEnd w:id="47"/>
      <w:r>
        <w:rPr>
          <w:lang w:val="en-US"/>
        </w:rPr>
        <w:t xml:space="preserve">7 </w:t>
      </w:r>
      <w:r w:rsidR="009F3E2C">
        <w:rPr>
          <w:lang w:val="en-US"/>
        </w:rPr>
        <w:t>Big Bridge</w:t>
      </w:r>
      <w:r w:rsidRPr="004862AD">
        <w:rPr>
          <w:lang w:val="en-US"/>
        </w:rPr>
        <w:t xml:space="preserve"> </w:t>
      </w:r>
      <w:r w:rsidR="0000223E" w:rsidRPr="004862AD">
        <w:rPr>
          <w:lang w:val="en-US"/>
        </w:rPr>
        <w:t>Project</w:t>
      </w:r>
      <w:r w:rsidRPr="004862AD">
        <w:rPr>
          <w:lang w:val="en-US"/>
        </w:rPr>
        <w:t xml:space="preserve"> Architecture and Data Management</w:t>
      </w:r>
      <w:bookmarkEnd w:id="48"/>
    </w:p>
    <w:p w14:paraId="0C6F59EB" w14:textId="77777777" w:rsidR="004862AD" w:rsidRDefault="004862AD" w:rsidP="004862AD">
      <w:pPr>
        <w:pStyle w:val="Heading2"/>
        <w:rPr>
          <w:lang w:val="en-US"/>
        </w:rPr>
      </w:pPr>
      <w:bookmarkStart w:id="49" w:name="_Toc492837488"/>
      <w:r>
        <w:rPr>
          <w:lang w:val="en-US"/>
        </w:rPr>
        <w:t xml:space="preserve">7.1 </w:t>
      </w:r>
      <w:r w:rsidRPr="004862AD">
        <w:rPr>
          <w:lang w:val="en-US"/>
        </w:rPr>
        <w:t>Objective</w:t>
      </w:r>
      <w:bookmarkEnd w:id="49"/>
    </w:p>
    <w:p w14:paraId="26D94D1C" w14:textId="77777777" w:rsidR="0021624F" w:rsidRDefault="0021624F" w:rsidP="0021624F">
      <w:pPr>
        <w:rPr>
          <w:lang w:val="en-US"/>
        </w:rPr>
      </w:pPr>
      <w:r>
        <w:rPr>
          <w:lang w:val="en-US"/>
        </w:rPr>
        <w:t xml:space="preserve">The objective of </w:t>
      </w:r>
      <w:r w:rsidR="009F3E2C">
        <w:rPr>
          <w:lang w:val="en-US"/>
        </w:rPr>
        <w:t>Big Bridge</w:t>
      </w:r>
      <w:r>
        <w:rPr>
          <w:lang w:val="en-US"/>
        </w:rPr>
        <w:t xml:space="preserve"> </w:t>
      </w:r>
      <w:r w:rsidR="009F3E2C">
        <w:rPr>
          <w:lang w:val="en-US"/>
        </w:rPr>
        <w:t>Project</w:t>
      </w:r>
      <w:r>
        <w:rPr>
          <w:lang w:val="en-US"/>
        </w:rPr>
        <w:t xml:space="preserve"> Architecture and Data Management is:</w:t>
      </w:r>
    </w:p>
    <w:p w14:paraId="7970029C" w14:textId="77777777" w:rsidR="0021624F" w:rsidRDefault="0021624F" w:rsidP="0021624F">
      <w:pPr>
        <w:pStyle w:val="ListParagraph"/>
        <w:numPr>
          <w:ilvl w:val="0"/>
          <w:numId w:val="23"/>
        </w:numPr>
        <w:ind w:left="0" w:firstLine="567"/>
        <w:rPr>
          <w:lang w:val="en-US"/>
        </w:rPr>
      </w:pPr>
      <w:r>
        <w:rPr>
          <w:lang w:val="en-US"/>
        </w:rPr>
        <w:t>understanding the Oracle Linux Server architecture;</w:t>
      </w:r>
    </w:p>
    <w:p w14:paraId="592119E6" w14:textId="77777777" w:rsidR="0021624F" w:rsidRDefault="0021624F" w:rsidP="0021624F">
      <w:pPr>
        <w:pStyle w:val="ListParagraph"/>
        <w:numPr>
          <w:ilvl w:val="0"/>
          <w:numId w:val="23"/>
        </w:numPr>
        <w:ind w:left="0" w:firstLine="567"/>
        <w:rPr>
          <w:lang w:val="en-US"/>
        </w:rPr>
      </w:pPr>
      <w:r>
        <w:rPr>
          <w:lang w:val="en-US"/>
        </w:rPr>
        <w:t>understanding the Oracle Big Data SQL solution;</w:t>
      </w:r>
    </w:p>
    <w:p w14:paraId="65EB76E0" w14:textId="77777777" w:rsidR="0021624F" w:rsidRDefault="0021624F" w:rsidP="0021624F">
      <w:pPr>
        <w:pStyle w:val="ListParagraph"/>
        <w:numPr>
          <w:ilvl w:val="0"/>
          <w:numId w:val="23"/>
        </w:numPr>
        <w:ind w:left="0" w:firstLine="567"/>
        <w:rPr>
          <w:lang w:val="en-US"/>
        </w:rPr>
      </w:pPr>
      <w:r>
        <w:rPr>
          <w:lang w:val="en-US"/>
        </w:rPr>
        <w:t>understanding different types of data storing;</w:t>
      </w:r>
    </w:p>
    <w:p w14:paraId="153C65EA" w14:textId="2A0043D8" w:rsidR="0021624F" w:rsidRDefault="000A0FAE" w:rsidP="0021624F">
      <w:pPr>
        <w:pStyle w:val="ListParagraph"/>
        <w:numPr>
          <w:ilvl w:val="0"/>
          <w:numId w:val="23"/>
        </w:numPr>
        <w:ind w:left="0" w:firstLine="567"/>
        <w:rPr>
          <w:lang w:val="en-US"/>
        </w:rPr>
      </w:pPr>
      <w:r>
        <w:rPr>
          <w:lang w:val="en-US"/>
        </w:rPr>
        <w:t xml:space="preserve">understanding the </w:t>
      </w:r>
      <w:r w:rsidR="0021624F">
        <w:rPr>
          <w:lang w:val="en-US"/>
        </w:rPr>
        <w:t>Big Bridge mechanism;</w:t>
      </w:r>
    </w:p>
    <w:p w14:paraId="3299102F" w14:textId="77777777" w:rsidR="0021624F" w:rsidRDefault="0021624F" w:rsidP="0021624F">
      <w:pPr>
        <w:pStyle w:val="ListParagraph"/>
        <w:numPr>
          <w:ilvl w:val="0"/>
          <w:numId w:val="23"/>
        </w:numPr>
        <w:ind w:left="0" w:firstLine="567"/>
        <w:rPr>
          <w:lang w:val="en-US"/>
        </w:rPr>
      </w:pPr>
      <w:r>
        <w:rPr>
          <w:lang w:val="en-US"/>
        </w:rPr>
        <w:t xml:space="preserve">acquisition of data (Oracle NoSQL, Apache Hive, HDFS) for our reference </w:t>
      </w:r>
      <w:r w:rsidR="009F3E2C">
        <w:rPr>
          <w:lang w:val="en-US"/>
        </w:rPr>
        <w:t>Big Bridge</w:t>
      </w:r>
      <w:r>
        <w:rPr>
          <w:lang w:val="en-US"/>
        </w:rPr>
        <w:t xml:space="preserve"> project;</w:t>
      </w:r>
    </w:p>
    <w:p w14:paraId="350E9F56" w14:textId="77777777" w:rsidR="0021624F" w:rsidRDefault="0021624F" w:rsidP="0021624F">
      <w:pPr>
        <w:pStyle w:val="ListParagraph"/>
        <w:numPr>
          <w:ilvl w:val="0"/>
          <w:numId w:val="23"/>
        </w:numPr>
        <w:ind w:left="0" w:firstLine="567"/>
        <w:rPr>
          <w:lang w:val="en-US"/>
        </w:rPr>
      </w:pPr>
      <w:r>
        <w:rPr>
          <w:lang w:val="en-US"/>
        </w:rPr>
        <w:t>access to data from the database DWH through access drivers (Hadoop Big Data SQL access driver, Hive Big Data SQL access driver);</w:t>
      </w:r>
    </w:p>
    <w:p w14:paraId="0D036BEE" w14:textId="77777777" w:rsidR="0021624F" w:rsidRDefault="0021624F" w:rsidP="0021624F">
      <w:pPr>
        <w:pStyle w:val="ListParagraph"/>
        <w:numPr>
          <w:ilvl w:val="0"/>
          <w:numId w:val="23"/>
        </w:numPr>
        <w:ind w:left="0" w:firstLine="567"/>
        <w:rPr>
          <w:lang w:val="en-US"/>
        </w:rPr>
      </w:pPr>
      <w:r>
        <w:rPr>
          <w:lang w:val="en-US"/>
        </w:rPr>
        <w:t>analysis with tools beyond data analytics tools (such as open language source R).</w:t>
      </w:r>
    </w:p>
    <w:p w14:paraId="57503A17" w14:textId="2085ABC7" w:rsidR="00313E4C" w:rsidRDefault="0021624F" w:rsidP="0021624F">
      <w:pPr>
        <w:pStyle w:val="Heading2"/>
        <w:rPr>
          <w:lang w:val="en-US"/>
        </w:rPr>
      </w:pPr>
      <w:r>
        <w:rPr>
          <w:lang w:val="en-US"/>
        </w:rPr>
        <w:t xml:space="preserve"> </w:t>
      </w:r>
      <w:bookmarkStart w:id="50" w:name="_Toc492837489"/>
      <w:r w:rsidR="00313E4C">
        <w:rPr>
          <w:lang w:val="en-US"/>
        </w:rPr>
        <w:t xml:space="preserve">7.2 </w:t>
      </w:r>
      <w:r w:rsidR="00F71814">
        <w:rPr>
          <w:lang w:val="en-US"/>
        </w:rPr>
        <w:t>System’s architecture</w:t>
      </w:r>
      <w:bookmarkEnd w:id="50"/>
    </w:p>
    <w:p w14:paraId="3BD159C6" w14:textId="5AC00290" w:rsidR="0021624F" w:rsidRDefault="0021624F" w:rsidP="0021624F">
      <w:pPr>
        <w:rPr>
          <w:szCs w:val="24"/>
          <w:lang w:val="en-US"/>
        </w:rPr>
      </w:pPr>
      <w:r>
        <w:rPr>
          <w:szCs w:val="24"/>
          <w:lang w:val="en-US"/>
        </w:rPr>
        <w:t xml:space="preserve">The scheme below </w:t>
      </w:r>
      <w:r w:rsidR="005A4563">
        <w:rPr>
          <w:szCs w:val="24"/>
          <w:lang w:val="en-US"/>
        </w:rPr>
        <w:t>c</w:t>
      </w:r>
      <w:r w:rsidR="005A4563" w:rsidRPr="005A4563">
        <w:rPr>
          <w:szCs w:val="24"/>
          <w:lang w:val="en-US"/>
        </w:rPr>
        <w:t xml:space="preserve">ontains </w:t>
      </w:r>
      <w:r>
        <w:rPr>
          <w:szCs w:val="24"/>
          <w:lang w:val="en-US"/>
        </w:rPr>
        <w:t xml:space="preserve">the architecture of data streams and data storing in </w:t>
      </w:r>
      <w:r w:rsidR="005A4563">
        <w:rPr>
          <w:szCs w:val="24"/>
          <w:lang w:val="en-US"/>
        </w:rPr>
        <w:t>the</w:t>
      </w:r>
      <w:r>
        <w:rPr>
          <w:szCs w:val="24"/>
          <w:lang w:val="en-US"/>
        </w:rPr>
        <w:t xml:space="preserve"> project:</w:t>
      </w:r>
    </w:p>
    <w:p w14:paraId="0B9A67E7" w14:textId="77777777" w:rsidR="00550ADC" w:rsidRDefault="00550ADC" w:rsidP="00550ADC">
      <w:pPr>
        <w:keepNext/>
        <w:ind w:left="-1134" w:firstLine="0"/>
      </w:pPr>
      <w:r>
        <w:rPr>
          <w:noProof/>
          <w:szCs w:val="24"/>
          <w:lang w:val="en-US"/>
        </w:rPr>
        <w:lastRenderedPageBreak/>
        <w:drawing>
          <wp:inline distT="0" distB="0" distL="0" distR="0" wp14:anchorId="7FC864A9" wp14:editId="41CDCE18">
            <wp:extent cx="6959600" cy="3256908"/>
            <wp:effectExtent l="19050" t="19050" r="1270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9647" cy="3261610"/>
                    </a:xfrm>
                    <a:prstGeom prst="rect">
                      <a:avLst/>
                    </a:prstGeom>
                    <a:noFill/>
                    <a:ln>
                      <a:solidFill>
                        <a:schemeClr val="tx1"/>
                      </a:solidFill>
                    </a:ln>
                  </pic:spPr>
                </pic:pic>
              </a:graphicData>
            </a:graphic>
          </wp:inline>
        </w:drawing>
      </w:r>
    </w:p>
    <w:p w14:paraId="132F2DA0" w14:textId="1DCE0838" w:rsidR="005A4563" w:rsidRPr="00550ADC" w:rsidRDefault="00550ADC" w:rsidP="00BA5E00">
      <w:pPr>
        <w:pStyle w:val="Caption"/>
        <w:ind w:firstLine="0"/>
        <w:jc w:val="center"/>
        <w:rPr>
          <w:sz w:val="22"/>
          <w:szCs w:val="24"/>
          <w:lang w:val="en-US"/>
        </w:rPr>
      </w:pPr>
      <w:bookmarkStart w:id="51" w:name="_Toc492837393"/>
      <w:r w:rsidRPr="00550ADC">
        <w:rPr>
          <w:sz w:val="22"/>
          <w:lang w:val="en-US"/>
        </w:rPr>
        <w:t xml:space="preserve">Figure </w:t>
      </w:r>
      <w:r w:rsidRPr="00550ADC">
        <w:rPr>
          <w:sz w:val="22"/>
        </w:rPr>
        <w:fldChar w:fldCharType="begin"/>
      </w:r>
      <w:r w:rsidRPr="00550ADC">
        <w:rPr>
          <w:sz w:val="22"/>
          <w:lang w:val="en-US"/>
        </w:rPr>
        <w:instrText xml:space="preserve"> SEQ Figure \* ARABIC </w:instrText>
      </w:r>
      <w:r w:rsidRPr="00550ADC">
        <w:rPr>
          <w:sz w:val="22"/>
        </w:rPr>
        <w:fldChar w:fldCharType="separate"/>
      </w:r>
      <w:r w:rsidR="00C01C67">
        <w:rPr>
          <w:noProof/>
          <w:sz w:val="22"/>
          <w:lang w:val="en-US"/>
        </w:rPr>
        <w:t>1</w:t>
      </w:r>
      <w:r w:rsidRPr="00550ADC">
        <w:rPr>
          <w:sz w:val="22"/>
        </w:rPr>
        <w:fldChar w:fldCharType="end"/>
      </w:r>
      <w:r w:rsidRPr="00550ADC">
        <w:rPr>
          <w:sz w:val="22"/>
          <w:lang w:val="en-US"/>
        </w:rPr>
        <w:t xml:space="preserve"> The architecture of the system</w:t>
      </w:r>
      <w:bookmarkEnd w:id="51"/>
    </w:p>
    <w:p w14:paraId="4B7AA69D" w14:textId="4DBB9D1C" w:rsidR="0021624F" w:rsidRDefault="0021624F" w:rsidP="00EC455D">
      <w:pPr>
        <w:rPr>
          <w:szCs w:val="24"/>
          <w:lang w:val="en-US"/>
        </w:rPr>
      </w:pPr>
      <w:r>
        <w:rPr>
          <w:szCs w:val="24"/>
          <w:lang w:val="en-US"/>
        </w:rPr>
        <w:t xml:space="preserve">As </w:t>
      </w:r>
      <w:r w:rsidR="005A4563">
        <w:rPr>
          <w:szCs w:val="24"/>
          <w:lang w:val="en-US"/>
        </w:rPr>
        <w:t>it</w:t>
      </w:r>
      <w:r>
        <w:rPr>
          <w:szCs w:val="24"/>
          <w:lang w:val="en-US"/>
        </w:rPr>
        <w:t xml:space="preserve"> can</w:t>
      </w:r>
      <w:r w:rsidR="005A4563">
        <w:rPr>
          <w:szCs w:val="24"/>
          <w:lang w:val="en-US"/>
        </w:rPr>
        <w:t xml:space="preserve"> be</w:t>
      </w:r>
      <w:r>
        <w:rPr>
          <w:szCs w:val="24"/>
          <w:lang w:val="en-US"/>
        </w:rPr>
        <w:t xml:space="preserve"> </w:t>
      </w:r>
      <w:r w:rsidR="005A4563">
        <w:rPr>
          <w:szCs w:val="24"/>
          <w:lang w:val="en-US"/>
        </w:rPr>
        <w:t>seen</w:t>
      </w:r>
      <w:r>
        <w:rPr>
          <w:szCs w:val="24"/>
          <w:lang w:val="en-US"/>
        </w:rPr>
        <w:t xml:space="preserve">, </w:t>
      </w:r>
      <w:r w:rsidR="005A4563">
        <w:rPr>
          <w:szCs w:val="24"/>
          <w:lang w:val="en-US"/>
        </w:rPr>
        <w:t>the continuation of</w:t>
      </w:r>
      <w:r w:rsidR="00A432FE" w:rsidRPr="00A432FE">
        <w:rPr>
          <w:szCs w:val="24"/>
          <w:lang w:val="en-US"/>
        </w:rPr>
        <w:t xml:space="preserve"> the project</w:t>
      </w:r>
      <w:r w:rsidR="00E37141">
        <w:rPr>
          <w:szCs w:val="24"/>
          <w:lang w:val="en-US"/>
        </w:rPr>
        <w:t xml:space="preserve"> is</w:t>
      </w:r>
      <w:r w:rsidR="00A432FE" w:rsidRPr="00A432FE">
        <w:rPr>
          <w:szCs w:val="24"/>
          <w:lang w:val="en-US"/>
        </w:rPr>
        <w:t xml:space="preserve"> </w:t>
      </w:r>
      <w:r w:rsidR="009F3E2C">
        <w:rPr>
          <w:szCs w:val="24"/>
          <w:lang w:val="en-US"/>
        </w:rPr>
        <w:t xml:space="preserve">the </w:t>
      </w:r>
      <w:r w:rsidR="001501EB">
        <w:rPr>
          <w:szCs w:val="24"/>
          <w:lang w:val="en-US"/>
        </w:rPr>
        <w:t xml:space="preserve">adding new </w:t>
      </w:r>
      <w:r w:rsidR="009F3E2C">
        <w:rPr>
          <w:szCs w:val="24"/>
          <w:lang w:val="en-US"/>
        </w:rPr>
        <w:t>data sources</w:t>
      </w:r>
      <w:r w:rsidR="009F3E2C" w:rsidRPr="00A432FE">
        <w:rPr>
          <w:szCs w:val="24"/>
          <w:lang w:val="en-US"/>
        </w:rPr>
        <w:t xml:space="preserve"> </w:t>
      </w:r>
      <w:r w:rsidR="001501EB">
        <w:rPr>
          <w:szCs w:val="24"/>
          <w:lang w:val="en-US"/>
        </w:rPr>
        <w:t>as a smartwatch and the AirPaca</w:t>
      </w:r>
      <w:r w:rsidR="00A32CB9">
        <w:rPr>
          <w:szCs w:val="24"/>
          <w:lang w:val="en-US"/>
        </w:rPr>
        <w:t xml:space="preserve"> API service</w:t>
      </w:r>
      <w:r w:rsidR="0022073F">
        <w:rPr>
          <w:szCs w:val="24"/>
          <w:lang w:val="en-US"/>
        </w:rPr>
        <w:t xml:space="preserve">. </w:t>
      </w:r>
      <w:r w:rsidR="00EC455D">
        <w:rPr>
          <w:szCs w:val="24"/>
          <w:lang w:val="en-US"/>
        </w:rPr>
        <w:t>New data is real-time and was integrated to the system through the web service</w:t>
      </w:r>
      <w:r w:rsidR="0002142B">
        <w:rPr>
          <w:szCs w:val="24"/>
          <w:lang w:val="en-US"/>
        </w:rPr>
        <w:t xml:space="preserve"> running on Glassfish server</w:t>
      </w:r>
      <w:r w:rsidR="00EC455D">
        <w:rPr>
          <w:szCs w:val="24"/>
          <w:lang w:val="en-US"/>
        </w:rPr>
        <w:t xml:space="preserve"> and stored in Oracle NoSQL Database. To get the heart-rate data from the smartwatch</w:t>
      </w:r>
      <w:r w:rsidR="00EC455D" w:rsidRPr="00EC455D">
        <w:rPr>
          <w:szCs w:val="24"/>
          <w:lang w:val="en-US"/>
        </w:rPr>
        <w:t xml:space="preserve"> </w:t>
      </w:r>
      <w:r w:rsidR="00EC455D">
        <w:rPr>
          <w:szCs w:val="24"/>
          <w:lang w:val="en-US"/>
        </w:rPr>
        <w:t xml:space="preserve">it’s </w:t>
      </w:r>
      <w:r w:rsidR="00EC455D" w:rsidRPr="00EC455D">
        <w:rPr>
          <w:szCs w:val="24"/>
          <w:lang w:val="en-US"/>
        </w:rPr>
        <w:t>necessarily</w:t>
      </w:r>
      <w:r w:rsidR="00EC455D">
        <w:rPr>
          <w:szCs w:val="24"/>
          <w:lang w:val="en-US"/>
        </w:rPr>
        <w:t xml:space="preserve"> to synchronize the device with the official application</w:t>
      </w:r>
      <w:r w:rsidR="0002142B">
        <w:rPr>
          <w:szCs w:val="24"/>
          <w:lang w:val="en-US"/>
        </w:rPr>
        <w:t>, so after it will be possible</w:t>
      </w:r>
      <w:r w:rsidR="00EC455D">
        <w:rPr>
          <w:szCs w:val="24"/>
          <w:lang w:val="en-US"/>
        </w:rPr>
        <w:t xml:space="preserve"> to </w:t>
      </w:r>
      <w:r w:rsidR="00A32CB9">
        <w:rPr>
          <w:szCs w:val="24"/>
          <w:lang w:val="en-US"/>
        </w:rPr>
        <w:t xml:space="preserve">use it </w:t>
      </w:r>
      <w:r w:rsidR="0002142B">
        <w:rPr>
          <w:szCs w:val="24"/>
          <w:lang w:val="en-US"/>
        </w:rPr>
        <w:t xml:space="preserve">from external applications </w:t>
      </w:r>
      <w:r w:rsidR="00EC455D">
        <w:rPr>
          <w:szCs w:val="24"/>
          <w:lang w:val="en-US"/>
        </w:rPr>
        <w:t>(in this case – from Android application).</w:t>
      </w:r>
      <w:r w:rsidR="00EC455D">
        <w:rPr>
          <w:b/>
          <w:szCs w:val="24"/>
          <w:lang w:val="en-US"/>
        </w:rPr>
        <w:t xml:space="preserve"> </w:t>
      </w:r>
      <w:r w:rsidR="00EC455D" w:rsidRPr="00EC455D">
        <w:rPr>
          <w:szCs w:val="24"/>
          <w:lang w:val="en-US"/>
        </w:rPr>
        <w:t>The</w:t>
      </w:r>
      <w:r w:rsidR="00EC455D">
        <w:rPr>
          <w:b/>
          <w:szCs w:val="24"/>
          <w:lang w:val="en-US"/>
        </w:rPr>
        <w:t xml:space="preserve"> </w:t>
      </w:r>
      <w:r>
        <w:rPr>
          <w:szCs w:val="24"/>
          <w:lang w:val="en-US"/>
        </w:rPr>
        <w:t xml:space="preserve">Hadoop Hive </w:t>
      </w:r>
      <w:r w:rsidR="00EC455D">
        <w:rPr>
          <w:szCs w:val="24"/>
          <w:lang w:val="en-US"/>
        </w:rPr>
        <w:t xml:space="preserve">is </w:t>
      </w:r>
      <w:r w:rsidR="00A32CB9">
        <w:rPr>
          <w:szCs w:val="24"/>
          <w:lang w:val="en-US"/>
        </w:rPr>
        <w:t>used</w:t>
      </w:r>
      <w:r w:rsidR="00EC455D">
        <w:rPr>
          <w:szCs w:val="24"/>
          <w:lang w:val="en-US"/>
        </w:rPr>
        <w:t xml:space="preserve"> in the system as a bridge </w:t>
      </w:r>
      <w:r w:rsidR="0002142B">
        <w:rPr>
          <w:szCs w:val="24"/>
          <w:lang w:val="en-US"/>
        </w:rPr>
        <w:t>between NoSQL Databases and SQL Database</w:t>
      </w:r>
      <w:r w:rsidR="00EC455D">
        <w:rPr>
          <w:szCs w:val="24"/>
          <w:lang w:val="en-US"/>
        </w:rPr>
        <w:t xml:space="preserve">, so it’s possible to </w:t>
      </w:r>
      <w:r w:rsidR="00EC455D" w:rsidRPr="00EC455D">
        <w:rPr>
          <w:szCs w:val="24"/>
          <w:lang w:val="en-US"/>
        </w:rPr>
        <w:t xml:space="preserve">access </w:t>
      </w:r>
      <w:r w:rsidR="00EC455D">
        <w:rPr>
          <w:szCs w:val="24"/>
          <w:lang w:val="en-US"/>
        </w:rPr>
        <w:t>the data with R Language from external Oracle SQL tables.</w:t>
      </w:r>
    </w:p>
    <w:p w14:paraId="28E2867B" w14:textId="070D8205" w:rsidR="00120C58" w:rsidRDefault="00A32CB9" w:rsidP="00EC455D">
      <w:pPr>
        <w:rPr>
          <w:szCs w:val="24"/>
          <w:lang w:val="en-US"/>
        </w:rPr>
      </w:pPr>
      <w:r>
        <w:rPr>
          <w:szCs w:val="24"/>
          <w:lang w:val="en-US"/>
        </w:rPr>
        <w:t xml:space="preserve">The heart-rate information is </w:t>
      </w:r>
      <w:r w:rsidR="0002142B">
        <w:rPr>
          <w:szCs w:val="24"/>
          <w:lang w:val="en-US"/>
        </w:rPr>
        <w:t>obtained</w:t>
      </w:r>
      <w:r>
        <w:rPr>
          <w:szCs w:val="24"/>
          <w:lang w:val="en-US"/>
        </w:rPr>
        <w:t xml:space="preserve"> with the GET-requests from an Android Application, and then it’s </w:t>
      </w:r>
      <w:r w:rsidR="0002142B">
        <w:rPr>
          <w:szCs w:val="24"/>
          <w:lang w:val="en-US"/>
        </w:rPr>
        <w:t>sent</w:t>
      </w:r>
      <w:r>
        <w:rPr>
          <w:szCs w:val="24"/>
          <w:lang w:val="en-US"/>
        </w:rPr>
        <w:t xml:space="preserve"> to the web service to be parsed and saved to the database.</w:t>
      </w:r>
      <w:r w:rsidR="00120C58">
        <w:rPr>
          <w:szCs w:val="24"/>
          <w:lang w:val="en-US"/>
        </w:rPr>
        <w:t xml:space="preserve"> In this step</w:t>
      </w:r>
      <w:r w:rsidR="00120C58" w:rsidRPr="00120C58">
        <w:rPr>
          <w:szCs w:val="24"/>
          <w:lang w:val="en-US"/>
        </w:rPr>
        <w:t>, the following link is used</w:t>
      </w:r>
      <w:r w:rsidR="00120C58">
        <w:rPr>
          <w:szCs w:val="24"/>
          <w:lang w:val="en-US"/>
        </w:rPr>
        <w:t>:</w:t>
      </w:r>
    </w:p>
    <w:tbl>
      <w:tblPr>
        <w:tblStyle w:val="TableGrid"/>
        <w:tblW w:w="0" w:type="auto"/>
        <w:tblLook w:val="04A0" w:firstRow="1" w:lastRow="0" w:firstColumn="1" w:lastColumn="0" w:noHBand="0" w:noVBand="1"/>
      </w:tblPr>
      <w:tblGrid>
        <w:gridCol w:w="9345"/>
      </w:tblGrid>
      <w:tr w:rsidR="00120C58" w:rsidRPr="00937E7C" w14:paraId="770984EE" w14:textId="77777777" w:rsidTr="00120C58">
        <w:tc>
          <w:tcPr>
            <w:tcW w:w="9345" w:type="dxa"/>
          </w:tcPr>
          <w:p w14:paraId="0A18DE01" w14:textId="3B938EE7" w:rsidR="00120C58" w:rsidRPr="00120C58" w:rsidRDefault="00120C58" w:rsidP="00120C58">
            <w:pPr>
              <w:rPr>
                <w:color w:val="2F5496" w:themeColor="accent1" w:themeShade="BF"/>
                <w:szCs w:val="24"/>
                <w:lang w:val="en-US"/>
              </w:rPr>
            </w:pPr>
            <w:r w:rsidRPr="00120C58">
              <w:rPr>
                <w:color w:val="2F5496" w:themeColor="accent1" w:themeShade="BF"/>
                <w:szCs w:val="24"/>
                <w:lang w:val="en-US"/>
              </w:rPr>
              <w:t>https://api.fitbit.com/1/user/-/activities/heart/date/today/1d.json</w:t>
            </w:r>
          </w:p>
        </w:tc>
      </w:tr>
    </w:tbl>
    <w:p w14:paraId="643C48B8" w14:textId="0B48D221" w:rsidR="00120C58" w:rsidRDefault="00A32CB9" w:rsidP="00120C58">
      <w:pPr>
        <w:spacing w:before="120"/>
        <w:rPr>
          <w:szCs w:val="24"/>
          <w:lang w:val="en-US"/>
        </w:rPr>
      </w:pPr>
      <w:r>
        <w:rPr>
          <w:szCs w:val="24"/>
          <w:lang w:val="en-US"/>
        </w:rPr>
        <w:t xml:space="preserve"> </w:t>
      </w:r>
      <w:r w:rsidR="00120C58">
        <w:rPr>
          <w:szCs w:val="24"/>
          <w:lang w:val="en-US"/>
        </w:rPr>
        <w:t>Example of response:</w:t>
      </w:r>
    </w:p>
    <w:tbl>
      <w:tblPr>
        <w:tblStyle w:val="TableGrid"/>
        <w:tblW w:w="0" w:type="auto"/>
        <w:tblLook w:val="04A0" w:firstRow="1" w:lastRow="0" w:firstColumn="1" w:lastColumn="0" w:noHBand="0" w:noVBand="1"/>
      </w:tblPr>
      <w:tblGrid>
        <w:gridCol w:w="9345"/>
      </w:tblGrid>
      <w:tr w:rsidR="00120C58" w14:paraId="4F188BE1" w14:textId="77777777" w:rsidTr="00120C58">
        <w:tc>
          <w:tcPr>
            <w:tcW w:w="9345" w:type="dxa"/>
          </w:tcPr>
          <w:p w14:paraId="37F9696F" w14:textId="77777777" w:rsidR="00120C58" w:rsidRPr="002354F2" w:rsidRDefault="00120C58" w:rsidP="00120C58">
            <w:pPr>
              <w:spacing w:line="240" w:lineRule="auto"/>
              <w:ind w:firstLine="0"/>
              <w:rPr>
                <w:sz w:val="20"/>
                <w:szCs w:val="24"/>
                <w:lang w:val="en-US"/>
              </w:rPr>
            </w:pPr>
            <w:r w:rsidRPr="002354F2">
              <w:rPr>
                <w:sz w:val="20"/>
                <w:szCs w:val="24"/>
                <w:lang w:val="en-US"/>
              </w:rPr>
              <w:t>{</w:t>
            </w:r>
          </w:p>
          <w:p w14:paraId="764E9D30"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"activities-heart": [</w:t>
            </w:r>
          </w:p>
          <w:p w14:paraId="40F140C9"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024F2CB9"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"dateTime": "2015-08-04",</w:t>
            </w:r>
          </w:p>
          <w:p w14:paraId="3273768C"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"value": {</w:t>
            </w:r>
          </w:p>
          <w:p w14:paraId="12979B54" w14:textId="77777777" w:rsidR="00120C58" w:rsidRPr="002354F2" w:rsidRDefault="00120C58" w:rsidP="00120C58">
            <w:pPr>
              <w:spacing w:line="240" w:lineRule="auto"/>
              <w:ind w:firstLine="0"/>
              <w:rPr>
                <w:sz w:val="20"/>
                <w:szCs w:val="24"/>
                <w:lang w:val="en-US"/>
              </w:rPr>
            </w:pPr>
            <w:r w:rsidRPr="002354F2">
              <w:rPr>
                <w:sz w:val="20"/>
                <w:szCs w:val="24"/>
                <w:lang w:val="en-US"/>
              </w:rPr>
              <w:lastRenderedPageBreak/>
              <w:t xml:space="preserve">                "customHeartRateZones": [],</w:t>
            </w:r>
          </w:p>
          <w:p w14:paraId="5D2E8E0D"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"heartRateZones": [</w:t>
            </w:r>
          </w:p>
          <w:p w14:paraId="5E0C6CD3"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1DB7CE45"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"caloriesOut": 740.15264,</w:t>
            </w:r>
          </w:p>
          <w:p w14:paraId="2F70EAF5"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"max": 94,</w:t>
            </w:r>
          </w:p>
          <w:p w14:paraId="19F29432"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 30,</w:t>
            </w:r>
          </w:p>
          <w:p w14:paraId="0A2BF7D1"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"minutes": 593,</w:t>
            </w:r>
          </w:p>
          <w:p w14:paraId="53CEC280"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"name": "Out of Range"</w:t>
            </w:r>
          </w:p>
          <w:p w14:paraId="3E087D78"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66C23DAE"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44C53B4A"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"caloriesOut": 249.66204,</w:t>
            </w:r>
          </w:p>
          <w:p w14:paraId="5D80621E"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"max": 132,</w:t>
            </w:r>
          </w:p>
          <w:p w14:paraId="214109BE"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 94,</w:t>
            </w:r>
          </w:p>
          <w:p w14:paraId="571F86A1"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"minutes": 46,</w:t>
            </w:r>
          </w:p>
          <w:p w14:paraId="6F7CA8B3"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"name": "Fat Burn"</w:t>
            </w:r>
          </w:p>
          <w:p w14:paraId="1C60CF8B"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4906CC5B"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24DA9621"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"caloriesOut": 0,</w:t>
            </w:r>
          </w:p>
          <w:p w14:paraId="70BE2602"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"max": 160,</w:t>
            </w:r>
          </w:p>
          <w:p w14:paraId="49C51981"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 132,</w:t>
            </w:r>
          </w:p>
          <w:p w14:paraId="29705097"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"minutes": 0,</w:t>
            </w:r>
          </w:p>
          <w:p w14:paraId="54D08BD1"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"name": "Cardio"</w:t>
            </w:r>
          </w:p>
          <w:p w14:paraId="5F90BE65"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4EE510FE"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44C9B41E"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"caloriesOut": 0,</w:t>
            </w:r>
          </w:p>
          <w:p w14:paraId="090FC68F"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"max": 220,</w:t>
            </w:r>
          </w:p>
          <w:p w14:paraId="3D40FF64"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 160,</w:t>
            </w:r>
          </w:p>
          <w:p w14:paraId="019275F3"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"minutes": 0,</w:t>
            </w:r>
          </w:p>
          <w:p w14:paraId="6AC39DDA"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"name": "Peak"</w:t>
            </w:r>
          </w:p>
          <w:p w14:paraId="6D8BA556"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2152C430"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7F3D274C"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"restingHeartRate": 68</w:t>
            </w:r>
          </w:p>
          <w:p w14:paraId="681981D9"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359749C2"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07F56ED9" w14:textId="77777777" w:rsidR="00120C58" w:rsidRPr="002354F2" w:rsidRDefault="00120C58" w:rsidP="00120C58">
            <w:pPr>
              <w:spacing w:line="240" w:lineRule="auto"/>
              <w:ind w:firstLine="0"/>
              <w:rPr>
                <w:sz w:val="20"/>
                <w:szCs w:val="24"/>
                <w:lang w:val="en-US"/>
              </w:rPr>
            </w:pPr>
            <w:r w:rsidRPr="002354F2">
              <w:rPr>
                <w:sz w:val="20"/>
                <w:szCs w:val="24"/>
                <w:lang w:val="en-US"/>
              </w:rPr>
              <w:t xml:space="preserve">    ]</w:t>
            </w:r>
          </w:p>
          <w:p w14:paraId="58FF2418" w14:textId="6DAA265D" w:rsidR="00120C58" w:rsidRPr="002354F2" w:rsidRDefault="00120C58" w:rsidP="00120C58">
            <w:pPr>
              <w:spacing w:line="240" w:lineRule="auto"/>
              <w:ind w:firstLine="0"/>
              <w:rPr>
                <w:sz w:val="20"/>
                <w:szCs w:val="24"/>
                <w:lang w:val="en-US"/>
              </w:rPr>
            </w:pPr>
            <w:r w:rsidRPr="002354F2">
              <w:rPr>
                <w:sz w:val="20"/>
                <w:szCs w:val="24"/>
                <w:lang w:val="en-US"/>
              </w:rPr>
              <w:t>}</w:t>
            </w:r>
          </w:p>
        </w:tc>
      </w:tr>
    </w:tbl>
    <w:p w14:paraId="4988F8E4" w14:textId="43D47389" w:rsidR="00120C58" w:rsidRDefault="00A32CB9" w:rsidP="00120C58">
      <w:pPr>
        <w:spacing w:before="120"/>
        <w:rPr>
          <w:szCs w:val="24"/>
          <w:lang w:val="en-US"/>
        </w:rPr>
      </w:pPr>
      <w:r>
        <w:rPr>
          <w:szCs w:val="24"/>
          <w:lang w:val="en-US"/>
        </w:rPr>
        <w:lastRenderedPageBreak/>
        <w:t xml:space="preserve">The real-time air pollution data is </w:t>
      </w:r>
      <w:r w:rsidR="0002142B">
        <w:rPr>
          <w:szCs w:val="24"/>
          <w:lang w:val="en-US"/>
        </w:rPr>
        <w:t xml:space="preserve">obtained </w:t>
      </w:r>
      <w:r>
        <w:rPr>
          <w:szCs w:val="24"/>
          <w:lang w:val="en-US"/>
        </w:rPr>
        <w:t>with the GET-request directly from this service</w:t>
      </w:r>
      <w:r w:rsidR="00120C58">
        <w:rPr>
          <w:szCs w:val="24"/>
          <w:lang w:val="en-US"/>
        </w:rPr>
        <w:t>. In this step</w:t>
      </w:r>
      <w:r w:rsidR="00120C58" w:rsidRPr="00120C58">
        <w:rPr>
          <w:szCs w:val="24"/>
          <w:lang w:val="en-US"/>
        </w:rPr>
        <w:t>, the following link is used</w:t>
      </w:r>
      <w:r w:rsidR="00120C58">
        <w:rPr>
          <w:szCs w:val="24"/>
          <w:lang w:val="en-US"/>
        </w:rPr>
        <w:t>:</w:t>
      </w:r>
    </w:p>
    <w:tbl>
      <w:tblPr>
        <w:tblStyle w:val="TableGrid"/>
        <w:tblW w:w="0" w:type="auto"/>
        <w:tblLook w:val="04A0" w:firstRow="1" w:lastRow="0" w:firstColumn="1" w:lastColumn="0" w:noHBand="0" w:noVBand="1"/>
      </w:tblPr>
      <w:tblGrid>
        <w:gridCol w:w="9345"/>
      </w:tblGrid>
      <w:tr w:rsidR="00120C58" w:rsidRPr="00937E7C" w14:paraId="588428A8" w14:textId="77777777" w:rsidTr="00095BCD">
        <w:tc>
          <w:tcPr>
            <w:tcW w:w="9345" w:type="dxa"/>
          </w:tcPr>
          <w:p w14:paraId="26C11660" w14:textId="26B47031" w:rsidR="00120C58" w:rsidRPr="00120C58" w:rsidRDefault="00120C58" w:rsidP="00120C58">
            <w:pPr>
              <w:rPr>
                <w:color w:val="2F5496" w:themeColor="accent1" w:themeShade="BF"/>
                <w:lang w:val="en-US"/>
              </w:rPr>
            </w:pPr>
            <w:r w:rsidRPr="00120C58">
              <w:rPr>
                <w:color w:val="2F5496" w:themeColor="accent1" w:themeShade="BF"/>
                <w:lang w:val="en-US"/>
              </w:rPr>
              <w:lastRenderedPageBreak/>
              <w:t>http://api.airpaca.org/communes/06088/indices?date=yesterday&amp;api_token=token"</w:t>
            </w:r>
          </w:p>
        </w:tc>
      </w:tr>
    </w:tbl>
    <w:p w14:paraId="1FC55DC9" w14:textId="77777777" w:rsidR="00120C58" w:rsidRDefault="00120C58" w:rsidP="00120C58">
      <w:pPr>
        <w:spacing w:before="120"/>
        <w:rPr>
          <w:szCs w:val="24"/>
          <w:lang w:val="en-US"/>
        </w:rPr>
      </w:pPr>
      <w:r>
        <w:rPr>
          <w:szCs w:val="24"/>
          <w:lang w:val="en-US"/>
        </w:rPr>
        <w:t>Example of response:</w:t>
      </w:r>
    </w:p>
    <w:tbl>
      <w:tblPr>
        <w:tblStyle w:val="TableGrid"/>
        <w:tblW w:w="0" w:type="auto"/>
        <w:tblLook w:val="04A0" w:firstRow="1" w:lastRow="0" w:firstColumn="1" w:lastColumn="0" w:noHBand="0" w:noVBand="1"/>
      </w:tblPr>
      <w:tblGrid>
        <w:gridCol w:w="9345"/>
      </w:tblGrid>
      <w:tr w:rsidR="00120C58" w14:paraId="4200FF78" w14:textId="77777777" w:rsidTr="00120C58">
        <w:tc>
          <w:tcPr>
            <w:tcW w:w="9345" w:type="dxa"/>
          </w:tcPr>
          <w:p w14:paraId="5E3E74EC" w14:textId="77777777" w:rsidR="00120C58" w:rsidRPr="002354F2" w:rsidRDefault="00120C58" w:rsidP="00120C58">
            <w:pPr>
              <w:spacing w:line="240" w:lineRule="auto"/>
              <w:ind w:left="567" w:firstLine="0"/>
              <w:rPr>
                <w:sz w:val="20"/>
                <w:lang w:val="en-US"/>
              </w:rPr>
            </w:pPr>
            <w:r w:rsidRPr="002354F2">
              <w:rPr>
                <w:sz w:val="20"/>
                <w:lang w:val="en-US"/>
              </w:rPr>
              <w:t>{</w:t>
            </w:r>
          </w:p>
          <w:p w14:paraId="1D18726E" w14:textId="77777777" w:rsidR="00120C58" w:rsidRPr="002354F2" w:rsidRDefault="00120C58" w:rsidP="00120C58">
            <w:pPr>
              <w:spacing w:line="240" w:lineRule="auto"/>
              <w:ind w:left="567" w:firstLine="0"/>
              <w:rPr>
                <w:sz w:val="20"/>
                <w:lang w:val="en-US"/>
              </w:rPr>
            </w:pPr>
            <w:r w:rsidRPr="002354F2">
              <w:rPr>
                <w:sz w:val="20"/>
                <w:lang w:val="en-US"/>
              </w:rPr>
              <w:t>"commune": "NICE",</w:t>
            </w:r>
          </w:p>
          <w:p w14:paraId="4DEAA0A1" w14:textId="77777777" w:rsidR="00120C58" w:rsidRPr="002354F2" w:rsidRDefault="00120C58" w:rsidP="00120C58">
            <w:pPr>
              <w:spacing w:line="240" w:lineRule="auto"/>
              <w:ind w:left="567" w:firstLine="0"/>
              <w:rPr>
                <w:sz w:val="20"/>
                <w:lang w:val="en-US"/>
              </w:rPr>
            </w:pPr>
            <w:r w:rsidRPr="002354F2">
              <w:rPr>
                <w:sz w:val="20"/>
                <w:lang w:val="en-US"/>
              </w:rPr>
              <w:t>"code_insee": "06088",</w:t>
            </w:r>
          </w:p>
          <w:p w14:paraId="3D2122F2" w14:textId="77777777" w:rsidR="00120C58" w:rsidRPr="002354F2" w:rsidRDefault="00120C58" w:rsidP="00120C58">
            <w:pPr>
              <w:spacing w:line="240" w:lineRule="auto"/>
              <w:ind w:left="567" w:firstLine="0"/>
              <w:rPr>
                <w:sz w:val="20"/>
                <w:lang w:val="en-US"/>
              </w:rPr>
            </w:pPr>
            <w:r w:rsidRPr="002354F2">
              <w:rPr>
                <w:sz w:val="20"/>
                <w:lang w:val="en-US"/>
              </w:rPr>
              <w:t>"mentions_legales": "</w:t>
            </w:r>
            <w:hyperlink r:id="rId20" w:tooltip="Click to insert into URL field" w:history="1">
              <w:r w:rsidRPr="002354F2">
                <w:rPr>
                  <w:rStyle w:val="Hyperlink"/>
                  <w:sz w:val="20"/>
                  <w:lang w:val="en-US"/>
                </w:rPr>
                <w:t>http://www.airpaca.org/mentions-legales</w:t>
              </w:r>
            </w:hyperlink>
            <w:r w:rsidRPr="002354F2">
              <w:rPr>
                <w:sz w:val="20"/>
                <w:lang w:val="en-US"/>
              </w:rPr>
              <w:t>",</w:t>
            </w:r>
          </w:p>
          <w:p w14:paraId="3B466B51" w14:textId="77777777" w:rsidR="00120C58" w:rsidRPr="002354F2" w:rsidRDefault="00120C58" w:rsidP="00120C58">
            <w:pPr>
              <w:spacing w:line="240" w:lineRule="auto"/>
              <w:ind w:left="567" w:firstLine="0"/>
              <w:rPr>
                <w:sz w:val="20"/>
                <w:lang w:val="fr-FR"/>
              </w:rPr>
            </w:pPr>
            <w:r w:rsidRPr="002354F2">
              <w:rPr>
                <w:sz w:val="20"/>
                <w:lang w:val="fr-FR"/>
              </w:rPr>
              <w:t>"indices": </w:t>
            </w:r>
          </w:p>
          <w:p w14:paraId="178FCE42" w14:textId="77777777" w:rsidR="00120C58" w:rsidRPr="002354F2" w:rsidRDefault="00120C58" w:rsidP="00120C58">
            <w:pPr>
              <w:spacing w:line="240" w:lineRule="auto"/>
              <w:ind w:left="567" w:firstLine="0"/>
              <w:rPr>
                <w:sz w:val="20"/>
                <w:lang w:val="fr-FR"/>
              </w:rPr>
            </w:pPr>
            <w:r w:rsidRPr="002354F2">
              <w:rPr>
                <w:sz w:val="20"/>
                <w:lang w:val="fr-FR"/>
              </w:rPr>
              <w:t>{</w:t>
            </w:r>
          </w:p>
          <w:p w14:paraId="02E86690" w14:textId="77777777" w:rsidR="00120C58" w:rsidRPr="002354F2" w:rsidRDefault="00120C58" w:rsidP="00120C58">
            <w:pPr>
              <w:spacing w:line="240" w:lineRule="auto"/>
              <w:ind w:left="567" w:firstLine="0"/>
              <w:rPr>
                <w:sz w:val="20"/>
                <w:lang w:val="fr-FR"/>
              </w:rPr>
            </w:pPr>
            <w:r w:rsidRPr="002354F2">
              <w:rPr>
                <w:sz w:val="20"/>
                <w:lang w:val="fr-FR"/>
              </w:rPr>
              <w:t>"date": "2017-09-06",</w:t>
            </w:r>
          </w:p>
          <w:p w14:paraId="28B358B6" w14:textId="77777777" w:rsidR="00120C58" w:rsidRPr="002354F2" w:rsidRDefault="00120C58" w:rsidP="00120C58">
            <w:pPr>
              <w:spacing w:line="240" w:lineRule="auto"/>
              <w:ind w:left="567" w:firstLine="0"/>
              <w:rPr>
                <w:sz w:val="20"/>
                <w:lang w:val="fr-FR"/>
              </w:rPr>
            </w:pPr>
            <w:r w:rsidRPr="002354F2">
              <w:rPr>
                <w:sz w:val="20"/>
                <w:lang w:val="fr-FR"/>
              </w:rPr>
              <w:t>"valeur": 58,</w:t>
            </w:r>
          </w:p>
          <w:p w14:paraId="035F1304" w14:textId="77777777" w:rsidR="00120C58" w:rsidRPr="002354F2" w:rsidRDefault="00120C58" w:rsidP="00120C58">
            <w:pPr>
              <w:spacing w:line="240" w:lineRule="auto"/>
              <w:ind w:left="567" w:firstLine="0"/>
              <w:rPr>
                <w:sz w:val="20"/>
                <w:lang w:val="fr-FR"/>
              </w:rPr>
            </w:pPr>
            <w:r w:rsidRPr="002354F2">
              <w:rPr>
                <w:sz w:val="20"/>
                <w:lang w:val="fr-FR"/>
              </w:rPr>
              <w:t>"couleur_html": "#FFFF00",</w:t>
            </w:r>
          </w:p>
          <w:p w14:paraId="71694336" w14:textId="77777777" w:rsidR="00120C58" w:rsidRPr="002354F2" w:rsidRDefault="00120C58" w:rsidP="00120C58">
            <w:pPr>
              <w:spacing w:line="240" w:lineRule="auto"/>
              <w:ind w:left="567" w:firstLine="0"/>
              <w:rPr>
                <w:sz w:val="20"/>
              </w:rPr>
            </w:pPr>
            <w:r w:rsidRPr="002354F2">
              <w:rPr>
                <w:sz w:val="20"/>
              </w:rPr>
              <w:t>"qualificatif": "Moyen"</w:t>
            </w:r>
          </w:p>
          <w:p w14:paraId="6E4468BF" w14:textId="77777777" w:rsidR="00120C58" w:rsidRPr="002354F2" w:rsidRDefault="00120C58" w:rsidP="00120C58">
            <w:pPr>
              <w:spacing w:line="240" w:lineRule="auto"/>
              <w:ind w:left="567" w:firstLine="0"/>
              <w:rPr>
                <w:sz w:val="20"/>
              </w:rPr>
            </w:pPr>
            <w:r w:rsidRPr="002354F2">
              <w:rPr>
                <w:sz w:val="20"/>
              </w:rPr>
              <w:t>}</w:t>
            </w:r>
          </w:p>
          <w:p w14:paraId="75FB3A85" w14:textId="27AB6DAD" w:rsidR="00120C58" w:rsidRPr="00120C58" w:rsidRDefault="00120C58" w:rsidP="00120C58">
            <w:pPr>
              <w:spacing w:line="240" w:lineRule="auto"/>
              <w:ind w:left="567" w:firstLine="0"/>
            </w:pPr>
            <w:r w:rsidRPr="002354F2">
              <w:rPr>
                <w:sz w:val="20"/>
              </w:rPr>
              <w:t>}</w:t>
            </w:r>
          </w:p>
        </w:tc>
      </w:tr>
    </w:tbl>
    <w:p w14:paraId="0F3BB5CE" w14:textId="7A9C0960" w:rsidR="00A32CB9" w:rsidRDefault="00A32CB9" w:rsidP="00120C58">
      <w:pPr>
        <w:spacing w:before="120"/>
        <w:rPr>
          <w:szCs w:val="24"/>
          <w:lang w:val="en-US"/>
        </w:rPr>
      </w:pPr>
      <w:r>
        <w:rPr>
          <w:szCs w:val="24"/>
          <w:lang w:val="en-US"/>
        </w:rPr>
        <w:t>The data, which was used in the research before, is still stored in HDFS (environmental data) and in Oracle SQL (health data)</w:t>
      </w:r>
      <w:r w:rsidR="000A0FAE">
        <w:rPr>
          <w:szCs w:val="24"/>
          <w:lang w:val="en-US"/>
        </w:rPr>
        <w:t xml:space="preserve"> and </w:t>
      </w:r>
      <w:r w:rsidR="000A0FAE" w:rsidRPr="000A0FAE">
        <w:rPr>
          <w:szCs w:val="24"/>
          <w:lang w:val="en-US"/>
        </w:rPr>
        <w:t xml:space="preserve">available </w:t>
      </w:r>
      <w:r w:rsidR="000A0FAE">
        <w:rPr>
          <w:szCs w:val="24"/>
          <w:lang w:val="en-US"/>
        </w:rPr>
        <w:t>from external tables</w:t>
      </w:r>
      <w:r>
        <w:rPr>
          <w:szCs w:val="24"/>
          <w:lang w:val="en-US"/>
        </w:rPr>
        <w:t>.</w:t>
      </w:r>
      <w:r w:rsidR="00852F99">
        <w:rPr>
          <w:szCs w:val="24"/>
          <w:lang w:val="en-US"/>
        </w:rPr>
        <w:t xml:space="preserve"> The logical data model is presented on Figure 2.</w:t>
      </w:r>
    </w:p>
    <w:p w14:paraId="1736876E" w14:textId="77777777" w:rsidR="00852F99" w:rsidRDefault="001A004B" w:rsidP="00852F99">
      <w:pPr>
        <w:keepNext/>
        <w:spacing w:before="120"/>
        <w:ind w:firstLine="0"/>
        <w:jc w:val="center"/>
      </w:pPr>
      <w:r>
        <w:rPr>
          <w:b/>
          <w:noProof/>
          <w:szCs w:val="24"/>
          <w:lang w:val="en-US"/>
        </w:rPr>
        <w:drawing>
          <wp:inline distT="0" distB="0" distL="0" distR="0" wp14:anchorId="34A9C95D" wp14:editId="2FDBC0B7">
            <wp:extent cx="4847695" cy="3918857"/>
            <wp:effectExtent l="19050" t="19050" r="1016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2896" cy="3939229"/>
                    </a:xfrm>
                    <a:prstGeom prst="rect">
                      <a:avLst/>
                    </a:prstGeom>
                    <a:noFill/>
                    <a:ln>
                      <a:solidFill>
                        <a:schemeClr val="tx1"/>
                      </a:solidFill>
                    </a:ln>
                  </pic:spPr>
                </pic:pic>
              </a:graphicData>
            </a:graphic>
          </wp:inline>
        </w:drawing>
      </w:r>
    </w:p>
    <w:p w14:paraId="28707C81" w14:textId="714E45CB" w:rsidR="001A004B" w:rsidRPr="009128AB" w:rsidRDefault="00852F99" w:rsidP="00852F99">
      <w:pPr>
        <w:pStyle w:val="Caption"/>
        <w:ind w:firstLine="0"/>
        <w:jc w:val="center"/>
        <w:rPr>
          <w:b/>
          <w:sz w:val="22"/>
          <w:szCs w:val="24"/>
          <w:lang w:val="en-US"/>
        </w:rPr>
      </w:pPr>
      <w:bookmarkStart w:id="52" w:name="_Toc492837394"/>
      <w:r w:rsidRPr="009128AB">
        <w:rPr>
          <w:sz w:val="22"/>
          <w:lang w:val="en-US"/>
        </w:rPr>
        <w:t xml:space="preserve">Figure </w:t>
      </w:r>
      <w:r w:rsidRPr="00852F99">
        <w:rPr>
          <w:sz w:val="22"/>
        </w:rPr>
        <w:fldChar w:fldCharType="begin"/>
      </w:r>
      <w:r w:rsidRPr="009128AB">
        <w:rPr>
          <w:sz w:val="22"/>
          <w:lang w:val="en-US"/>
        </w:rPr>
        <w:instrText xml:space="preserve"> SEQ Figure \* ARABIC </w:instrText>
      </w:r>
      <w:r w:rsidRPr="00852F99">
        <w:rPr>
          <w:sz w:val="22"/>
        </w:rPr>
        <w:fldChar w:fldCharType="separate"/>
      </w:r>
      <w:r w:rsidR="00C01C67">
        <w:rPr>
          <w:noProof/>
          <w:sz w:val="22"/>
          <w:lang w:val="en-US"/>
        </w:rPr>
        <w:t>2</w:t>
      </w:r>
      <w:r w:rsidRPr="00852F99">
        <w:rPr>
          <w:sz w:val="22"/>
        </w:rPr>
        <w:fldChar w:fldCharType="end"/>
      </w:r>
      <w:r w:rsidRPr="009128AB">
        <w:rPr>
          <w:sz w:val="22"/>
          <w:lang w:val="en-US"/>
        </w:rPr>
        <w:t xml:space="preserve"> </w:t>
      </w:r>
      <w:r w:rsidRPr="00852F99">
        <w:rPr>
          <w:sz w:val="22"/>
          <w:lang w:val="en-US"/>
        </w:rPr>
        <w:t>The</w:t>
      </w:r>
      <w:r w:rsidRPr="009128AB">
        <w:rPr>
          <w:sz w:val="22"/>
          <w:lang w:val="en-US"/>
        </w:rPr>
        <w:t xml:space="preserve"> logical data model</w:t>
      </w:r>
      <w:bookmarkEnd w:id="52"/>
    </w:p>
    <w:p w14:paraId="43F79DE7" w14:textId="22A846E0" w:rsidR="001411AF" w:rsidRDefault="00A10F14" w:rsidP="0021624F">
      <w:pPr>
        <w:pStyle w:val="Heading2"/>
        <w:rPr>
          <w:lang w:val="en-US"/>
        </w:rPr>
      </w:pPr>
      <w:bookmarkStart w:id="53" w:name="_Toc492837490"/>
      <w:r>
        <w:rPr>
          <w:lang w:val="en-US"/>
        </w:rPr>
        <w:lastRenderedPageBreak/>
        <w:t xml:space="preserve">7.3 </w:t>
      </w:r>
      <w:r w:rsidR="00A0554C" w:rsidRPr="00A0554C">
        <w:rPr>
          <w:lang w:val="en-US"/>
        </w:rPr>
        <w:t xml:space="preserve">Managing </w:t>
      </w:r>
      <w:r w:rsidR="000A0FAE">
        <w:rPr>
          <w:lang w:val="en-US"/>
        </w:rPr>
        <w:t>personal</w:t>
      </w:r>
      <w:r w:rsidR="00A0554C" w:rsidRPr="00A0554C">
        <w:rPr>
          <w:lang w:val="en-US"/>
        </w:rPr>
        <w:t xml:space="preserve"> data around Oracle </w:t>
      </w:r>
      <w:r w:rsidR="000A0FAE">
        <w:rPr>
          <w:lang w:val="en-US"/>
        </w:rPr>
        <w:t>No</w:t>
      </w:r>
      <w:r w:rsidR="00A0554C" w:rsidRPr="00A0554C">
        <w:rPr>
          <w:lang w:val="en-US"/>
        </w:rPr>
        <w:t>SQL Database</w:t>
      </w:r>
      <w:r w:rsidR="00412817" w:rsidRPr="00412817">
        <w:rPr>
          <w:lang w:val="en-US"/>
        </w:rPr>
        <w:t xml:space="preserve"> </w:t>
      </w:r>
      <w:r w:rsidR="00412817" w:rsidRPr="000D6F19">
        <w:rPr>
          <w:lang w:val="en-US"/>
        </w:rPr>
        <w:t>in the Oracle Big Data Environment</w:t>
      </w:r>
      <w:bookmarkEnd w:id="53"/>
    </w:p>
    <w:p w14:paraId="0D718CF9" w14:textId="1AFE6DEB" w:rsidR="000D6F19" w:rsidRDefault="000D6F19" w:rsidP="000D6F19">
      <w:pPr>
        <w:pStyle w:val="Heading3"/>
        <w:rPr>
          <w:lang w:val="en-US"/>
        </w:rPr>
      </w:pPr>
      <w:bookmarkStart w:id="54" w:name="_Toc492837491"/>
      <w:r>
        <w:rPr>
          <w:lang w:val="en-US"/>
        </w:rPr>
        <w:t>7.3.1</w:t>
      </w:r>
      <w:r w:rsidRPr="000D6F19">
        <w:rPr>
          <w:lang w:val="en-US"/>
        </w:rPr>
        <w:t xml:space="preserve"> </w:t>
      </w:r>
      <w:r w:rsidR="0002142B">
        <w:rPr>
          <w:lang w:val="en-US"/>
        </w:rPr>
        <w:t>Creating NoSQL tables</w:t>
      </w:r>
      <w:bookmarkEnd w:id="54"/>
    </w:p>
    <w:p w14:paraId="2DCB9D06" w14:textId="29280EA5" w:rsidR="0002142B" w:rsidRDefault="0024412F" w:rsidP="0024412F">
      <w:pPr>
        <w:rPr>
          <w:lang w:val="en-US"/>
        </w:rPr>
      </w:pPr>
      <w:r>
        <w:rPr>
          <w:lang w:val="en-US"/>
        </w:rPr>
        <w:t>To create the tables in Oracle NoSQL database the following commands w</w:t>
      </w:r>
      <w:r w:rsidR="004A76B5">
        <w:rPr>
          <w:lang w:val="en-US"/>
        </w:rPr>
        <w:t>ere</w:t>
      </w:r>
      <w:r>
        <w:rPr>
          <w:lang w:val="en-US"/>
        </w:rPr>
        <w:t xml:space="preserve"> used:</w:t>
      </w:r>
    </w:p>
    <w:p w14:paraId="10AE11AE" w14:textId="35FB66EC" w:rsidR="0024412F" w:rsidRDefault="0024412F" w:rsidP="0024412F">
      <w:pPr>
        <w:pStyle w:val="ListParagraph"/>
        <w:numPr>
          <w:ilvl w:val="0"/>
          <w:numId w:val="25"/>
        </w:numPr>
        <w:rPr>
          <w:lang w:val="en-US"/>
        </w:rPr>
      </w:pPr>
      <w:r w:rsidRPr="0024412F">
        <w:rPr>
          <w:lang w:val="en-US"/>
        </w:rPr>
        <w:t>for table with the information about profiles:</w:t>
      </w:r>
    </w:p>
    <w:tbl>
      <w:tblPr>
        <w:tblStyle w:val="TableGrid"/>
        <w:tblW w:w="0" w:type="auto"/>
        <w:tblLook w:val="04A0" w:firstRow="1" w:lastRow="0" w:firstColumn="1" w:lastColumn="0" w:noHBand="0" w:noVBand="1"/>
      </w:tblPr>
      <w:tblGrid>
        <w:gridCol w:w="9345"/>
      </w:tblGrid>
      <w:tr w:rsidR="0024412F" w:rsidRPr="00937E7C" w14:paraId="4C0D6060"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5F24A3" w14:textId="65A790F1" w:rsidR="0024412F" w:rsidRPr="0024412F" w:rsidRDefault="0024412F" w:rsidP="00963868">
            <w:pPr>
              <w:spacing w:line="240" w:lineRule="auto"/>
              <w:rPr>
                <w:lang w:val="en-US"/>
              </w:rPr>
            </w:pPr>
            <w:r w:rsidRPr="0024412F">
              <w:rPr>
                <w:color w:val="2F5496" w:themeColor="accent1" w:themeShade="BF"/>
                <w:lang w:val="en-US"/>
              </w:rPr>
              <w:t>execute 'create table profile (userID string, weight string, height string, age string, dateOfBirth string, fullName string, gender string, smoking string, drinking string, primary key(userID))'</w:t>
            </w:r>
          </w:p>
        </w:tc>
      </w:tr>
    </w:tbl>
    <w:p w14:paraId="17F6781C" w14:textId="5CA8EC8A" w:rsidR="0024412F" w:rsidRDefault="0024412F" w:rsidP="0024412F">
      <w:pPr>
        <w:pStyle w:val="ListParagraph"/>
        <w:numPr>
          <w:ilvl w:val="0"/>
          <w:numId w:val="25"/>
        </w:numPr>
        <w:rPr>
          <w:lang w:val="en-US"/>
        </w:rPr>
      </w:pPr>
      <w:r>
        <w:rPr>
          <w:lang w:val="en-US"/>
        </w:rPr>
        <w:t>for table with everyday heart-rate data:</w:t>
      </w:r>
    </w:p>
    <w:tbl>
      <w:tblPr>
        <w:tblStyle w:val="TableGrid"/>
        <w:tblW w:w="0" w:type="auto"/>
        <w:tblLook w:val="04A0" w:firstRow="1" w:lastRow="0" w:firstColumn="1" w:lastColumn="0" w:noHBand="0" w:noVBand="1"/>
      </w:tblPr>
      <w:tblGrid>
        <w:gridCol w:w="9345"/>
      </w:tblGrid>
      <w:tr w:rsidR="0024412F" w:rsidRPr="00937E7C" w14:paraId="4E5BABB5"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328D19" w14:textId="1C36CF40" w:rsidR="0024412F" w:rsidRPr="0024412F" w:rsidRDefault="0024412F" w:rsidP="00963868">
            <w:pPr>
              <w:spacing w:line="240" w:lineRule="auto"/>
              <w:rPr>
                <w:lang w:val="en-US"/>
              </w:rPr>
            </w:pPr>
            <w:r w:rsidRPr="0024412F">
              <w:rPr>
                <w:color w:val="2F5496" w:themeColor="accent1" w:themeShade="BF"/>
                <w:lang w:val="en-US"/>
              </w:rPr>
              <w:t>execute 'create table fitbit (userID string, dateTime string, caloriesOutOfRange string, maxOutOfRange string, minOutOfRange string,  minutesOutOfRange string, caloriesFat string, maxFat string, minFat string, minutesFat string, caloriesCardio string, maxCardio string, minCardio string, minutesCardio string, caloriesPeak string, maxPeak string, minPeak string, minutesPeak string, primary key(shard(userID), dateTime))'</w:t>
            </w:r>
          </w:p>
        </w:tc>
      </w:tr>
    </w:tbl>
    <w:p w14:paraId="519E67EF" w14:textId="5130FB3B" w:rsidR="0024412F" w:rsidRDefault="0024412F" w:rsidP="0024412F">
      <w:pPr>
        <w:rPr>
          <w:lang w:val="en-US"/>
        </w:rPr>
      </w:pPr>
      <w:r>
        <w:rPr>
          <w:lang w:val="en-US"/>
        </w:rPr>
        <w:t xml:space="preserve">How it can be seen from the commands, in the table for profiles the user id is used like a primary key, and it connects the users with their heart-rate information. For cardiac data table there </w:t>
      </w:r>
      <w:r w:rsidR="004A76B5">
        <w:rPr>
          <w:lang w:val="en-US"/>
        </w:rPr>
        <w:t>are</w:t>
      </w:r>
      <w:r>
        <w:rPr>
          <w:lang w:val="en-US"/>
        </w:rPr>
        <w:t xml:space="preserve"> user id and date of measuring used as a primary key.</w:t>
      </w:r>
    </w:p>
    <w:p w14:paraId="6C6BDD3B" w14:textId="3901D1E4" w:rsidR="004A76B5" w:rsidRDefault="004A76B5" w:rsidP="004A76B5">
      <w:pPr>
        <w:rPr>
          <w:rFonts w:cs="Times New Roman"/>
          <w:szCs w:val="28"/>
          <w:lang w:val="en-US"/>
        </w:rPr>
      </w:pPr>
      <w:r>
        <w:rPr>
          <w:rFonts w:cs="Times New Roman"/>
          <w:szCs w:val="28"/>
          <w:lang w:val="en-US"/>
        </w:rPr>
        <w:t>To import generated data (which is contained in JSON-files) to these tables is used the command “put”:</w:t>
      </w:r>
    </w:p>
    <w:tbl>
      <w:tblPr>
        <w:tblStyle w:val="TableGrid"/>
        <w:tblW w:w="0" w:type="auto"/>
        <w:tblLook w:val="04A0" w:firstRow="1" w:lastRow="0" w:firstColumn="1" w:lastColumn="0" w:noHBand="0" w:noVBand="1"/>
      </w:tblPr>
      <w:tblGrid>
        <w:gridCol w:w="9345"/>
      </w:tblGrid>
      <w:tr w:rsidR="004A76B5" w:rsidRPr="00937E7C" w14:paraId="23253192"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F048CA" w14:textId="3CA075D4" w:rsidR="004A76B5" w:rsidRPr="0024412F" w:rsidRDefault="004A76B5" w:rsidP="00963868">
            <w:pPr>
              <w:spacing w:line="240" w:lineRule="auto"/>
              <w:rPr>
                <w:lang w:val="en-US"/>
              </w:rPr>
            </w:pPr>
            <w:r w:rsidRPr="004A76B5">
              <w:rPr>
                <w:color w:val="2F5496" w:themeColor="accent1" w:themeShade="BF"/>
                <w:lang w:val="en-US"/>
              </w:rPr>
              <w:t xml:space="preserve">put table" -name </w:t>
            </w:r>
            <w:r>
              <w:rPr>
                <w:color w:val="2F5496" w:themeColor="accent1" w:themeShade="BF"/>
                <w:lang w:val="en-US"/>
              </w:rPr>
              <w:t>tableName</w:t>
            </w:r>
            <w:r w:rsidRPr="004A76B5">
              <w:rPr>
                <w:color w:val="2F5496" w:themeColor="accent1" w:themeShade="BF"/>
                <w:lang w:val="en-US"/>
              </w:rPr>
              <w:t xml:space="preserve"> -file </w:t>
            </w:r>
            <w:r>
              <w:rPr>
                <w:color w:val="2F5496" w:themeColor="accent1" w:themeShade="BF"/>
                <w:lang w:val="en-US"/>
              </w:rPr>
              <w:t>file</w:t>
            </w:r>
            <w:r w:rsidRPr="004A76B5">
              <w:rPr>
                <w:color w:val="2F5496" w:themeColor="accent1" w:themeShade="BF"/>
                <w:lang w:val="en-US"/>
              </w:rPr>
              <w:t>.json</w:t>
            </w:r>
          </w:p>
        </w:tc>
      </w:tr>
    </w:tbl>
    <w:p w14:paraId="1C6630ED" w14:textId="72B2F3EC" w:rsidR="004A76B5" w:rsidRPr="009002F7" w:rsidRDefault="004A76B5" w:rsidP="00FE7EBB">
      <w:pPr>
        <w:pStyle w:val="Heading3"/>
        <w:rPr>
          <w:lang w:val="en-US"/>
        </w:rPr>
      </w:pPr>
      <w:bookmarkStart w:id="55" w:name="_Toc492837492"/>
      <w:r w:rsidRPr="009002F7">
        <w:rPr>
          <w:lang w:val="en-US"/>
        </w:rPr>
        <w:t xml:space="preserve">7.3.2 Creating Oracle NoSQL external tables </w:t>
      </w:r>
      <w:r w:rsidR="00FE7EBB" w:rsidRPr="009002F7">
        <w:rPr>
          <w:lang w:val="en-US"/>
        </w:rPr>
        <w:t>i</w:t>
      </w:r>
      <w:r w:rsidRPr="009002F7">
        <w:rPr>
          <w:lang w:val="en-US"/>
        </w:rPr>
        <w:t>n Hive</w:t>
      </w:r>
      <w:bookmarkEnd w:id="55"/>
    </w:p>
    <w:p w14:paraId="5FE0B13C" w14:textId="483ABAF6" w:rsidR="004A76B5" w:rsidRDefault="004A76B5" w:rsidP="004A76B5">
      <w:pPr>
        <w:rPr>
          <w:lang w:val="en-US"/>
        </w:rPr>
      </w:pPr>
      <w:r>
        <w:rPr>
          <w:lang w:val="en-US"/>
        </w:rPr>
        <w:t>After connecting to the Hadoop Hive, to create the external tables</w:t>
      </w:r>
      <w:r w:rsidR="009002F7">
        <w:rPr>
          <w:lang w:val="en-US"/>
        </w:rPr>
        <w:t xml:space="preserve"> i</w:t>
      </w:r>
      <w:r>
        <w:rPr>
          <w:lang w:val="en-US"/>
        </w:rPr>
        <w:t xml:space="preserve">n </w:t>
      </w:r>
      <w:r w:rsidR="009002F7">
        <w:rPr>
          <w:lang w:val="en-US"/>
        </w:rPr>
        <w:t xml:space="preserve">the </w:t>
      </w:r>
      <w:r>
        <w:rPr>
          <w:lang w:val="en-US"/>
        </w:rPr>
        <w:t>Hive</w:t>
      </w:r>
      <w:r w:rsidR="009002F7">
        <w:rPr>
          <w:lang w:val="en-US"/>
        </w:rPr>
        <w:t xml:space="preserve"> environment</w:t>
      </w:r>
      <w:r>
        <w:rPr>
          <w:lang w:val="en-US"/>
        </w:rPr>
        <w:t xml:space="preserve"> the following commands were used:</w:t>
      </w:r>
    </w:p>
    <w:p w14:paraId="49FC2C47" w14:textId="77777777" w:rsidR="004A76B5" w:rsidRDefault="004A76B5" w:rsidP="004A76B5">
      <w:pPr>
        <w:pStyle w:val="ListParagraph"/>
        <w:numPr>
          <w:ilvl w:val="0"/>
          <w:numId w:val="25"/>
        </w:numPr>
        <w:rPr>
          <w:lang w:val="en-US"/>
        </w:rPr>
      </w:pPr>
      <w:r w:rsidRPr="0024412F">
        <w:rPr>
          <w:lang w:val="en-US"/>
        </w:rPr>
        <w:t>for table with the information about profiles:</w:t>
      </w:r>
    </w:p>
    <w:tbl>
      <w:tblPr>
        <w:tblStyle w:val="TableGrid"/>
        <w:tblW w:w="0" w:type="auto"/>
        <w:tblLook w:val="04A0" w:firstRow="1" w:lastRow="0" w:firstColumn="1" w:lastColumn="0" w:noHBand="0" w:noVBand="1"/>
      </w:tblPr>
      <w:tblGrid>
        <w:gridCol w:w="9345"/>
      </w:tblGrid>
      <w:tr w:rsidR="004A76B5" w:rsidRPr="0002142B" w14:paraId="0884D8B5"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C8182E"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create external table profile_hive_ext (userID string, weight string, height string, age string, dateOfBirth string, fullName string, gender string, smoking string, drinking string)</w:t>
            </w:r>
          </w:p>
          <w:p w14:paraId="5A5469F6"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stored by 'oracle.kv.hadoop.hive.table.TableStorageHandler'</w:t>
            </w:r>
          </w:p>
          <w:p w14:paraId="7371E69E"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TBLPROPERTIES (</w:t>
            </w:r>
          </w:p>
          <w:p w14:paraId="73A93CF2"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"oracle.kv.kvstore" = "kvstore",</w:t>
            </w:r>
          </w:p>
          <w:p w14:paraId="3E94125D"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"oracle.kv.hosts" = "bigdatalite.localdomain:5000",</w:t>
            </w:r>
          </w:p>
          <w:p w14:paraId="51915CC4"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"oracle.kv.hadoop.hosts" = "bigdatalite.localdomain/127.0.01",</w:t>
            </w:r>
          </w:p>
          <w:p w14:paraId="50A0A305"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"oracle.kv.tableName" = "profile"</w:t>
            </w:r>
          </w:p>
          <w:p w14:paraId="6A3B85B1" w14:textId="3D9ACC29" w:rsidR="004A76B5" w:rsidRPr="0024412F" w:rsidRDefault="00963868" w:rsidP="00963868">
            <w:pPr>
              <w:spacing w:line="240" w:lineRule="auto"/>
              <w:rPr>
                <w:lang w:val="en-US"/>
              </w:rPr>
            </w:pPr>
            <w:r w:rsidRPr="00963868">
              <w:rPr>
                <w:color w:val="2F5496" w:themeColor="accent1" w:themeShade="BF"/>
                <w:lang w:val="en-US"/>
              </w:rPr>
              <w:lastRenderedPageBreak/>
              <w:t>);</w:t>
            </w:r>
          </w:p>
        </w:tc>
      </w:tr>
    </w:tbl>
    <w:p w14:paraId="6B7A3F77" w14:textId="77777777" w:rsidR="004A76B5" w:rsidRDefault="004A76B5" w:rsidP="004A76B5">
      <w:pPr>
        <w:pStyle w:val="ListParagraph"/>
        <w:numPr>
          <w:ilvl w:val="0"/>
          <w:numId w:val="25"/>
        </w:numPr>
        <w:rPr>
          <w:lang w:val="en-US"/>
        </w:rPr>
      </w:pPr>
      <w:r>
        <w:rPr>
          <w:lang w:val="en-US"/>
        </w:rPr>
        <w:lastRenderedPageBreak/>
        <w:t>for table with everyday heart-rate data:</w:t>
      </w:r>
    </w:p>
    <w:tbl>
      <w:tblPr>
        <w:tblStyle w:val="TableGrid"/>
        <w:tblW w:w="0" w:type="auto"/>
        <w:tblLook w:val="04A0" w:firstRow="1" w:lastRow="0" w:firstColumn="1" w:lastColumn="0" w:noHBand="0" w:noVBand="1"/>
      </w:tblPr>
      <w:tblGrid>
        <w:gridCol w:w="9345"/>
      </w:tblGrid>
      <w:tr w:rsidR="004A76B5" w:rsidRPr="0002142B" w14:paraId="293A3C71"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E4F78F" w14:textId="0F3A3AC1"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create</w:t>
            </w:r>
            <w:r>
              <w:rPr>
                <w:color w:val="2F5496" w:themeColor="accent1" w:themeShade="BF"/>
                <w:lang w:val="en-US"/>
              </w:rPr>
              <w:t xml:space="preserve"> external table fitbit_hive_ext</w:t>
            </w:r>
            <w:r w:rsidRPr="00963868">
              <w:rPr>
                <w:color w:val="2F5496" w:themeColor="accent1" w:themeShade="BF"/>
                <w:lang w:val="en-US"/>
              </w:rPr>
              <w:t xml:space="preserve"> (userID string, dateTime string, caloriesOutOfRange string, maxOutOfRange string, minOutOfRange string,  minutesOutOfRange string, caloriesFat string, maxFat string, minFat string, minutesFat string, caloriesCardio string, maxCardio string, minCardio string, minutesCardio string, caloriesPeak string, maxPeak string, minPeak string, minutesPeak string)</w:t>
            </w:r>
          </w:p>
          <w:p w14:paraId="2DF9DB14"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stored by 'oracle.kv.hadoop.hive.table.TableStorageHandler'</w:t>
            </w:r>
          </w:p>
          <w:p w14:paraId="65565598"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TBLPROPERTIES (</w:t>
            </w:r>
          </w:p>
          <w:p w14:paraId="3C1EA56D"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"oracle.kv.kvstore" = "kvstore",</w:t>
            </w:r>
          </w:p>
          <w:p w14:paraId="7EBD0E13"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"oracle.kv.hosts" = "bigdatalite.localdomain:5000",</w:t>
            </w:r>
          </w:p>
          <w:p w14:paraId="35D1FA0C"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"oracle.kv.hadoop.hosts" = "bigdatalite.localdomain/127.0.01",</w:t>
            </w:r>
          </w:p>
          <w:p w14:paraId="53725DAC" w14:textId="77777777" w:rsidR="00963868" w:rsidRPr="00963868" w:rsidRDefault="00963868" w:rsidP="00963868">
            <w:pPr>
              <w:spacing w:line="240" w:lineRule="auto"/>
              <w:rPr>
                <w:color w:val="2F5496" w:themeColor="accent1" w:themeShade="BF"/>
                <w:lang w:val="en-US"/>
              </w:rPr>
            </w:pPr>
            <w:r w:rsidRPr="00963868">
              <w:rPr>
                <w:color w:val="2F5496" w:themeColor="accent1" w:themeShade="BF"/>
                <w:lang w:val="en-US"/>
              </w:rPr>
              <w:t>"oracle.kv.tableName" = "fitbit"</w:t>
            </w:r>
          </w:p>
          <w:p w14:paraId="4BE19C69" w14:textId="65807BFB" w:rsidR="004A76B5" w:rsidRPr="0024412F" w:rsidRDefault="00963868" w:rsidP="00963868">
            <w:pPr>
              <w:spacing w:line="240" w:lineRule="auto"/>
              <w:rPr>
                <w:lang w:val="en-US"/>
              </w:rPr>
            </w:pPr>
            <w:r w:rsidRPr="00963868">
              <w:rPr>
                <w:color w:val="2F5496" w:themeColor="accent1" w:themeShade="BF"/>
                <w:lang w:val="en-US"/>
              </w:rPr>
              <w:t>);</w:t>
            </w:r>
          </w:p>
        </w:tc>
      </w:tr>
    </w:tbl>
    <w:p w14:paraId="676FD9D8" w14:textId="2F13AF04" w:rsidR="00FE7EBB" w:rsidRPr="00FE7EBB" w:rsidRDefault="00FE7EBB" w:rsidP="00FE7EBB">
      <w:pPr>
        <w:pStyle w:val="Heading3"/>
        <w:rPr>
          <w:lang w:val="en-US"/>
        </w:rPr>
      </w:pPr>
      <w:bookmarkStart w:id="56" w:name="_Toc492837493"/>
      <w:r w:rsidRPr="00FE7EBB">
        <w:rPr>
          <w:lang w:val="en-US"/>
        </w:rPr>
        <w:t xml:space="preserve">7.3.3 Creating Hive external tables </w:t>
      </w:r>
      <w:r>
        <w:rPr>
          <w:lang w:val="en-US"/>
        </w:rPr>
        <w:t>i</w:t>
      </w:r>
      <w:r w:rsidRPr="00FE7EBB">
        <w:rPr>
          <w:lang w:val="en-US"/>
        </w:rPr>
        <w:t>n Oracle SQL Database</w:t>
      </w:r>
      <w:bookmarkEnd w:id="56"/>
    </w:p>
    <w:p w14:paraId="70BB989D" w14:textId="3164F882" w:rsidR="00FE7EBB" w:rsidRDefault="00FE7EBB" w:rsidP="00FE7EBB">
      <w:pPr>
        <w:rPr>
          <w:lang w:val="en-US"/>
        </w:rPr>
      </w:pPr>
      <w:r>
        <w:rPr>
          <w:lang w:val="en-US"/>
        </w:rPr>
        <w:t>To have a connection to the tables, located in Oracle NoSQL databases and created on the Hive, from Oracle SQL it’s necessarily to execute next commands:</w:t>
      </w:r>
    </w:p>
    <w:p w14:paraId="287F92FA" w14:textId="77777777" w:rsidR="00FE7EBB" w:rsidRDefault="00FE7EBB" w:rsidP="00FE7EBB">
      <w:pPr>
        <w:pStyle w:val="ListParagraph"/>
        <w:numPr>
          <w:ilvl w:val="0"/>
          <w:numId w:val="25"/>
        </w:numPr>
        <w:rPr>
          <w:lang w:val="en-US"/>
        </w:rPr>
      </w:pPr>
      <w:r w:rsidRPr="0024412F">
        <w:rPr>
          <w:lang w:val="en-US"/>
        </w:rPr>
        <w:t>for table with the information about profiles:</w:t>
      </w:r>
    </w:p>
    <w:tbl>
      <w:tblPr>
        <w:tblStyle w:val="TableGrid"/>
        <w:tblW w:w="0" w:type="auto"/>
        <w:tblLook w:val="04A0" w:firstRow="1" w:lastRow="0" w:firstColumn="1" w:lastColumn="0" w:noHBand="0" w:noVBand="1"/>
      </w:tblPr>
      <w:tblGrid>
        <w:gridCol w:w="9345"/>
      </w:tblGrid>
      <w:tr w:rsidR="00FE7EBB" w:rsidRPr="00937E7C" w14:paraId="1A442E19"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F429D0" w14:textId="0AC0E2AE"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 xml:space="preserve">create table profile_hive_ext (userID varchar2(100), weight varchar2(100), height varchar2(100), age varchar2(100), </w:t>
            </w:r>
          </w:p>
          <w:p w14:paraId="61F50FDD"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dateOfBirth varchar2(100), fullName varchar2(100), gender varchar2(100), smoking varchar2(100), drinking varchar2(100))</w:t>
            </w:r>
          </w:p>
          <w:p w14:paraId="116E8281"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organization external (type oracle_hive</w:t>
            </w:r>
          </w:p>
          <w:p w14:paraId="579153F2"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default directory oracle_bigdata_config</w:t>
            </w:r>
          </w:p>
          <w:p w14:paraId="7D4E56E2"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access parameters (</w:t>
            </w:r>
          </w:p>
          <w:p w14:paraId="279BACE2" w14:textId="4168127D" w:rsidR="00FE7EBB" w:rsidRPr="00FE7EBB" w:rsidRDefault="00FE7EBB" w:rsidP="00FE7EBB">
            <w:pPr>
              <w:spacing w:line="240" w:lineRule="auto"/>
              <w:ind w:left="567" w:firstLine="0"/>
              <w:rPr>
                <w:lang w:val="en-US"/>
              </w:rPr>
            </w:pPr>
            <w:r w:rsidRPr="00FE7EBB">
              <w:rPr>
                <w:color w:val="2F5496" w:themeColor="accent1" w:themeShade="BF"/>
                <w:lang w:val="en-US"/>
              </w:rPr>
              <w:t>com.oracle.bigdata.tablename = bigdataprojectdb.profile_hive_ext)) reject limit unlimited;</w:t>
            </w:r>
          </w:p>
        </w:tc>
      </w:tr>
    </w:tbl>
    <w:p w14:paraId="44A9404F" w14:textId="77777777" w:rsidR="00FE7EBB" w:rsidRDefault="00FE7EBB" w:rsidP="00FE7EBB">
      <w:pPr>
        <w:pStyle w:val="ListParagraph"/>
        <w:numPr>
          <w:ilvl w:val="0"/>
          <w:numId w:val="25"/>
        </w:numPr>
        <w:rPr>
          <w:lang w:val="en-US"/>
        </w:rPr>
      </w:pPr>
      <w:r>
        <w:rPr>
          <w:lang w:val="en-US"/>
        </w:rPr>
        <w:t>for table with everyday heart-rate data:</w:t>
      </w:r>
    </w:p>
    <w:tbl>
      <w:tblPr>
        <w:tblStyle w:val="TableGrid"/>
        <w:tblW w:w="0" w:type="auto"/>
        <w:tblLook w:val="04A0" w:firstRow="1" w:lastRow="0" w:firstColumn="1" w:lastColumn="0" w:noHBand="0" w:noVBand="1"/>
      </w:tblPr>
      <w:tblGrid>
        <w:gridCol w:w="9345"/>
      </w:tblGrid>
      <w:tr w:rsidR="00FE7EBB" w:rsidRPr="00937E7C" w14:paraId="0C5D3D35"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D6E7E5" w14:textId="6F636155" w:rsidR="00FE7EBB" w:rsidRPr="00FE7EBB" w:rsidRDefault="00412817" w:rsidP="00FE7EBB">
            <w:pPr>
              <w:spacing w:line="240" w:lineRule="auto"/>
              <w:ind w:left="567" w:firstLine="0"/>
              <w:rPr>
                <w:color w:val="2F5496" w:themeColor="accent1" w:themeShade="BF"/>
                <w:lang w:val="en-US"/>
              </w:rPr>
            </w:pPr>
            <w:r>
              <w:rPr>
                <w:color w:val="2F5496" w:themeColor="accent1" w:themeShade="BF"/>
                <w:lang w:val="en-US"/>
              </w:rPr>
              <w:t xml:space="preserve">create table fitbit_hive_ext </w:t>
            </w:r>
            <w:r w:rsidR="00FE7EBB" w:rsidRPr="00FE7EBB">
              <w:rPr>
                <w:color w:val="2F5496" w:themeColor="accent1" w:themeShade="BF"/>
                <w:lang w:val="en-US"/>
              </w:rPr>
              <w:t xml:space="preserve">(userID varchar2(100), dateTime varchar2(100), caloriesOutOfRange varchar2(100), maxOutOfRange varchar2(100), </w:t>
            </w:r>
          </w:p>
          <w:p w14:paraId="558B04F2"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 xml:space="preserve">minOutOfRange varchar2(100),  minutesOutOfRange varchar2(100), caloriesFat varchar2(100), maxFat varchar2(100), minFat varchar2(100), minutesFat varchar2(100), </w:t>
            </w:r>
          </w:p>
          <w:p w14:paraId="5149A010"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 xml:space="preserve">caloriesCardio varchar2(100), maxCardio varchar2(100), minCardio varchar2(100), minutesCardio varchar2(100), caloriesPeak varchar2(100), maxPeak varchar2(100), </w:t>
            </w:r>
          </w:p>
          <w:p w14:paraId="108E7216"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minPeak varchar2(100), minutesPeak varchar2(100))</w:t>
            </w:r>
          </w:p>
          <w:p w14:paraId="43BB7B87"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lastRenderedPageBreak/>
              <w:t>organization external (type oracle_hive</w:t>
            </w:r>
          </w:p>
          <w:p w14:paraId="0A7EB31A"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default directory oracle_bigdata_config</w:t>
            </w:r>
          </w:p>
          <w:p w14:paraId="39A9A3BE" w14:textId="77777777" w:rsidR="00FE7EBB" w:rsidRPr="00FE7EBB" w:rsidRDefault="00FE7EBB" w:rsidP="00FE7EBB">
            <w:pPr>
              <w:spacing w:line="240" w:lineRule="auto"/>
              <w:ind w:left="567" w:firstLine="0"/>
              <w:rPr>
                <w:color w:val="2F5496" w:themeColor="accent1" w:themeShade="BF"/>
                <w:lang w:val="en-US"/>
              </w:rPr>
            </w:pPr>
            <w:r w:rsidRPr="00FE7EBB">
              <w:rPr>
                <w:color w:val="2F5496" w:themeColor="accent1" w:themeShade="BF"/>
                <w:lang w:val="en-US"/>
              </w:rPr>
              <w:t>access parameters (</w:t>
            </w:r>
          </w:p>
          <w:p w14:paraId="6C657C44" w14:textId="3BFB8BD0" w:rsidR="00FE7EBB" w:rsidRPr="00FE7EBB" w:rsidRDefault="00FE7EBB" w:rsidP="00FE7EBB">
            <w:pPr>
              <w:spacing w:line="240" w:lineRule="auto"/>
              <w:ind w:left="567" w:firstLine="0"/>
              <w:rPr>
                <w:lang w:val="en-US"/>
              </w:rPr>
            </w:pPr>
            <w:r w:rsidRPr="00FE7EBB">
              <w:rPr>
                <w:color w:val="2F5496" w:themeColor="accent1" w:themeShade="BF"/>
                <w:lang w:val="en-US"/>
              </w:rPr>
              <w:t>com.oracle.bigdata.tablename = bigdataprojectdb.fitbit_hive_ext)) reject limit unlimited;</w:t>
            </w:r>
          </w:p>
        </w:tc>
      </w:tr>
    </w:tbl>
    <w:p w14:paraId="41954B5F" w14:textId="238E8668" w:rsidR="000D6F19" w:rsidRDefault="000D6F19" w:rsidP="00DD5CDD">
      <w:pPr>
        <w:pStyle w:val="Heading2"/>
        <w:rPr>
          <w:lang w:val="en-US"/>
        </w:rPr>
      </w:pPr>
      <w:bookmarkStart w:id="57" w:name="_Toc492837494"/>
      <w:r>
        <w:rPr>
          <w:lang w:val="en-US"/>
        </w:rPr>
        <w:lastRenderedPageBreak/>
        <w:t>7.</w:t>
      </w:r>
      <w:r w:rsidR="00DD5CDD">
        <w:rPr>
          <w:lang w:val="en-US"/>
        </w:rPr>
        <w:t>4</w:t>
      </w:r>
      <w:r>
        <w:rPr>
          <w:lang w:val="en-US"/>
        </w:rPr>
        <w:t xml:space="preserve"> </w:t>
      </w:r>
      <w:r w:rsidRPr="000D6F19">
        <w:rPr>
          <w:lang w:val="en-US"/>
        </w:rPr>
        <w:t xml:space="preserve">Managing </w:t>
      </w:r>
      <w:r w:rsidR="00412817">
        <w:rPr>
          <w:lang w:val="en-US"/>
        </w:rPr>
        <w:t>environmental</w:t>
      </w:r>
      <w:r w:rsidRPr="000D6F19">
        <w:rPr>
          <w:lang w:val="en-US"/>
        </w:rPr>
        <w:t xml:space="preserve"> data around Oracle NoSQL Database in the Oracle Big Data Environment</w:t>
      </w:r>
      <w:bookmarkEnd w:id="57"/>
    </w:p>
    <w:p w14:paraId="778FB558" w14:textId="78672DA2" w:rsidR="00412817" w:rsidRPr="009002F7" w:rsidRDefault="00412817" w:rsidP="00412817">
      <w:pPr>
        <w:pStyle w:val="Heading3"/>
        <w:rPr>
          <w:lang w:val="en-US"/>
        </w:rPr>
      </w:pPr>
      <w:bookmarkStart w:id="58" w:name="_Toc492837495"/>
      <w:r w:rsidRPr="009002F7">
        <w:rPr>
          <w:lang w:val="en-US"/>
        </w:rPr>
        <w:t>7.4.1 Creating NoSQL table</w:t>
      </w:r>
      <w:bookmarkEnd w:id="58"/>
    </w:p>
    <w:p w14:paraId="5F2CEBA0" w14:textId="70080AE0" w:rsidR="00412817" w:rsidRDefault="009002F7" w:rsidP="00412817">
      <w:pPr>
        <w:rPr>
          <w:lang w:val="en-US"/>
        </w:rPr>
      </w:pPr>
      <w:r>
        <w:rPr>
          <w:lang w:val="en-US"/>
        </w:rPr>
        <w:t>To create the table for storing environmental real-time data about air pollution</w:t>
      </w:r>
      <w:r w:rsidR="00412817">
        <w:rPr>
          <w:lang w:val="en-US"/>
        </w:rPr>
        <w:t xml:space="preserve"> in Oracle NoSQL database the following command w</w:t>
      </w:r>
      <w:r>
        <w:rPr>
          <w:lang w:val="en-US"/>
        </w:rPr>
        <w:t>as</w:t>
      </w:r>
      <w:r w:rsidR="00412817">
        <w:rPr>
          <w:lang w:val="en-US"/>
        </w:rPr>
        <w:t xml:space="preserve"> used:</w:t>
      </w:r>
    </w:p>
    <w:tbl>
      <w:tblPr>
        <w:tblStyle w:val="TableGrid"/>
        <w:tblW w:w="0" w:type="auto"/>
        <w:tblLook w:val="04A0" w:firstRow="1" w:lastRow="0" w:firstColumn="1" w:lastColumn="0" w:noHBand="0" w:noVBand="1"/>
      </w:tblPr>
      <w:tblGrid>
        <w:gridCol w:w="9345"/>
      </w:tblGrid>
      <w:tr w:rsidR="00412817" w:rsidRPr="00937E7C" w14:paraId="1FF38C59"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A7A862" w14:textId="71BB5310" w:rsidR="00412817" w:rsidRPr="0024412F" w:rsidRDefault="009002F7" w:rsidP="00412817">
            <w:pPr>
              <w:spacing w:line="240" w:lineRule="auto"/>
              <w:rPr>
                <w:lang w:val="en-US"/>
              </w:rPr>
            </w:pPr>
            <w:r w:rsidRPr="009002F7">
              <w:rPr>
                <w:color w:val="2F5496" w:themeColor="accent1" w:themeShade="BF"/>
                <w:lang w:val="en-US"/>
              </w:rPr>
              <w:t>execute 'create table pollution (city string, code string, date_pol string, value integer, color string, quality string, primary key(shard(date_pol), city, code, quality))'</w:t>
            </w:r>
          </w:p>
        </w:tc>
      </w:tr>
    </w:tbl>
    <w:p w14:paraId="71994DDB" w14:textId="41071CB4" w:rsidR="00412817" w:rsidRDefault="00412817" w:rsidP="00412817">
      <w:pPr>
        <w:rPr>
          <w:lang w:val="en-US"/>
        </w:rPr>
      </w:pPr>
      <w:r>
        <w:rPr>
          <w:lang w:val="en-US"/>
        </w:rPr>
        <w:t xml:space="preserve">How </w:t>
      </w:r>
      <w:r w:rsidR="009002F7">
        <w:rPr>
          <w:lang w:val="en-US"/>
        </w:rPr>
        <w:t>it can be seen from the command</w:t>
      </w:r>
      <w:r>
        <w:rPr>
          <w:lang w:val="en-US"/>
        </w:rPr>
        <w:t xml:space="preserve">, </w:t>
      </w:r>
      <w:r w:rsidR="009002F7">
        <w:rPr>
          <w:lang w:val="en-US"/>
        </w:rPr>
        <w:t>in this table a shard primary key contains date of measuring, city, postal code and quality of air.</w:t>
      </w:r>
    </w:p>
    <w:p w14:paraId="2C195E05" w14:textId="357A9505" w:rsidR="00412817" w:rsidRPr="00412817" w:rsidRDefault="00412817" w:rsidP="00412817">
      <w:pPr>
        <w:pStyle w:val="Heading3"/>
        <w:rPr>
          <w:lang w:val="en-US"/>
        </w:rPr>
      </w:pPr>
      <w:bookmarkStart w:id="59" w:name="_Toc492837496"/>
      <w:r w:rsidRPr="00412817">
        <w:rPr>
          <w:lang w:val="en-US"/>
        </w:rPr>
        <w:t>7.4.2 Creating Oracle NoSQL external table in Hive</w:t>
      </w:r>
      <w:bookmarkEnd w:id="59"/>
    </w:p>
    <w:p w14:paraId="704E3F80" w14:textId="7EBCDE59" w:rsidR="00412817" w:rsidRPr="009002F7" w:rsidRDefault="00412817" w:rsidP="009002F7">
      <w:pPr>
        <w:rPr>
          <w:lang w:val="en-US"/>
        </w:rPr>
      </w:pPr>
      <w:r>
        <w:rPr>
          <w:lang w:val="en-US"/>
        </w:rPr>
        <w:t>After connecting to the Hadoop Hiv</w:t>
      </w:r>
      <w:r w:rsidR="009002F7">
        <w:rPr>
          <w:lang w:val="en-US"/>
        </w:rPr>
        <w:t>e, to create the external table</w:t>
      </w:r>
      <w:r>
        <w:rPr>
          <w:lang w:val="en-US"/>
        </w:rPr>
        <w:t xml:space="preserve"> </w:t>
      </w:r>
      <w:r w:rsidR="009002F7">
        <w:rPr>
          <w:lang w:val="en-US"/>
        </w:rPr>
        <w:t>in the Hive environment</w:t>
      </w:r>
      <w:r>
        <w:rPr>
          <w:lang w:val="en-US"/>
        </w:rPr>
        <w:t xml:space="preserve"> the following commands were used:</w:t>
      </w:r>
    </w:p>
    <w:tbl>
      <w:tblPr>
        <w:tblStyle w:val="TableGrid"/>
        <w:tblW w:w="0" w:type="auto"/>
        <w:tblLook w:val="04A0" w:firstRow="1" w:lastRow="0" w:firstColumn="1" w:lastColumn="0" w:noHBand="0" w:noVBand="1"/>
      </w:tblPr>
      <w:tblGrid>
        <w:gridCol w:w="9345"/>
      </w:tblGrid>
      <w:tr w:rsidR="00412817" w:rsidRPr="0002142B" w14:paraId="6A1EA1C4"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2854B2" w14:textId="774CA5F3"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create ext</w:t>
            </w:r>
            <w:r>
              <w:rPr>
                <w:color w:val="2F5496" w:themeColor="accent1" w:themeShade="BF"/>
                <w:lang w:val="en-US"/>
              </w:rPr>
              <w:t xml:space="preserve">ernal table pollution_hive_ext </w:t>
            </w:r>
            <w:r w:rsidRPr="009002F7">
              <w:rPr>
                <w:color w:val="2F5496" w:themeColor="accent1" w:themeShade="BF"/>
                <w:lang w:val="en-US"/>
              </w:rPr>
              <w:t>(city string, code string, date_pol string, value bigint, color string, quality string)</w:t>
            </w:r>
          </w:p>
          <w:p w14:paraId="6E46173D"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stored by 'oracle.kv.hadoop.hive.table.TableStorageHandler'</w:t>
            </w:r>
          </w:p>
          <w:p w14:paraId="11F6728E"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TBLPROPERTIES (</w:t>
            </w:r>
          </w:p>
          <w:p w14:paraId="36955A93"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"oracle.kv.kvstore" = "kvstore",</w:t>
            </w:r>
          </w:p>
          <w:p w14:paraId="1AC07A98"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"oracle.kv.hosts" = "bigdatalite.localdomain:5000",</w:t>
            </w:r>
          </w:p>
          <w:p w14:paraId="652BCDBE"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"oracle.kv.hadoop.hosts" = "bigdatalite.localdomain/127.0.01",</w:t>
            </w:r>
          </w:p>
          <w:p w14:paraId="5C80D886" w14:textId="77777777" w:rsidR="009002F7" w:rsidRPr="009002F7" w:rsidRDefault="009002F7" w:rsidP="009002F7">
            <w:pPr>
              <w:spacing w:line="240" w:lineRule="auto"/>
              <w:rPr>
                <w:color w:val="2F5496" w:themeColor="accent1" w:themeShade="BF"/>
                <w:lang w:val="en-US"/>
              </w:rPr>
            </w:pPr>
            <w:r w:rsidRPr="009002F7">
              <w:rPr>
                <w:color w:val="2F5496" w:themeColor="accent1" w:themeShade="BF"/>
                <w:lang w:val="en-US"/>
              </w:rPr>
              <w:t>"oracle.kv.tableName" = "pollution"</w:t>
            </w:r>
          </w:p>
          <w:p w14:paraId="0999BE1A" w14:textId="55FF791A" w:rsidR="00412817" w:rsidRPr="0024412F" w:rsidRDefault="009002F7" w:rsidP="009002F7">
            <w:pPr>
              <w:spacing w:line="240" w:lineRule="auto"/>
              <w:rPr>
                <w:lang w:val="en-US"/>
              </w:rPr>
            </w:pPr>
            <w:r w:rsidRPr="009002F7">
              <w:rPr>
                <w:color w:val="2F5496" w:themeColor="accent1" w:themeShade="BF"/>
                <w:lang w:val="en-US"/>
              </w:rPr>
              <w:t>);</w:t>
            </w:r>
          </w:p>
        </w:tc>
      </w:tr>
    </w:tbl>
    <w:p w14:paraId="02C02185" w14:textId="7FF35B31" w:rsidR="00412817" w:rsidRPr="009002F7" w:rsidRDefault="00412817" w:rsidP="00412817">
      <w:pPr>
        <w:pStyle w:val="Heading3"/>
        <w:rPr>
          <w:lang w:val="en-US"/>
        </w:rPr>
      </w:pPr>
      <w:bookmarkStart w:id="60" w:name="_Toc492837497"/>
      <w:r w:rsidRPr="009002F7">
        <w:rPr>
          <w:lang w:val="en-US"/>
        </w:rPr>
        <w:t>7.4.3 Creating Hive external table in Oracle SQL Database</w:t>
      </w:r>
      <w:bookmarkEnd w:id="60"/>
    </w:p>
    <w:p w14:paraId="6F0E58D0" w14:textId="7DE57D58" w:rsidR="00412817" w:rsidRPr="009002F7" w:rsidRDefault="00412817" w:rsidP="009002F7">
      <w:pPr>
        <w:rPr>
          <w:lang w:val="en-US"/>
        </w:rPr>
      </w:pPr>
      <w:r>
        <w:rPr>
          <w:lang w:val="en-US"/>
        </w:rPr>
        <w:t>To</w:t>
      </w:r>
      <w:r w:rsidR="009002F7">
        <w:rPr>
          <w:lang w:val="en-US"/>
        </w:rPr>
        <w:t xml:space="preserve"> have a connection to the table</w:t>
      </w:r>
      <w:r>
        <w:rPr>
          <w:lang w:val="en-US"/>
        </w:rPr>
        <w:t xml:space="preserve">, located </w:t>
      </w:r>
      <w:r w:rsidR="009002F7">
        <w:rPr>
          <w:lang w:val="en-US"/>
        </w:rPr>
        <w:t>in Oracle NoSQL database</w:t>
      </w:r>
      <w:r>
        <w:rPr>
          <w:lang w:val="en-US"/>
        </w:rPr>
        <w:t xml:space="preserve"> and created on the Hive, from Oracle SQL it’s nece</w:t>
      </w:r>
      <w:r w:rsidR="009002F7">
        <w:rPr>
          <w:lang w:val="en-US"/>
        </w:rPr>
        <w:t>ssarily to execute next command</w:t>
      </w:r>
      <w:r>
        <w:rPr>
          <w:lang w:val="en-US"/>
        </w:rPr>
        <w:t>:</w:t>
      </w:r>
    </w:p>
    <w:tbl>
      <w:tblPr>
        <w:tblStyle w:val="TableGrid"/>
        <w:tblW w:w="0" w:type="auto"/>
        <w:tblLook w:val="04A0" w:firstRow="1" w:lastRow="0" w:firstColumn="1" w:lastColumn="0" w:noHBand="0" w:noVBand="1"/>
      </w:tblPr>
      <w:tblGrid>
        <w:gridCol w:w="9345"/>
      </w:tblGrid>
      <w:tr w:rsidR="00412817" w:rsidRPr="00937E7C" w14:paraId="5E6164E9" w14:textId="77777777" w:rsidTr="00412817">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1E5F5E" w14:textId="0B14D3AB" w:rsidR="009002F7" w:rsidRPr="009002F7" w:rsidRDefault="009002F7" w:rsidP="009002F7">
            <w:pPr>
              <w:spacing w:line="240" w:lineRule="auto"/>
              <w:ind w:left="567" w:firstLine="0"/>
              <w:rPr>
                <w:color w:val="2F5496" w:themeColor="accent1" w:themeShade="BF"/>
                <w:lang w:val="en-US"/>
              </w:rPr>
            </w:pPr>
            <w:r>
              <w:rPr>
                <w:color w:val="2F5496" w:themeColor="accent1" w:themeShade="BF"/>
                <w:lang w:val="en-US"/>
              </w:rPr>
              <w:t>create table pollution_hive_ext</w:t>
            </w:r>
            <w:r w:rsidRPr="009002F7">
              <w:rPr>
                <w:color w:val="2F5496" w:themeColor="accent1" w:themeShade="BF"/>
                <w:lang w:val="en-US"/>
              </w:rPr>
              <w:t xml:space="preserve"> (city varchar2(100), code varchar2(100), date_pol varchar2(100), value NUMBER(19), </w:t>
            </w:r>
          </w:p>
          <w:p w14:paraId="113D9E26" w14:textId="77777777" w:rsidR="009002F7" w:rsidRPr="009002F7" w:rsidRDefault="009002F7" w:rsidP="009002F7">
            <w:pPr>
              <w:spacing w:line="240" w:lineRule="auto"/>
              <w:ind w:left="567" w:firstLine="0"/>
              <w:rPr>
                <w:color w:val="2F5496" w:themeColor="accent1" w:themeShade="BF"/>
                <w:lang w:val="en-US"/>
              </w:rPr>
            </w:pPr>
            <w:r w:rsidRPr="009002F7">
              <w:rPr>
                <w:color w:val="2F5496" w:themeColor="accent1" w:themeShade="BF"/>
                <w:lang w:val="en-US"/>
              </w:rPr>
              <w:t>color varchar2(100), quality varchar2(100))</w:t>
            </w:r>
          </w:p>
          <w:p w14:paraId="03E8DB2B" w14:textId="77777777" w:rsidR="009002F7" w:rsidRPr="009002F7" w:rsidRDefault="009002F7" w:rsidP="009002F7">
            <w:pPr>
              <w:spacing w:line="240" w:lineRule="auto"/>
              <w:ind w:left="567" w:firstLine="0"/>
              <w:rPr>
                <w:color w:val="2F5496" w:themeColor="accent1" w:themeShade="BF"/>
                <w:lang w:val="en-US"/>
              </w:rPr>
            </w:pPr>
            <w:r w:rsidRPr="009002F7">
              <w:rPr>
                <w:color w:val="2F5496" w:themeColor="accent1" w:themeShade="BF"/>
                <w:lang w:val="en-US"/>
              </w:rPr>
              <w:lastRenderedPageBreak/>
              <w:t>organization external (type oracle_hive</w:t>
            </w:r>
          </w:p>
          <w:p w14:paraId="172CBF6A" w14:textId="77777777" w:rsidR="009002F7" w:rsidRPr="009002F7" w:rsidRDefault="009002F7" w:rsidP="009002F7">
            <w:pPr>
              <w:spacing w:line="240" w:lineRule="auto"/>
              <w:ind w:left="567" w:firstLine="0"/>
              <w:rPr>
                <w:color w:val="2F5496" w:themeColor="accent1" w:themeShade="BF"/>
                <w:lang w:val="en-US"/>
              </w:rPr>
            </w:pPr>
            <w:r w:rsidRPr="009002F7">
              <w:rPr>
                <w:color w:val="2F5496" w:themeColor="accent1" w:themeShade="BF"/>
                <w:lang w:val="en-US"/>
              </w:rPr>
              <w:t>default directory oracle_bigdata_config</w:t>
            </w:r>
          </w:p>
          <w:p w14:paraId="2AB8013A" w14:textId="77777777" w:rsidR="009002F7" w:rsidRPr="009002F7" w:rsidRDefault="009002F7" w:rsidP="009002F7">
            <w:pPr>
              <w:spacing w:line="240" w:lineRule="auto"/>
              <w:ind w:left="567" w:firstLine="0"/>
              <w:rPr>
                <w:color w:val="2F5496" w:themeColor="accent1" w:themeShade="BF"/>
                <w:lang w:val="en-US"/>
              </w:rPr>
            </w:pPr>
            <w:r w:rsidRPr="009002F7">
              <w:rPr>
                <w:color w:val="2F5496" w:themeColor="accent1" w:themeShade="BF"/>
                <w:lang w:val="en-US"/>
              </w:rPr>
              <w:t>access parameters (</w:t>
            </w:r>
          </w:p>
          <w:p w14:paraId="2530DB7F" w14:textId="7013DEFE" w:rsidR="00412817" w:rsidRPr="00FE7EBB" w:rsidRDefault="009002F7" w:rsidP="009002F7">
            <w:pPr>
              <w:spacing w:line="240" w:lineRule="auto"/>
              <w:ind w:left="567" w:firstLine="0"/>
              <w:rPr>
                <w:lang w:val="en-US"/>
              </w:rPr>
            </w:pPr>
            <w:r w:rsidRPr="009002F7">
              <w:rPr>
                <w:color w:val="2F5496" w:themeColor="accent1" w:themeShade="BF"/>
                <w:lang w:val="en-US"/>
              </w:rPr>
              <w:t>com.oracle.bigdata.tablename = bigdataprojectdb.pollution_hive_ext)) reject limit unlimited;</w:t>
            </w:r>
          </w:p>
        </w:tc>
      </w:tr>
    </w:tbl>
    <w:p w14:paraId="0EE998B4" w14:textId="2612DE45" w:rsidR="00C30CA3" w:rsidRDefault="00C30CA3" w:rsidP="00C7209B">
      <w:pPr>
        <w:pStyle w:val="Heading1"/>
        <w:rPr>
          <w:lang w:val="en-US"/>
        </w:rPr>
      </w:pPr>
      <w:bookmarkStart w:id="61" w:name="_8_Data_Analysis"/>
      <w:bookmarkStart w:id="62" w:name="_8_The_Algorithm"/>
      <w:bookmarkStart w:id="63" w:name="_Toc492837498"/>
      <w:bookmarkEnd w:id="61"/>
      <w:bookmarkEnd w:id="62"/>
      <w:r w:rsidRPr="00C7209B">
        <w:rPr>
          <w:lang w:val="en-US"/>
        </w:rPr>
        <w:lastRenderedPageBreak/>
        <w:t xml:space="preserve">8 </w:t>
      </w:r>
      <w:r w:rsidR="009002F7" w:rsidRPr="00C7209B">
        <w:rPr>
          <w:lang w:val="en-US"/>
        </w:rPr>
        <w:t>The Algorithm of Generating the Data</w:t>
      </w:r>
      <w:bookmarkEnd w:id="63"/>
    </w:p>
    <w:p w14:paraId="5D3BAADF" w14:textId="04165AA6" w:rsidR="00AE5789" w:rsidRDefault="00D915F9" w:rsidP="00940EAB">
      <w:pPr>
        <w:rPr>
          <w:color w:val="FF0000"/>
          <w:lang w:val="en-US"/>
        </w:rPr>
      </w:pPr>
      <w:r w:rsidRPr="00D915F9">
        <w:rPr>
          <w:lang w:val="en-US"/>
        </w:rPr>
        <w:t>In the current conditions of insufficient amount of personal data, it was decided to use an algorithm which generates user profiles and their daily cardiac activity according to certain rules. To implement this algorithm, the Java language was used.</w:t>
      </w:r>
      <w:r w:rsidRPr="002F1CB2">
        <w:rPr>
          <w:color w:val="FF0000"/>
          <w:lang w:val="en-US"/>
        </w:rPr>
        <w:t xml:space="preserve"> </w:t>
      </w:r>
    </w:p>
    <w:p w14:paraId="728E18DD" w14:textId="11ACFF34" w:rsidR="00B00813" w:rsidRDefault="00B00813" w:rsidP="00B00813">
      <w:pPr>
        <w:pStyle w:val="Heading2"/>
        <w:rPr>
          <w:lang w:val="en-US"/>
        </w:rPr>
      </w:pPr>
      <w:bookmarkStart w:id="64" w:name="_Toc492837499"/>
      <w:r>
        <w:rPr>
          <w:lang w:val="en-US"/>
        </w:rPr>
        <w:t>8.1 Generation of profile data</w:t>
      </w:r>
      <w:bookmarkEnd w:id="64"/>
    </w:p>
    <w:p w14:paraId="64444D83" w14:textId="54CE41CA" w:rsidR="002F1CB2" w:rsidRDefault="002F1CB2" w:rsidP="00B00813">
      <w:pPr>
        <w:rPr>
          <w:lang w:val="en-US"/>
        </w:rPr>
      </w:pPr>
      <w:r w:rsidRPr="002F1CB2">
        <w:rPr>
          <w:lang w:val="en-US"/>
        </w:rPr>
        <w:t xml:space="preserve">Generation of the user profile data </w:t>
      </w:r>
      <w:r w:rsidR="00B00813" w:rsidRPr="00B00813">
        <w:rPr>
          <w:lang w:val="en-US"/>
        </w:rPr>
        <w:t>proceeds</w:t>
      </w:r>
      <w:r w:rsidR="00B00813">
        <w:rPr>
          <w:rFonts w:ascii="Arial" w:hAnsi="Arial" w:cs="Arial"/>
          <w:color w:val="000000"/>
          <w:sz w:val="20"/>
          <w:szCs w:val="20"/>
          <w:shd w:val="clear" w:color="auto" w:fill="FFFFFF"/>
          <w:lang w:val="en-US"/>
        </w:rPr>
        <w:t xml:space="preserve"> </w:t>
      </w:r>
      <w:r w:rsidRPr="002F1CB2">
        <w:rPr>
          <w:lang w:val="en-US"/>
        </w:rPr>
        <w:t>using class</w:t>
      </w:r>
      <w:r w:rsidR="00B00813">
        <w:rPr>
          <w:lang w:val="en-US"/>
        </w:rPr>
        <w:t xml:space="preserve"> Random from the</w:t>
      </w:r>
      <w:r w:rsidRPr="002F1CB2">
        <w:rPr>
          <w:lang w:val="en-US"/>
        </w:rPr>
        <w:t xml:space="preserve"> </w:t>
      </w:r>
      <w:r w:rsidR="00B00813">
        <w:rPr>
          <w:lang w:val="en-US"/>
        </w:rPr>
        <w:t>java.util library</w:t>
      </w:r>
      <w:r w:rsidRPr="002F1CB2">
        <w:rPr>
          <w:lang w:val="en-US"/>
        </w:rPr>
        <w:t xml:space="preserve">, as well as </w:t>
      </w:r>
      <w:r w:rsidR="00B00813">
        <w:rPr>
          <w:lang w:val="en-US"/>
        </w:rPr>
        <w:t xml:space="preserve">for generating </w:t>
      </w:r>
      <w:r w:rsidRPr="002F1CB2">
        <w:rPr>
          <w:lang w:val="en-US"/>
        </w:rPr>
        <w:t>the names and surnames (male and female)</w:t>
      </w:r>
      <w:r w:rsidR="00B00813">
        <w:rPr>
          <w:lang w:val="en-US"/>
        </w:rPr>
        <w:t xml:space="preserve"> the</w:t>
      </w:r>
      <w:r w:rsidR="00B00813" w:rsidRPr="00B00813">
        <w:rPr>
          <w:lang w:val="en-US"/>
        </w:rPr>
        <w:t xml:space="preserve"> </w:t>
      </w:r>
      <w:r w:rsidR="00B00813">
        <w:rPr>
          <w:lang w:val="en-US"/>
        </w:rPr>
        <w:tab/>
      </w:r>
      <w:r w:rsidR="00B00813" w:rsidRPr="00B00813">
        <w:rPr>
          <w:lang w:val="en-US"/>
        </w:rPr>
        <w:t>appropriate</w:t>
      </w:r>
      <w:r w:rsidRPr="002F1CB2">
        <w:rPr>
          <w:lang w:val="en-US"/>
        </w:rPr>
        <w:t xml:space="preserve"> files </w:t>
      </w:r>
      <w:r w:rsidR="00B00813">
        <w:rPr>
          <w:lang w:val="en-US"/>
        </w:rPr>
        <w:t xml:space="preserve">in CSV format are used. </w:t>
      </w:r>
      <w:r w:rsidR="00B00813" w:rsidRPr="00B00813">
        <w:rPr>
          <w:lang w:val="en-US"/>
        </w:rPr>
        <w:t xml:space="preserve">The user's </w:t>
      </w:r>
      <w:r w:rsidR="00B00813">
        <w:rPr>
          <w:lang w:val="en-US"/>
        </w:rPr>
        <w:t>gender</w:t>
      </w:r>
      <w:r w:rsidR="00B00813" w:rsidRPr="00B00813">
        <w:rPr>
          <w:lang w:val="en-US"/>
        </w:rPr>
        <w:t xml:space="preserve"> and bad habits are generated in the logical variable (yes / no), and such indicators as height and weight are generated taking into account the person's gender and the formula for calculating the normal weight. The date </w:t>
      </w:r>
      <w:r w:rsidR="00B00813">
        <w:rPr>
          <w:lang w:val="en-US"/>
        </w:rPr>
        <w:t>of birth is generated using the</w:t>
      </w:r>
      <w:r w:rsidR="00B00813" w:rsidRPr="00B00813">
        <w:rPr>
          <w:lang w:val="en-US"/>
        </w:rPr>
        <w:t xml:space="preserve"> class </w:t>
      </w:r>
      <w:r w:rsidR="00B00813">
        <w:rPr>
          <w:lang w:val="en-US"/>
        </w:rPr>
        <w:t xml:space="preserve">RandomDateOfBirth </w:t>
      </w:r>
      <w:r w:rsidR="00B00813" w:rsidRPr="00B00813">
        <w:rPr>
          <w:lang w:val="en-US"/>
        </w:rPr>
        <w:t xml:space="preserve">and </w:t>
      </w:r>
      <w:r w:rsidR="0072477D">
        <w:rPr>
          <w:lang w:val="en-US"/>
        </w:rPr>
        <w:t>following next</w:t>
      </w:r>
      <w:r w:rsidR="00B00813" w:rsidRPr="00B00813">
        <w:rPr>
          <w:lang w:val="en-US"/>
        </w:rPr>
        <w:t xml:space="preserve"> command:</w:t>
      </w:r>
    </w:p>
    <w:tbl>
      <w:tblPr>
        <w:tblStyle w:val="TableGrid"/>
        <w:tblW w:w="0" w:type="auto"/>
        <w:tblLook w:val="04A0" w:firstRow="1" w:lastRow="0" w:firstColumn="1" w:lastColumn="0" w:noHBand="0" w:noVBand="1"/>
      </w:tblPr>
      <w:tblGrid>
        <w:gridCol w:w="9345"/>
      </w:tblGrid>
      <w:tr w:rsidR="00B00813" w:rsidRPr="00937E7C" w14:paraId="5AAD8F06" w14:textId="77777777" w:rsidTr="0072477D">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1AA43" w14:textId="5A58A2BC" w:rsidR="00B00813" w:rsidRPr="00B00813" w:rsidRDefault="00B00813" w:rsidP="00B00813">
            <w:pPr>
              <w:autoSpaceDE w:val="0"/>
              <w:autoSpaceDN w:val="0"/>
              <w:adjustRightInd w:val="0"/>
              <w:spacing w:after="0" w:line="240" w:lineRule="auto"/>
              <w:ind w:firstLine="0"/>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ms</w:t>
            </w:r>
            <w:r>
              <w:rPr>
                <w:rFonts w:ascii="Courier New" w:hAnsi="Courier New" w:cs="Courier New"/>
                <w:color w:val="000000"/>
                <w:sz w:val="20"/>
                <w:szCs w:val="20"/>
                <w:lang w:val="en-US"/>
              </w:rPr>
              <w:t xml:space="preserve"> = -946771200000L + (Math.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w:t>
            </w:r>
            <w:r>
              <w:rPr>
                <w:rFonts w:ascii="Courier New" w:hAnsi="Courier New" w:cs="Courier New"/>
                <w:color w:val="6A3E3E"/>
                <w:sz w:val="20"/>
                <w:szCs w:val="20"/>
                <w:lang w:val="en-US"/>
              </w:rPr>
              <w:t>rnd</w:t>
            </w:r>
            <w:r>
              <w:rPr>
                <w:rFonts w:ascii="Courier New" w:hAnsi="Courier New" w:cs="Courier New"/>
                <w:color w:val="000000"/>
                <w:sz w:val="20"/>
                <w:szCs w:val="20"/>
                <w:lang w:val="en-US"/>
              </w:rPr>
              <w:t>.nextLong()) % (70L * 365 * 24 * 60 * 60 * 1000));</w:t>
            </w:r>
          </w:p>
        </w:tc>
      </w:tr>
    </w:tbl>
    <w:p w14:paraId="36D18816" w14:textId="75FCAB22" w:rsidR="00E6029A" w:rsidRPr="00E6029A" w:rsidRDefault="00B00813" w:rsidP="00E6029A">
      <w:pPr>
        <w:spacing w:before="120"/>
        <w:rPr>
          <w:lang w:val="en-US"/>
        </w:rPr>
      </w:pPr>
      <w:r w:rsidRPr="00B00813">
        <w:rPr>
          <w:lang w:val="en-US"/>
        </w:rPr>
        <w:t xml:space="preserve">To set a unique user </w:t>
      </w:r>
      <w:r>
        <w:rPr>
          <w:lang w:val="en-US"/>
        </w:rPr>
        <w:t>Id</w:t>
      </w:r>
      <w:r w:rsidRPr="00B00813">
        <w:rPr>
          <w:lang w:val="en-US"/>
        </w:rPr>
        <w:t xml:space="preserve"> </w:t>
      </w:r>
      <w:r>
        <w:rPr>
          <w:lang w:val="en-US"/>
        </w:rPr>
        <w:t xml:space="preserve">it is </w:t>
      </w:r>
      <w:r w:rsidRPr="00B00813">
        <w:rPr>
          <w:lang w:val="en-US"/>
        </w:rPr>
        <w:t xml:space="preserve">used </w:t>
      </w:r>
      <w:r>
        <w:rPr>
          <w:lang w:val="en-US"/>
        </w:rPr>
        <w:t>a random</w:t>
      </w:r>
      <w:r w:rsidRPr="00B00813">
        <w:rPr>
          <w:lang w:val="en-US"/>
        </w:rPr>
        <w:t xml:space="preserve"> sequence of</w:t>
      </w:r>
      <w:r>
        <w:rPr>
          <w:lang w:val="en-US"/>
        </w:rPr>
        <w:t xml:space="preserve"> </w:t>
      </w:r>
      <w:r w:rsidRPr="00B00813">
        <w:rPr>
          <w:lang w:val="en-US"/>
        </w:rPr>
        <w:t xml:space="preserve">8 characters </w:t>
      </w:r>
      <w:r>
        <w:rPr>
          <w:lang w:val="en-US"/>
        </w:rPr>
        <w:t xml:space="preserve">which contains </w:t>
      </w:r>
      <w:r w:rsidRPr="00B00813">
        <w:rPr>
          <w:lang w:val="en-US"/>
        </w:rPr>
        <w:t>letters of the alphabet and numbers</w:t>
      </w:r>
      <w:r>
        <w:rPr>
          <w:lang w:val="en-US"/>
        </w:rPr>
        <w:t>.</w:t>
      </w:r>
      <w:r w:rsidR="00E6029A">
        <w:rPr>
          <w:lang w:val="en-US"/>
        </w:rPr>
        <w:t xml:space="preserve"> This script generates a</w:t>
      </w:r>
      <w:r w:rsidR="00E6029A" w:rsidRPr="00E6029A">
        <w:rPr>
          <w:lang w:val="en-US"/>
        </w:rPr>
        <w:t xml:space="preserve"> </w:t>
      </w:r>
      <w:r w:rsidR="00E6029A">
        <w:rPr>
          <w:lang w:val="en-US"/>
        </w:rPr>
        <w:t>JSON</w:t>
      </w:r>
      <w:r w:rsidR="00E6029A" w:rsidRPr="00E6029A">
        <w:rPr>
          <w:lang w:val="en-US"/>
        </w:rPr>
        <w:t xml:space="preserve"> file, which can then be loaded into th</w:t>
      </w:r>
      <w:r w:rsidR="00E6029A">
        <w:rPr>
          <w:lang w:val="en-US"/>
        </w:rPr>
        <w:t>e database after.</w:t>
      </w:r>
    </w:p>
    <w:p w14:paraId="4DC8A92C" w14:textId="56A8D9EA" w:rsidR="00B00813" w:rsidRDefault="00B00813" w:rsidP="00B00813">
      <w:pPr>
        <w:pStyle w:val="Heading2"/>
        <w:rPr>
          <w:lang w:val="en-US"/>
        </w:rPr>
      </w:pPr>
      <w:bookmarkStart w:id="65" w:name="_Toc492837500"/>
      <w:r>
        <w:rPr>
          <w:lang w:val="en-US"/>
        </w:rPr>
        <w:t>8.2 Generation of heart-rate data</w:t>
      </w:r>
      <w:bookmarkEnd w:id="65"/>
    </w:p>
    <w:p w14:paraId="5ECB3C5A" w14:textId="6432DDEB" w:rsidR="00B00813" w:rsidRPr="00E6029A" w:rsidRDefault="0072477D" w:rsidP="00B00813">
      <w:pPr>
        <w:spacing w:before="120"/>
        <w:rPr>
          <w:lang w:val="en-US"/>
        </w:rPr>
      </w:pPr>
      <w:r w:rsidRPr="0072477D">
        <w:rPr>
          <w:lang w:val="en-US"/>
        </w:rPr>
        <w:t>To generate data on the cardiac activity day-</w:t>
      </w:r>
      <w:r>
        <w:rPr>
          <w:lang w:val="en-US"/>
        </w:rPr>
        <w:t>by</w:t>
      </w:r>
      <w:r w:rsidRPr="0072477D">
        <w:rPr>
          <w:lang w:val="en-US"/>
        </w:rPr>
        <w:t xml:space="preserve">-day of users, a </w:t>
      </w:r>
      <w:r>
        <w:rPr>
          <w:lang w:val="en-US"/>
        </w:rPr>
        <w:t>list</w:t>
      </w:r>
      <w:r w:rsidRPr="0072477D">
        <w:rPr>
          <w:lang w:val="en-US"/>
        </w:rPr>
        <w:t xml:space="preserve"> of pre-generated profiles is needed. A list of all users is obtained from the database, and </w:t>
      </w:r>
      <w:r>
        <w:rPr>
          <w:lang w:val="en-US"/>
        </w:rPr>
        <w:t xml:space="preserve">using the “for” </w:t>
      </w:r>
      <w:r w:rsidRPr="0072477D">
        <w:rPr>
          <w:lang w:val="en-US"/>
        </w:rPr>
        <w:t>cycle and random number generator - the indicators of cardiac activity are generated, according to the intervals that satisfy the</w:t>
      </w:r>
      <w:r w:rsidR="00E6029A">
        <w:rPr>
          <w:lang w:val="en-US"/>
        </w:rPr>
        <w:t xml:space="preserve"> medical</w:t>
      </w:r>
      <w:r w:rsidRPr="0072477D">
        <w:rPr>
          <w:lang w:val="en-US"/>
        </w:rPr>
        <w:t xml:space="preserve"> patterns</w:t>
      </w:r>
      <w:r w:rsidR="00E6029A">
        <w:rPr>
          <w:lang w:val="en-US"/>
        </w:rPr>
        <w:t xml:space="preserve">. </w:t>
      </w:r>
      <w:r w:rsidR="00E6029A" w:rsidRPr="00E6029A">
        <w:rPr>
          <w:lang w:val="en-US"/>
        </w:rPr>
        <w:t>The measur</w:t>
      </w:r>
      <w:r w:rsidR="00E6029A">
        <w:rPr>
          <w:lang w:val="en-US"/>
        </w:rPr>
        <w:t>ement date is set in the Hearth</w:t>
      </w:r>
      <w:r w:rsidR="00E6029A" w:rsidRPr="00E6029A">
        <w:rPr>
          <w:lang w:val="en-US"/>
        </w:rPr>
        <w:t>Activity class</w:t>
      </w:r>
      <w:r w:rsidR="00E6029A">
        <w:rPr>
          <w:lang w:val="en-US"/>
        </w:rPr>
        <w:t>. This script generates a</w:t>
      </w:r>
      <w:r w:rsidR="00E6029A" w:rsidRPr="00E6029A">
        <w:rPr>
          <w:lang w:val="en-US"/>
        </w:rPr>
        <w:t xml:space="preserve"> </w:t>
      </w:r>
      <w:r w:rsidR="00E6029A">
        <w:rPr>
          <w:lang w:val="en-US"/>
        </w:rPr>
        <w:t>JSON</w:t>
      </w:r>
      <w:r w:rsidR="00E6029A" w:rsidRPr="00E6029A">
        <w:rPr>
          <w:lang w:val="en-US"/>
        </w:rPr>
        <w:t xml:space="preserve"> file, which can then be loaded into th</w:t>
      </w:r>
      <w:r w:rsidR="00E6029A">
        <w:rPr>
          <w:lang w:val="en-US"/>
        </w:rPr>
        <w:t>e database after.</w:t>
      </w:r>
    </w:p>
    <w:p w14:paraId="312599AA" w14:textId="139C9269" w:rsidR="009002F7" w:rsidRDefault="00E6029A" w:rsidP="00E6029A">
      <w:pPr>
        <w:pStyle w:val="Heading1"/>
        <w:rPr>
          <w:lang w:val="en-US"/>
        </w:rPr>
      </w:pPr>
      <w:bookmarkStart w:id="66" w:name="_9_The_Web"/>
      <w:bookmarkStart w:id="67" w:name="_Toc492837501"/>
      <w:bookmarkEnd w:id="66"/>
      <w:r>
        <w:rPr>
          <w:lang w:val="en-US"/>
        </w:rPr>
        <w:t xml:space="preserve">9 </w:t>
      </w:r>
      <w:r w:rsidRPr="008050E4">
        <w:rPr>
          <w:lang w:val="en-US"/>
        </w:rPr>
        <w:t>The Web Service</w:t>
      </w:r>
      <w:bookmarkEnd w:id="67"/>
    </w:p>
    <w:p w14:paraId="5B9B2BC2" w14:textId="20E705B2" w:rsidR="005A19EF" w:rsidRDefault="00A02177" w:rsidP="00E478BA">
      <w:pPr>
        <w:rPr>
          <w:lang w:val="en-US"/>
        </w:rPr>
      </w:pPr>
      <w:r w:rsidRPr="00A02177">
        <w:rPr>
          <w:lang w:val="en-US"/>
        </w:rPr>
        <w:t>In order to make it possible to transfer</w:t>
      </w:r>
      <w:r>
        <w:rPr>
          <w:lang w:val="en-US"/>
        </w:rPr>
        <w:t xml:space="preserve"> personal</w:t>
      </w:r>
      <w:r w:rsidRPr="00A02177">
        <w:rPr>
          <w:lang w:val="en-US"/>
        </w:rPr>
        <w:t xml:space="preserve"> data between the An</w:t>
      </w:r>
      <w:r>
        <w:rPr>
          <w:lang w:val="en-US"/>
        </w:rPr>
        <w:t xml:space="preserve">droid application and the NoSQL </w:t>
      </w:r>
      <w:r w:rsidRPr="00A02177">
        <w:rPr>
          <w:lang w:val="en-US"/>
        </w:rPr>
        <w:t>database</w:t>
      </w:r>
      <w:r>
        <w:rPr>
          <w:lang w:val="en-US"/>
        </w:rPr>
        <w:t xml:space="preserve"> which is located</w:t>
      </w:r>
      <w:r w:rsidRPr="00A02177">
        <w:rPr>
          <w:lang w:val="en-US"/>
        </w:rPr>
        <w:t xml:space="preserve"> on the server, it was decided to develop a REST service using </w:t>
      </w:r>
      <w:r w:rsidRPr="00A02177">
        <w:rPr>
          <w:lang w:val="en-US"/>
        </w:rPr>
        <w:lastRenderedPageBreak/>
        <w:t>the Java programming language and the Spring framework.</w:t>
      </w:r>
      <w:r>
        <w:rPr>
          <w:lang w:val="en-US"/>
        </w:rPr>
        <w:t xml:space="preserve"> </w:t>
      </w:r>
      <w:r w:rsidR="006F6070" w:rsidRPr="006F6070">
        <w:rPr>
          <w:lang w:val="en-US"/>
        </w:rPr>
        <w:t>To implement the service,</w:t>
      </w:r>
      <w:r w:rsidR="005A19EF" w:rsidRPr="005A19EF">
        <w:rPr>
          <w:lang w:val="en-US"/>
        </w:rPr>
        <w:t xml:space="preserve"> </w:t>
      </w:r>
      <w:r w:rsidR="005A19EF">
        <w:rPr>
          <w:lang w:val="en-US"/>
        </w:rPr>
        <w:t>were used such libraries as</w:t>
      </w:r>
      <w:r w:rsidR="006F6070" w:rsidRPr="006F6070">
        <w:rPr>
          <w:lang w:val="en-US"/>
        </w:rPr>
        <w:t xml:space="preserve"> </w:t>
      </w:r>
      <w:r w:rsidR="005A19EF">
        <w:rPr>
          <w:lang w:val="en-US"/>
        </w:rPr>
        <w:t xml:space="preserve">oracle.kv </w:t>
      </w:r>
      <w:r w:rsidR="006F6070" w:rsidRPr="006F6070">
        <w:rPr>
          <w:lang w:val="en-US"/>
        </w:rPr>
        <w:t xml:space="preserve">to access </w:t>
      </w:r>
      <w:r w:rsidR="005A19EF">
        <w:rPr>
          <w:lang w:val="en-US"/>
        </w:rPr>
        <w:t xml:space="preserve">the KvStore and </w:t>
      </w:r>
      <w:r w:rsidR="006F6070" w:rsidRPr="006F6070">
        <w:rPr>
          <w:lang w:val="en-US"/>
        </w:rPr>
        <w:t>org.json for parsing</w:t>
      </w:r>
      <w:r w:rsidR="005A19EF">
        <w:rPr>
          <w:lang w:val="en-US"/>
        </w:rPr>
        <w:t xml:space="preserve"> JSON objects</w:t>
      </w:r>
      <w:r w:rsidR="006F6070" w:rsidRPr="006F6070">
        <w:rPr>
          <w:lang w:val="en-US"/>
        </w:rPr>
        <w:t>.</w:t>
      </w:r>
      <w:r w:rsidR="005A19EF">
        <w:rPr>
          <w:lang w:val="en-US"/>
        </w:rPr>
        <w:t xml:space="preserve"> For mapping web requests, the GetMapping annotation of Spring Framework is used. This service is running on the web application server Glassfish.</w:t>
      </w:r>
    </w:p>
    <w:p w14:paraId="78A9865B" w14:textId="14CE4BC1" w:rsidR="00E478BA" w:rsidRDefault="005A19EF" w:rsidP="00E478BA">
      <w:pPr>
        <w:rPr>
          <w:lang w:val="en-US"/>
        </w:rPr>
      </w:pPr>
      <w:r w:rsidRPr="005A19EF">
        <w:rPr>
          <w:lang w:val="en-US"/>
        </w:rPr>
        <w:t xml:space="preserve">When accessing the address </w:t>
      </w:r>
      <w:r>
        <w:rPr>
          <w:lang w:val="en-US"/>
        </w:rPr>
        <w:t>“/airpaca”</w:t>
      </w:r>
      <w:r w:rsidRPr="005A19EF">
        <w:rPr>
          <w:lang w:val="en-US"/>
        </w:rPr>
        <w:t xml:space="preserve">, </w:t>
      </w:r>
      <w:r>
        <w:rPr>
          <w:lang w:val="en-US"/>
        </w:rPr>
        <w:t xml:space="preserve">the </w:t>
      </w:r>
      <w:r w:rsidRPr="005A19EF">
        <w:rPr>
          <w:lang w:val="en-US"/>
        </w:rPr>
        <w:t xml:space="preserve">service </w:t>
      </w:r>
      <w:r>
        <w:rPr>
          <w:lang w:val="en-US"/>
        </w:rPr>
        <w:t>applies</w:t>
      </w:r>
      <w:r w:rsidRPr="005A19EF">
        <w:rPr>
          <w:lang w:val="en-US"/>
        </w:rPr>
        <w:t xml:space="preserve"> to </w:t>
      </w:r>
      <w:r>
        <w:rPr>
          <w:lang w:val="en-US"/>
        </w:rPr>
        <w:t>the AirPaca</w:t>
      </w:r>
      <w:r w:rsidRPr="005A19EF">
        <w:rPr>
          <w:lang w:val="en-US"/>
        </w:rPr>
        <w:t xml:space="preserve"> API for </w:t>
      </w:r>
      <w:r>
        <w:rPr>
          <w:lang w:val="en-US"/>
        </w:rPr>
        <w:t>getting the</w:t>
      </w:r>
      <w:r w:rsidRPr="005A19EF">
        <w:rPr>
          <w:lang w:val="en-US"/>
        </w:rPr>
        <w:t xml:space="preserve"> actual data on air pollution, parse</w:t>
      </w:r>
      <w:r>
        <w:rPr>
          <w:lang w:val="en-US"/>
        </w:rPr>
        <w:t>s</w:t>
      </w:r>
      <w:r w:rsidRPr="005A19EF">
        <w:rPr>
          <w:lang w:val="en-US"/>
        </w:rPr>
        <w:t xml:space="preserve"> the </w:t>
      </w:r>
      <w:r>
        <w:rPr>
          <w:lang w:val="en-US"/>
        </w:rPr>
        <w:t>response</w:t>
      </w:r>
      <w:r w:rsidRPr="005A19EF">
        <w:rPr>
          <w:lang w:val="en-US"/>
        </w:rPr>
        <w:t xml:space="preserve"> in </w:t>
      </w:r>
      <w:r>
        <w:rPr>
          <w:lang w:val="en-US"/>
        </w:rPr>
        <w:t>JSON</w:t>
      </w:r>
      <w:r w:rsidRPr="005A19EF">
        <w:rPr>
          <w:lang w:val="en-US"/>
        </w:rPr>
        <w:t xml:space="preserve"> format and </w:t>
      </w:r>
      <w:r>
        <w:rPr>
          <w:lang w:val="en-US"/>
        </w:rPr>
        <w:t xml:space="preserve">then </w:t>
      </w:r>
      <w:r w:rsidRPr="005A19EF">
        <w:rPr>
          <w:lang w:val="en-US"/>
        </w:rPr>
        <w:t xml:space="preserve">saves </w:t>
      </w:r>
      <w:r>
        <w:rPr>
          <w:lang w:val="en-US"/>
        </w:rPr>
        <w:t>new row</w:t>
      </w:r>
      <w:r w:rsidRPr="005A19EF">
        <w:rPr>
          <w:lang w:val="en-US"/>
        </w:rPr>
        <w:t xml:space="preserve"> to the database</w:t>
      </w:r>
      <w:r>
        <w:rPr>
          <w:lang w:val="en-US"/>
        </w:rPr>
        <w:t>, using next commands:</w:t>
      </w:r>
    </w:p>
    <w:tbl>
      <w:tblPr>
        <w:tblStyle w:val="TableGrid"/>
        <w:tblW w:w="0" w:type="auto"/>
        <w:tblLook w:val="04A0" w:firstRow="1" w:lastRow="0" w:firstColumn="1" w:lastColumn="0" w:noHBand="0" w:noVBand="1"/>
      </w:tblPr>
      <w:tblGrid>
        <w:gridCol w:w="9345"/>
      </w:tblGrid>
      <w:tr w:rsidR="005A19EF" w:rsidRPr="00937E7C" w14:paraId="5116267C" w14:textId="77777777" w:rsidTr="00BA5E00">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30837F" w14:textId="77777777" w:rsidR="000D36E7" w:rsidRDefault="005A19EF" w:rsidP="005A1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rPr>
            </w:pPr>
            <w:r w:rsidRPr="005A19EF">
              <w:rPr>
                <w:rFonts w:ascii="Courier New" w:eastAsia="Times New Roman" w:hAnsi="Courier New" w:cs="Courier New"/>
                <w:color w:val="000000"/>
                <w:sz w:val="20"/>
                <w:szCs w:val="20"/>
                <w:lang w:val="en-US"/>
              </w:rPr>
              <w:t xml:space="preserve">    KVStore store = </w:t>
            </w:r>
            <w:r w:rsidRPr="005A19EF">
              <w:rPr>
                <w:rFonts w:ascii="Courier New" w:eastAsia="Times New Roman" w:hAnsi="Courier New" w:cs="Courier New"/>
                <w:b/>
                <w:bCs/>
                <w:color w:val="000080"/>
                <w:sz w:val="20"/>
                <w:szCs w:val="20"/>
                <w:lang w:val="en-US"/>
              </w:rPr>
              <w:t>null</w:t>
            </w:r>
            <w:r w:rsidRPr="005A19EF">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b/>
                <w:bCs/>
                <w:color w:val="000080"/>
                <w:sz w:val="20"/>
                <w:szCs w:val="20"/>
                <w:lang w:val="en-US"/>
              </w:rPr>
              <w:t xml:space="preserve">if </w:t>
            </w:r>
            <w:r w:rsidRPr="005A19EF">
              <w:rPr>
                <w:rFonts w:ascii="Courier New" w:eastAsia="Times New Roman" w:hAnsi="Courier New" w:cs="Courier New"/>
                <w:color w:val="000000"/>
                <w:sz w:val="20"/>
                <w:szCs w:val="20"/>
                <w:lang w:val="en-US"/>
              </w:rPr>
              <w:t xml:space="preserve">(store == </w:t>
            </w:r>
            <w:r w:rsidRPr="005A19EF">
              <w:rPr>
                <w:rFonts w:ascii="Courier New" w:eastAsia="Times New Roman" w:hAnsi="Courier New" w:cs="Courier New"/>
                <w:b/>
                <w:bCs/>
                <w:color w:val="000080"/>
                <w:sz w:val="20"/>
                <w:szCs w:val="20"/>
                <w:lang w:val="en-US"/>
              </w:rPr>
              <w:t>null</w:t>
            </w:r>
            <w:r w:rsidRPr="005A19EF">
              <w:rPr>
                <w:rFonts w:ascii="Courier New" w:eastAsia="Times New Roman" w:hAnsi="Courier New" w:cs="Courier New"/>
                <w:color w:val="000000"/>
                <w:sz w:val="20"/>
                <w:szCs w:val="20"/>
                <w:lang w:val="en-US"/>
              </w:rPr>
              <w:t>) {</w:t>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b/>
                <w:bCs/>
                <w:color w:val="000080"/>
                <w:sz w:val="20"/>
                <w:szCs w:val="20"/>
                <w:lang w:val="en-US"/>
              </w:rPr>
              <w:t xml:space="preserve">try </w:t>
            </w:r>
            <w:r w:rsidR="000D36E7">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Connect to Oracle NoSQL DB and Store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store =</w:t>
            </w:r>
            <w:r w:rsidRPr="005A19EF">
              <w:rPr>
                <w:rFonts w:ascii="Courier New" w:eastAsia="Times New Roman" w:hAnsi="Courier New" w:cs="Courier New"/>
                <w:color w:val="000000"/>
                <w:sz w:val="20"/>
                <w:szCs w:val="20"/>
                <w:lang w:val="en-US"/>
              </w:rPr>
              <w:br/>
              <w:t xml:space="preserve">                    KVStoreFactory.</w:t>
            </w:r>
            <w:r w:rsidRPr="005A19EF">
              <w:rPr>
                <w:rFonts w:ascii="Courier New" w:eastAsia="Times New Roman" w:hAnsi="Courier New" w:cs="Courier New"/>
                <w:i/>
                <w:iCs/>
                <w:color w:val="000000"/>
                <w:sz w:val="20"/>
                <w:szCs w:val="20"/>
                <w:lang w:val="en-US"/>
              </w:rPr>
              <w:t>getStore</w:t>
            </w:r>
            <w:r w:rsidRPr="005A19EF">
              <w:rPr>
                <w:rFonts w:ascii="Courier New" w:eastAsia="Times New Roman" w:hAnsi="Courier New" w:cs="Courier New"/>
                <w:color w:val="000000"/>
                <w:sz w:val="20"/>
                <w:szCs w:val="20"/>
                <w:lang w:val="en-US"/>
              </w:rPr>
              <w:t>(</w:t>
            </w:r>
            <w:r w:rsidRPr="005A19EF">
              <w:rPr>
                <w:rFonts w:ascii="Courier New" w:eastAsia="Times New Roman" w:hAnsi="Courier New" w:cs="Courier New"/>
                <w:b/>
                <w:bCs/>
                <w:color w:val="000080"/>
                <w:sz w:val="20"/>
                <w:szCs w:val="20"/>
                <w:lang w:val="en-US"/>
              </w:rPr>
              <w:t xml:space="preserve">new </w:t>
            </w:r>
            <w:r w:rsidRPr="005A19EF">
              <w:rPr>
                <w:rFonts w:ascii="Courier New" w:eastAsia="Times New Roman" w:hAnsi="Courier New" w:cs="Courier New"/>
                <w:color w:val="000000"/>
                <w:sz w:val="20"/>
                <w:szCs w:val="20"/>
                <w:lang w:val="en-US"/>
              </w:rPr>
              <w:t>KVStoreConfig(KVSTORE_NAME, KVSTORE_URL));</w:t>
            </w:r>
            <w:r w:rsidRPr="005A19EF">
              <w:rPr>
                <w:rFonts w:ascii="Courier New" w:eastAsia="Times New Roman" w:hAnsi="Courier New" w:cs="Courier New"/>
                <w:color w:val="000000"/>
                <w:sz w:val="20"/>
                <w:szCs w:val="20"/>
                <w:lang w:val="en-US"/>
              </w:rPr>
              <w:br/>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 Call the table API --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TableAPI tbl = store.getTableAPI();</w:t>
            </w:r>
            <w:r w:rsidRPr="005A19EF">
              <w:rPr>
                <w:rFonts w:ascii="Courier New" w:eastAsia="Times New Roman" w:hAnsi="Courier New" w:cs="Courier New"/>
                <w:color w:val="000000"/>
                <w:sz w:val="20"/>
                <w:szCs w:val="20"/>
                <w:lang w:val="en-US"/>
              </w:rPr>
              <w:br/>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 Select table from Store --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Table pollution_table = tbl.getTable(</w:t>
            </w:r>
            <w:r w:rsidRPr="005A19EF">
              <w:rPr>
                <w:rFonts w:ascii="Courier New" w:eastAsia="Times New Roman" w:hAnsi="Courier New" w:cs="Courier New"/>
                <w:b/>
                <w:bCs/>
                <w:color w:val="008000"/>
                <w:sz w:val="20"/>
                <w:szCs w:val="20"/>
                <w:lang w:val="en-US"/>
              </w:rPr>
              <w:t>"pollution"</w:t>
            </w:r>
            <w:r w:rsidRPr="005A19EF">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 Create new row with values --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Row pol_row = pollution_table.createRow();</w:t>
            </w:r>
            <w:r w:rsidRPr="005A19EF">
              <w:rPr>
                <w:rFonts w:ascii="Courier New" w:eastAsia="Times New Roman" w:hAnsi="Courier New" w:cs="Courier New"/>
                <w:color w:val="000000"/>
                <w:sz w:val="20"/>
                <w:szCs w:val="20"/>
                <w:lang w:val="en-US"/>
              </w:rPr>
              <w:br/>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 Set values for new row: "fieldName", value --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pol_row.put(</w:t>
            </w:r>
            <w:r w:rsidRPr="005A19EF">
              <w:rPr>
                <w:rFonts w:ascii="Courier New" w:eastAsia="Times New Roman" w:hAnsi="Courier New" w:cs="Courier New"/>
                <w:b/>
                <w:bCs/>
                <w:color w:val="008000"/>
                <w:sz w:val="20"/>
                <w:szCs w:val="20"/>
                <w:lang w:val="en-US"/>
              </w:rPr>
              <w:t>"city"</w:t>
            </w:r>
            <w:r w:rsidRPr="005A19EF">
              <w:rPr>
                <w:rFonts w:ascii="Courier New" w:eastAsia="Times New Roman" w:hAnsi="Courier New" w:cs="Courier New"/>
                <w:color w:val="000000"/>
                <w:sz w:val="20"/>
                <w:szCs w:val="20"/>
                <w:lang w:val="en-US"/>
              </w:rPr>
              <w:t>, city);</w:t>
            </w:r>
            <w:r w:rsidRPr="005A19EF">
              <w:rPr>
                <w:rFonts w:ascii="Courier New" w:eastAsia="Times New Roman" w:hAnsi="Courier New" w:cs="Courier New"/>
                <w:color w:val="000000"/>
                <w:sz w:val="20"/>
                <w:szCs w:val="20"/>
                <w:lang w:val="en-US"/>
              </w:rPr>
              <w:br/>
              <w:t xml:space="preserve">            pol_row.put(</w:t>
            </w:r>
            <w:r w:rsidRPr="005A19EF">
              <w:rPr>
                <w:rFonts w:ascii="Courier New" w:eastAsia="Times New Roman" w:hAnsi="Courier New" w:cs="Courier New"/>
                <w:b/>
                <w:bCs/>
                <w:color w:val="008000"/>
                <w:sz w:val="20"/>
                <w:szCs w:val="20"/>
                <w:lang w:val="en-US"/>
              </w:rPr>
              <w:t>"code"</w:t>
            </w:r>
            <w:r w:rsidRPr="005A19EF">
              <w:rPr>
                <w:rFonts w:ascii="Courier New" w:eastAsia="Times New Roman" w:hAnsi="Courier New" w:cs="Courier New"/>
                <w:color w:val="000000"/>
                <w:sz w:val="20"/>
                <w:szCs w:val="20"/>
                <w:lang w:val="en-US"/>
              </w:rPr>
              <w:t>, code_insee);</w:t>
            </w:r>
            <w:r w:rsidRPr="005A19EF">
              <w:rPr>
                <w:rFonts w:ascii="Courier New" w:eastAsia="Times New Roman" w:hAnsi="Courier New" w:cs="Courier New"/>
                <w:color w:val="000000"/>
                <w:sz w:val="20"/>
                <w:szCs w:val="20"/>
                <w:lang w:val="en-US"/>
              </w:rPr>
              <w:br/>
              <w:t xml:space="preserve">            pol_row.put(</w:t>
            </w:r>
            <w:r w:rsidRPr="005A19EF">
              <w:rPr>
                <w:rFonts w:ascii="Courier New" w:eastAsia="Times New Roman" w:hAnsi="Courier New" w:cs="Courier New"/>
                <w:b/>
                <w:bCs/>
                <w:color w:val="008000"/>
                <w:sz w:val="20"/>
                <w:szCs w:val="20"/>
                <w:lang w:val="en-US"/>
              </w:rPr>
              <w:t>"date_pol"</w:t>
            </w:r>
            <w:r w:rsidRPr="005A19EF">
              <w:rPr>
                <w:rFonts w:ascii="Courier New" w:eastAsia="Times New Roman" w:hAnsi="Courier New" w:cs="Courier New"/>
                <w:color w:val="000000"/>
                <w:sz w:val="20"/>
                <w:szCs w:val="20"/>
                <w:lang w:val="en-US"/>
              </w:rPr>
              <w:t>, date);</w:t>
            </w:r>
            <w:r w:rsidRPr="005A19EF">
              <w:rPr>
                <w:rFonts w:ascii="Courier New" w:eastAsia="Times New Roman" w:hAnsi="Courier New" w:cs="Courier New"/>
                <w:color w:val="000000"/>
                <w:sz w:val="20"/>
                <w:szCs w:val="20"/>
                <w:lang w:val="en-US"/>
              </w:rPr>
              <w:br/>
              <w:t xml:space="preserve">            pol_row.put(</w:t>
            </w:r>
            <w:r w:rsidRPr="005A19EF">
              <w:rPr>
                <w:rFonts w:ascii="Courier New" w:eastAsia="Times New Roman" w:hAnsi="Courier New" w:cs="Courier New"/>
                <w:b/>
                <w:bCs/>
                <w:color w:val="008000"/>
                <w:sz w:val="20"/>
                <w:szCs w:val="20"/>
                <w:lang w:val="en-US"/>
              </w:rPr>
              <w:t>"value"</w:t>
            </w:r>
            <w:r w:rsidRPr="005A19EF">
              <w:rPr>
                <w:rFonts w:ascii="Courier New" w:eastAsia="Times New Roman" w:hAnsi="Courier New" w:cs="Courier New"/>
                <w:color w:val="000000"/>
                <w:sz w:val="20"/>
                <w:szCs w:val="20"/>
                <w:lang w:val="en-US"/>
              </w:rPr>
              <w:t>, value);</w:t>
            </w:r>
            <w:r w:rsidRPr="005A19EF">
              <w:rPr>
                <w:rFonts w:ascii="Courier New" w:eastAsia="Times New Roman" w:hAnsi="Courier New" w:cs="Courier New"/>
                <w:color w:val="000000"/>
                <w:sz w:val="20"/>
                <w:szCs w:val="20"/>
                <w:lang w:val="en-US"/>
              </w:rPr>
              <w:br/>
              <w:t xml:space="preserve">            pol_row.put(</w:t>
            </w:r>
            <w:r w:rsidRPr="005A19EF">
              <w:rPr>
                <w:rFonts w:ascii="Courier New" w:eastAsia="Times New Roman" w:hAnsi="Courier New" w:cs="Courier New"/>
                <w:b/>
                <w:bCs/>
                <w:color w:val="008000"/>
                <w:sz w:val="20"/>
                <w:szCs w:val="20"/>
                <w:lang w:val="en-US"/>
              </w:rPr>
              <w:t>"color"</w:t>
            </w:r>
            <w:r w:rsidRPr="005A19EF">
              <w:rPr>
                <w:rFonts w:ascii="Courier New" w:eastAsia="Times New Roman" w:hAnsi="Courier New" w:cs="Courier New"/>
                <w:color w:val="000000"/>
                <w:sz w:val="20"/>
                <w:szCs w:val="20"/>
                <w:lang w:val="en-US"/>
              </w:rPr>
              <w:t>, color);</w:t>
            </w:r>
            <w:r w:rsidRPr="005A19EF">
              <w:rPr>
                <w:rFonts w:ascii="Courier New" w:eastAsia="Times New Roman" w:hAnsi="Courier New" w:cs="Courier New"/>
                <w:color w:val="000000"/>
                <w:sz w:val="20"/>
                <w:szCs w:val="20"/>
                <w:lang w:val="en-US"/>
              </w:rPr>
              <w:br/>
              <w:t xml:space="preserve">            pol_row.put(</w:t>
            </w:r>
            <w:r w:rsidRPr="005A19EF">
              <w:rPr>
                <w:rFonts w:ascii="Courier New" w:eastAsia="Times New Roman" w:hAnsi="Courier New" w:cs="Courier New"/>
                <w:b/>
                <w:bCs/>
                <w:color w:val="008000"/>
                <w:sz w:val="20"/>
                <w:szCs w:val="20"/>
                <w:lang w:val="en-US"/>
              </w:rPr>
              <w:t>"quality"</w:t>
            </w:r>
            <w:r w:rsidR="000D36E7">
              <w:rPr>
                <w:rFonts w:ascii="Courier New" w:eastAsia="Times New Roman" w:hAnsi="Courier New" w:cs="Courier New"/>
                <w:color w:val="000000"/>
                <w:sz w:val="20"/>
                <w:szCs w:val="20"/>
                <w:lang w:val="en-US"/>
              </w:rPr>
              <w:t>, quality);</w:t>
            </w:r>
          </w:p>
          <w:p w14:paraId="4B13C916" w14:textId="662A150B" w:rsidR="005A19EF" w:rsidRPr="005A19EF" w:rsidRDefault="005A19EF" w:rsidP="005A1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rPr>
            </w:pP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i/>
                <w:iCs/>
                <w:color w:val="808080"/>
                <w:sz w:val="20"/>
                <w:szCs w:val="20"/>
                <w:lang w:val="en-US"/>
              </w:rPr>
              <w:t>/* -- Insert row to table -- */</w:t>
            </w:r>
            <w:r w:rsidRPr="005A19EF">
              <w:rPr>
                <w:rFonts w:ascii="Courier New" w:eastAsia="Times New Roman" w:hAnsi="Courier New" w:cs="Courier New"/>
                <w:i/>
                <w:iCs/>
                <w:color w:val="808080"/>
                <w:sz w:val="20"/>
                <w:szCs w:val="20"/>
                <w:lang w:val="en-US"/>
              </w:rPr>
              <w:br/>
              <w:t xml:space="preserve">            </w:t>
            </w:r>
            <w:r w:rsidRPr="005A19EF">
              <w:rPr>
                <w:rFonts w:ascii="Courier New" w:eastAsia="Times New Roman" w:hAnsi="Courier New" w:cs="Courier New"/>
                <w:color w:val="000000"/>
                <w:sz w:val="20"/>
                <w:szCs w:val="20"/>
                <w:lang w:val="en-US"/>
              </w:rPr>
              <w:t xml:space="preserve">tbl.put(pol_row, </w:t>
            </w:r>
            <w:r w:rsidRPr="005A19EF">
              <w:rPr>
                <w:rFonts w:ascii="Courier New" w:eastAsia="Times New Roman" w:hAnsi="Courier New" w:cs="Courier New"/>
                <w:b/>
                <w:bCs/>
                <w:color w:val="000080"/>
                <w:sz w:val="20"/>
                <w:szCs w:val="20"/>
                <w:lang w:val="en-US"/>
              </w:rPr>
              <w:t>null</w:t>
            </w:r>
            <w:r w:rsidRPr="005A19EF">
              <w:rPr>
                <w:rFonts w:ascii="Courier New" w:eastAsia="Times New Roman" w:hAnsi="Courier New" w:cs="Courier New"/>
                <w:color w:val="000000"/>
                <w:sz w:val="20"/>
                <w:szCs w:val="20"/>
                <w:lang w:val="en-US"/>
              </w:rPr>
              <w:t xml:space="preserve">, </w:t>
            </w:r>
            <w:r w:rsidRPr="005A19EF">
              <w:rPr>
                <w:rFonts w:ascii="Courier New" w:eastAsia="Times New Roman" w:hAnsi="Courier New" w:cs="Courier New"/>
                <w:b/>
                <w:bCs/>
                <w:color w:val="000080"/>
                <w:sz w:val="20"/>
                <w:szCs w:val="20"/>
                <w:lang w:val="en-US"/>
              </w:rPr>
              <w:t>null</w:t>
            </w:r>
            <w:r w:rsidR="000D36E7">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t xml:space="preserve">        } </w:t>
            </w:r>
            <w:r w:rsidRPr="005A19EF">
              <w:rPr>
                <w:rFonts w:ascii="Courier New" w:eastAsia="Times New Roman" w:hAnsi="Courier New" w:cs="Courier New"/>
                <w:b/>
                <w:bCs/>
                <w:color w:val="000080"/>
                <w:sz w:val="20"/>
                <w:szCs w:val="20"/>
                <w:lang w:val="en-US"/>
              </w:rPr>
              <w:t xml:space="preserve">catch </w:t>
            </w:r>
            <w:r w:rsidRPr="005A19EF">
              <w:rPr>
                <w:rFonts w:ascii="Courier New" w:eastAsia="Times New Roman" w:hAnsi="Courier New" w:cs="Courier New"/>
                <w:color w:val="000000"/>
                <w:sz w:val="20"/>
                <w:szCs w:val="20"/>
                <w:lang w:val="en-US"/>
              </w:rPr>
              <w:t>(Exception e) {</w:t>
            </w:r>
            <w:r w:rsidRPr="005A19EF">
              <w:rPr>
                <w:rFonts w:ascii="Courier New" w:eastAsia="Times New Roman" w:hAnsi="Courier New" w:cs="Courier New"/>
                <w:color w:val="000000"/>
                <w:sz w:val="20"/>
                <w:szCs w:val="20"/>
                <w:lang w:val="en-US"/>
              </w:rPr>
              <w:br/>
              <w:t xml:space="preserve">            System.</w:t>
            </w:r>
            <w:r w:rsidRPr="005A19EF">
              <w:rPr>
                <w:rFonts w:ascii="Courier New" w:eastAsia="Times New Roman" w:hAnsi="Courier New" w:cs="Courier New"/>
                <w:b/>
                <w:bCs/>
                <w:i/>
                <w:iCs/>
                <w:color w:val="660E7A"/>
                <w:sz w:val="20"/>
                <w:szCs w:val="20"/>
                <w:lang w:val="en-US"/>
              </w:rPr>
              <w:t>err</w:t>
            </w:r>
            <w:r w:rsidRPr="005A19EF">
              <w:rPr>
                <w:rFonts w:ascii="Courier New" w:eastAsia="Times New Roman" w:hAnsi="Courier New" w:cs="Courier New"/>
                <w:color w:val="000000"/>
                <w:sz w:val="20"/>
                <w:szCs w:val="20"/>
                <w:lang w:val="en-US"/>
              </w:rPr>
              <w:t>.println(</w:t>
            </w:r>
            <w:r w:rsidRPr="005A19EF">
              <w:rPr>
                <w:rFonts w:ascii="Courier New" w:eastAsia="Times New Roman" w:hAnsi="Courier New" w:cs="Courier New"/>
                <w:b/>
                <w:bCs/>
                <w:color w:val="008000"/>
                <w:sz w:val="20"/>
                <w:szCs w:val="20"/>
                <w:lang w:val="en-US"/>
              </w:rPr>
              <w:t xml:space="preserve">"ERROR: Please make sure Oracle NoSQL Database is up and running at '" </w:t>
            </w:r>
            <w:r w:rsidRPr="005A19EF">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t xml:space="preserve">                KVSTORE_URL + </w:t>
            </w:r>
            <w:r w:rsidRPr="005A19EF">
              <w:rPr>
                <w:rFonts w:ascii="Courier New" w:eastAsia="Times New Roman" w:hAnsi="Courier New" w:cs="Courier New"/>
                <w:b/>
                <w:bCs/>
                <w:color w:val="008000"/>
                <w:sz w:val="20"/>
                <w:szCs w:val="20"/>
                <w:lang w:val="en-US"/>
              </w:rPr>
              <w:t xml:space="preserve">"' with store name as: '" </w:t>
            </w:r>
            <w:r w:rsidRPr="005A19EF">
              <w:rPr>
                <w:rFonts w:ascii="Courier New" w:eastAsia="Times New Roman" w:hAnsi="Courier New" w:cs="Courier New"/>
                <w:color w:val="000000"/>
                <w:sz w:val="20"/>
                <w:szCs w:val="20"/>
                <w:lang w:val="en-US"/>
              </w:rPr>
              <w:t>+ KVSTORE_NAME +</w:t>
            </w:r>
            <w:r w:rsidRPr="005A19EF">
              <w:rPr>
                <w:rFonts w:ascii="Courier New" w:eastAsia="Times New Roman" w:hAnsi="Courier New" w:cs="Courier New"/>
                <w:color w:val="000000"/>
                <w:sz w:val="20"/>
                <w:szCs w:val="20"/>
                <w:lang w:val="en-US"/>
              </w:rPr>
              <w:br/>
              <w:t xml:space="preserve">                </w:t>
            </w:r>
            <w:r w:rsidRPr="005A19EF">
              <w:rPr>
                <w:rFonts w:ascii="Courier New" w:eastAsia="Times New Roman" w:hAnsi="Courier New" w:cs="Courier New"/>
                <w:b/>
                <w:bCs/>
                <w:color w:val="008000"/>
                <w:sz w:val="20"/>
                <w:szCs w:val="20"/>
                <w:lang w:val="en-US"/>
              </w:rPr>
              <w:t>"'"</w:t>
            </w:r>
            <w:r w:rsidRPr="005A19EF">
              <w:rPr>
                <w:rFonts w:ascii="Courier New" w:eastAsia="Times New Roman" w:hAnsi="Courier New" w:cs="Courier New"/>
                <w:color w:val="000000"/>
                <w:sz w:val="20"/>
                <w:szCs w:val="20"/>
                <w:lang w:val="en-US"/>
              </w:rPr>
              <w:t>);</w:t>
            </w:r>
            <w:r w:rsidRPr="005A19EF">
              <w:rPr>
                <w:rFonts w:ascii="Courier New" w:eastAsia="Times New Roman" w:hAnsi="Courier New" w:cs="Courier New"/>
                <w:color w:val="000000"/>
                <w:sz w:val="20"/>
                <w:szCs w:val="20"/>
                <w:lang w:val="en-US"/>
              </w:rPr>
              <w:br/>
              <w:t xml:space="preserve">            e.prin</w:t>
            </w:r>
            <w:r w:rsidR="005D3D65">
              <w:rPr>
                <w:rFonts w:ascii="Courier New" w:eastAsia="Times New Roman" w:hAnsi="Courier New" w:cs="Courier New"/>
                <w:color w:val="000000"/>
                <w:sz w:val="20"/>
                <w:szCs w:val="20"/>
                <w:lang w:val="en-US"/>
              </w:rPr>
              <w:t>tStackTrace();</w:t>
            </w:r>
            <w:r w:rsidR="005D3D65">
              <w:rPr>
                <w:rFonts w:ascii="Courier New" w:eastAsia="Times New Roman" w:hAnsi="Courier New" w:cs="Courier New"/>
                <w:color w:val="000000"/>
                <w:sz w:val="20"/>
                <w:szCs w:val="20"/>
                <w:lang w:val="en-US"/>
              </w:rPr>
              <w:br/>
              <w:t xml:space="preserve">        }</w:t>
            </w:r>
            <w:r w:rsidR="005D3D65">
              <w:rPr>
                <w:rFonts w:ascii="Courier New" w:eastAsia="Times New Roman" w:hAnsi="Courier New" w:cs="Courier New"/>
                <w:color w:val="000000"/>
                <w:sz w:val="20"/>
                <w:szCs w:val="20"/>
                <w:lang w:val="en-US"/>
              </w:rPr>
              <w:br/>
              <w:t xml:space="preserve">    }</w:t>
            </w:r>
          </w:p>
        </w:tc>
      </w:tr>
    </w:tbl>
    <w:p w14:paraId="493CE40F" w14:textId="504C017A" w:rsidR="005A19EF" w:rsidRDefault="005D3D65" w:rsidP="00E478BA">
      <w:pPr>
        <w:rPr>
          <w:lang w:val="en-US"/>
        </w:rPr>
      </w:pPr>
      <w:r w:rsidRPr="005D3D65">
        <w:rPr>
          <w:lang w:val="en-US"/>
        </w:rPr>
        <w:t xml:space="preserve">In the case of personal data, the Android application, </w:t>
      </w:r>
      <w:r>
        <w:rPr>
          <w:lang w:val="en-US"/>
        </w:rPr>
        <w:t>applying</w:t>
      </w:r>
      <w:r w:rsidRPr="005D3D65">
        <w:rPr>
          <w:lang w:val="en-US"/>
        </w:rPr>
        <w:t xml:space="preserve"> to the web service, transmits as parameters the information necessary for saving to the </w:t>
      </w:r>
      <w:r>
        <w:rPr>
          <w:lang w:val="en-US"/>
        </w:rPr>
        <w:t>Profile</w:t>
      </w:r>
      <w:r w:rsidRPr="005D3D65">
        <w:rPr>
          <w:lang w:val="en-US"/>
        </w:rPr>
        <w:t xml:space="preserve"> table or to the </w:t>
      </w:r>
      <w:r>
        <w:rPr>
          <w:lang w:val="en-US"/>
        </w:rPr>
        <w:t xml:space="preserve">Fitbit </w:t>
      </w:r>
      <w:r w:rsidRPr="005D3D65">
        <w:rPr>
          <w:lang w:val="en-US"/>
        </w:rPr>
        <w:t xml:space="preserve"> table (the current cardiac activity of the user). Addressing </w:t>
      </w:r>
      <w:r>
        <w:rPr>
          <w:lang w:val="en-US"/>
        </w:rPr>
        <w:t>proceeds</w:t>
      </w:r>
      <w:r w:rsidRPr="005D3D65">
        <w:rPr>
          <w:lang w:val="en-US"/>
        </w:rPr>
        <w:t xml:space="preserve"> at the addresses </w:t>
      </w:r>
      <w:r>
        <w:rPr>
          <w:lang w:val="en-US"/>
        </w:rPr>
        <w:t>“/profile”</w:t>
      </w:r>
      <w:r w:rsidRPr="005D3D65">
        <w:rPr>
          <w:lang w:val="en-US"/>
        </w:rPr>
        <w:t xml:space="preserve"> and </w:t>
      </w:r>
      <w:r>
        <w:rPr>
          <w:lang w:val="en-US"/>
        </w:rPr>
        <w:t>“/fitbit”</w:t>
      </w:r>
      <w:r w:rsidRPr="005D3D65">
        <w:rPr>
          <w:lang w:val="en-US"/>
        </w:rPr>
        <w:t xml:space="preserve">, respectively. Example </w:t>
      </w:r>
      <w:r>
        <w:rPr>
          <w:lang w:val="en-US"/>
        </w:rPr>
        <w:t>of</w:t>
      </w:r>
      <w:r w:rsidRPr="005D3D65">
        <w:rPr>
          <w:lang w:val="en-US"/>
        </w:rPr>
        <w:t xml:space="preserve"> code for applying parameters from a </w:t>
      </w:r>
      <w:r>
        <w:rPr>
          <w:lang w:val="en-US"/>
        </w:rPr>
        <w:t>request:</w:t>
      </w:r>
    </w:p>
    <w:tbl>
      <w:tblPr>
        <w:tblStyle w:val="TableGrid"/>
        <w:tblW w:w="0" w:type="auto"/>
        <w:tblLook w:val="04A0" w:firstRow="1" w:lastRow="0" w:firstColumn="1" w:lastColumn="0" w:noHBand="0" w:noVBand="1"/>
      </w:tblPr>
      <w:tblGrid>
        <w:gridCol w:w="9345"/>
      </w:tblGrid>
      <w:tr w:rsidR="005D3D65" w:rsidRPr="00937E7C" w14:paraId="36A72C3D" w14:textId="77777777" w:rsidTr="00BA5E00">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69C9DA" w14:textId="77777777" w:rsidR="005D3D65" w:rsidRPr="005D3D65" w:rsidRDefault="005D3D65" w:rsidP="005D3D65">
            <w:pPr>
              <w:pStyle w:val="HTMLPreformatted"/>
              <w:shd w:val="clear" w:color="auto" w:fill="FFFFFF"/>
              <w:rPr>
                <w:color w:val="000000"/>
                <w:lang w:val="en-US" w:eastAsia="en-US"/>
              </w:rPr>
            </w:pPr>
            <w:r w:rsidRPr="005A19EF">
              <w:rPr>
                <w:color w:val="000000"/>
                <w:lang w:val="en-US"/>
              </w:rPr>
              <w:t xml:space="preserve">    </w:t>
            </w:r>
            <w:r w:rsidRPr="005D3D65">
              <w:rPr>
                <w:color w:val="808000"/>
                <w:lang w:val="en-US" w:eastAsia="en-US"/>
              </w:rPr>
              <w:t>@GetMapping</w:t>
            </w:r>
            <w:r w:rsidRPr="005D3D65">
              <w:rPr>
                <w:color w:val="000000"/>
                <w:lang w:val="en-US" w:eastAsia="en-US"/>
              </w:rPr>
              <w:t>(</w:t>
            </w:r>
            <w:r w:rsidRPr="005D3D65">
              <w:rPr>
                <w:b/>
                <w:bCs/>
                <w:color w:val="008000"/>
                <w:lang w:val="en-US" w:eastAsia="en-US"/>
              </w:rPr>
              <w:t>"/profile"</w:t>
            </w:r>
            <w:r w:rsidRPr="005D3D65">
              <w:rPr>
                <w:color w:val="000000"/>
                <w:lang w:val="en-US" w:eastAsia="en-US"/>
              </w:rPr>
              <w:t>)</w:t>
            </w:r>
            <w:r w:rsidRPr="005D3D65">
              <w:rPr>
                <w:color w:val="000000"/>
                <w:lang w:val="en-US" w:eastAsia="en-US"/>
              </w:rPr>
              <w:br/>
            </w:r>
            <w:r w:rsidRPr="005D3D65">
              <w:rPr>
                <w:b/>
                <w:bCs/>
                <w:color w:val="000080"/>
                <w:lang w:val="en-US" w:eastAsia="en-US"/>
              </w:rPr>
              <w:t xml:space="preserve">public </w:t>
            </w:r>
            <w:r w:rsidRPr="005D3D65">
              <w:rPr>
                <w:color w:val="000000"/>
                <w:lang w:val="en-US" w:eastAsia="en-US"/>
              </w:rPr>
              <w:t xml:space="preserve">String Profile(Model m, </w:t>
            </w:r>
            <w:r w:rsidRPr="005D3D65">
              <w:rPr>
                <w:color w:val="808000"/>
                <w:lang w:val="en-US" w:eastAsia="en-US"/>
              </w:rPr>
              <w:t>@RequestParam</w:t>
            </w:r>
            <w:r w:rsidRPr="005D3D65">
              <w:rPr>
                <w:color w:val="000000"/>
                <w:lang w:val="en-US" w:eastAsia="en-US"/>
              </w:rPr>
              <w:t>(</w:t>
            </w:r>
            <w:r w:rsidRPr="005D3D65">
              <w:rPr>
                <w:b/>
                <w:bCs/>
                <w:color w:val="008000"/>
                <w:lang w:val="en-US" w:eastAsia="en-US"/>
              </w:rPr>
              <w:t>"userID"</w:t>
            </w:r>
            <w:r w:rsidRPr="005D3D65">
              <w:rPr>
                <w:color w:val="000000"/>
                <w:lang w:val="en-US" w:eastAsia="en-US"/>
              </w:rPr>
              <w:t>) String userID,</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"weight"</w:t>
            </w:r>
            <w:r w:rsidRPr="005D3D65">
              <w:rPr>
                <w:color w:val="000000"/>
                <w:lang w:val="en-US" w:eastAsia="en-US"/>
              </w:rPr>
              <w:t>) String weight,</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"height"</w:t>
            </w:r>
            <w:r w:rsidRPr="005D3D65">
              <w:rPr>
                <w:color w:val="000000"/>
                <w:lang w:val="en-US" w:eastAsia="en-US"/>
              </w:rPr>
              <w:t>) String height,</w:t>
            </w:r>
            <w:r w:rsidRPr="005D3D65">
              <w:rPr>
                <w:color w:val="000000"/>
                <w:lang w:val="en-US" w:eastAsia="en-US"/>
              </w:rPr>
              <w:br/>
            </w:r>
            <w:r w:rsidRPr="005D3D65">
              <w:rPr>
                <w:color w:val="000000"/>
                <w:lang w:val="en-US" w:eastAsia="en-US"/>
              </w:rPr>
              <w:lastRenderedPageBreak/>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"age"</w:t>
            </w:r>
            <w:r w:rsidRPr="005D3D65">
              <w:rPr>
                <w:color w:val="000000"/>
                <w:lang w:val="en-US" w:eastAsia="en-US"/>
              </w:rPr>
              <w:t>) String age,</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"dateOfBirth"</w:t>
            </w:r>
            <w:r w:rsidRPr="005D3D65">
              <w:rPr>
                <w:color w:val="000000"/>
                <w:lang w:val="en-US" w:eastAsia="en-US"/>
              </w:rPr>
              <w:t>) String dateOfBirth,</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"fullName"</w:t>
            </w:r>
            <w:r w:rsidRPr="005D3D65">
              <w:rPr>
                <w:color w:val="000000"/>
                <w:lang w:val="en-US" w:eastAsia="en-US"/>
              </w:rPr>
              <w:t>) String fullName,</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"gender"</w:t>
            </w:r>
            <w:r w:rsidRPr="005D3D65">
              <w:rPr>
                <w:color w:val="000000"/>
                <w:lang w:val="en-US" w:eastAsia="en-US"/>
              </w:rPr>
              <w:t>) String gender,</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"smoking"</w:t>
            </w:r>
            <w:r w:rsidRPr="005D3D65">
              <w:rPr>
                <w:color w:val="000000"/>
                <w:lang w:val="en-US" w:eastAsia="en-US"/>
              </w:rPr>
              <w:t>) String smoking,</w:t>
            </w:r>
            <w:r w:rsidRPr="005D3D65">
              <w:rPr>
                <w:color w:val="000000"/>
                <w:lang w:val="en-US" w:eastAsia="en-US"/>
              </w:rPr>
              <w:br/>
              <w:t xml:space="preserve">                      </w:t>
            </w:r>
            <w:r w:rsidRPr="005D3D65">
              <w:rPr>
                <w:color w:val="808000"/>
                <w:lang w:val="en-US" w:eastAsia="en-US"/>
              </w:rPr>
              <w:t>@RequestParam</w:t>
            </w:r>
            <w:r w:rsidRPr="005D3D65">
              <w:rPr>
                <w:color w:val="000000"/>
                <w:lang w:val="en-US" w:eastAsia="en-US"/>
              </w:rPr>
              <w:t>(</w:t>
            </w:r>
            <w:r w:rsidRPr="005D3D65">
              <w:rPr>
                <w:b/>
                <w:bCs/>
                <w:color w:val="008000"/>
                <w:lang w:val="en-US" w:eastAsia="en-US"/>
              </w:rPr>
              <w:t>"drinking"</w:t>
            </w:r>
            <w:r w:rsidRPr="005D3D65">
              <w:rPr>
                <w:color w:val="000000"/>
                <w:lang w:val="en-US" w:eastAsia="en-US"/>
              </w:rPr>
              <w:t>) String drinking) {</w:t>
            </w:r>
          </w:p>
          <w:p w14:paraId="06FD18A5" w14:textId="13309896" w:rsidR="005D3D65" w:rsidRPr="005A19EF" w:rsidRDefault="005D3D65" w:rsidP="00BA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rPr>
            </w:pPr>
          </w:p>
        </w:tc>
      </w:tr>
    </w:tbl>
    <w:p w14:paraId="21FC29BF" w14:textId="77777777" w:rsidR="005D3D65" w:rsidRPr="005D3D65" w:rsidRDefault="005D3D65" w:rsidP="00473B99">
      <w:pPr>
        <w:spacing w:before="120"/>
        <w:rPr>
          <w:lang w:val="en-US"/>
        </w:rPr>
      </w:pPr>
      <w:r w:rsidRPr="005D3D65">
        <w:rPr>
          <w:lang w:val="en-US"/>
        </w:rPr>
        <w:lastRenderedPageBreak/>
        <w:t>Thus, in the system, this web service performs the following functions:</w:t>
      </w:r>
    </w:p>
    <w:p w14:paraId="61DA3F5B" w14:textId="7B038E84" w:rsidR="005D3D65" w:rsidRDefault="005D3D65" w:rsidP="005D3D65">
      <w:pPr>
        <w:pStyle w:val="ListParagraph"/>
        <w:numPr>
          <w:ilvl w:val="0"/>
          <w:numId w:val="25"/>
        </w:numPr>
        <w:rPr>
          <w:lang w:val="en-US"/>
        </w:rPr>
      </w:pPr>
      <w:r w:rsidRPr="005D3D65">
        <w:rPr>
          <w:lang w:val="en-US"/>
        </w:rPr>
        <w:t>saving the real-time</w:t>
      </w:r>
      <w:r>
        <w:rPr>
          <w:lang w:val="en-US"/>
        </w:rPr>
        <w:t xml:space="preserve"> data on air pollution to the database</w:t>
      </w:r>
      <w:r w:rsidRPr="005D3D65">
        <w:rPr>
          <w:lang w:val="en-US"/>
        </w:rPr>
        <w:t>, when applying the relevant address (using AirPaca API);</w:t>
      </w:r>
    </w:p>
    <w:p w14:paraId="76E9829C" w14:textId="74F8679D" w:rsidR="005D3D65" w:rsidRDefault="005D3D65" w:rsidP="00FD20C0">
      <w:pPr>
        <w:pStyle w:val="ListParagraph"/>
        <w:numPr>
          <w:ilvl w:val="0"/>
          <w:numId w:val="25"/>
        </w:numPr>
        <w:rPr>
          <w:lang w:val="en-US"/>
        </w:rPr>
      </w:pPr>
      <w:r>
        <w:rPr>
          <w:lang w:val="en-US"/>
        </w:rPr>
        <w:t>saving the profile data of user to the database when</w:t>
      </w:r>
      <w:r w:rsidR="00FD20C0" w:rsidRPr="00FD20C0">
        <w:rPr>
          <w:lang w:val="en-US"/>
        </w:rPr>
        <w:t xml:space="preserve"> </w:t>
      </w:r>
      <w:r w:rsidR="00FD20C0">
        <w:rPr>
          <w:lang w:val="en-US"/>
        </w:rPr>
        <w:t>receiving them from the Android application;</w:t>
      </w:r>
    </w:p>
    <w:p w14:paraId="774759AE" w14:textId="49747D63" w:rsidR="005D3D65" w:rsidRDefault="00FD20C0" w:rsidP="00FD20C0">
      <w:pPr>
        <w:pStyle w:val="ListParagraph"/>
        <w:numPr>
          <w:ilvl w:val="0"/>
          <w:numId w:val="25"/>
        </w:numPr>
        <w:rPr>
          <w:lang w:val="en-US"/>
        </w:rPr>
      </w:pPr>
      <w:r>
        <w:rPr>
          <w:lang w:val="en-US"/>
        </w:rPr>
        <w:t>saving the data of user’s real-time cardiac activity to the database when</w:t>
      </w:r>
      <w:r w:rsidRPr="00FD20C0">
        <w:rPr>
          <w:lang w:val="en-US"/>
        </w:rPr>
        <w:t xml:space="preserve"> </w:t>
      </w:r>
      <w:r>
        <w:rPr>
          <w:lang w:val="en-US"/>
        </w:rPr>
        <w:t>receiving them from the Android application.</w:t>
      </w:r>
    </w:p>
    <w:p w14:paraId="4631244B" w14:textId="09F0AC2B" w:rsidR="005D3D65" w:rsidRDefault="00FD20C0" w:rsidP="00FD20C0">
      <w:pPr>
        <w:pStyle w:val="Heading1"/>
        <w:rPr>
          <w:lang w:val="en-US"/>
        </w:rPr>
      </w:pPr>
      <w:bookmarkStart w:id="68" w:name="_10_Big_Bridge"/>
      <w:bookmarkStart w:id="69" w:name="_Toc492837502"/>
      <w:bookmarkEnd w:id="68"/>
      <w:r>
        <w:rPr>
          <w:lang w:val="en-US"/>
        </w:rPr>
        <w:t xml:space="preserve">10 </w:t>
      </w:r>
      <w:r w:rsidRPr="008050E4">
        <w:rPr>
          <w:lang w:val="en-US"/>
        </w:rPr>
        <w:t>Big Bridge - SE Android Application</w:t>
      </w:r>
      <w:bookmarkEnd w:id="69"/>
    </w:p>
    <w:p w14:paraId="7109ACB5" w14:textId="3FFABB11" w:rsidR="00682D3A" w:rsidRDefault="00682D3A" w:rsidP="00682D3A">
      <w:pPr>
        <w:pStyle w:val="Heading2"/>
        <w:rPr>
          <w:lang w:val="en-US"/>
        </w:rPr>
      </w:pPr>
      <w:bookmarkStart w:id="70" w:name="_Toc492837503"/>
      <w:r>
        <w:rPr>
          <w:lang w:val="en-US"/>
        </w:rPr>
        <w:t>10.1 Creating a new profile</w:t>
      </w:r>
      <w:bookmarkEnd w:id="70"/>
    </w:p>
    <w:p w14:paraId="10E744FC" w14:textId="789A0589" w:rsidR="00682D3A" w:rsidRDefault="00431012" w:rsidP="00682D3A">
      <w:pPr>
        <w:rPr>
          <w:lang w:val="en-US"/>
        </w:rPr>
      </w:pPr>
      <w:r w:rsidRPr="00431012">
        <w:rPr>
          <w:lang w:val="en-US"/>
        </w:rPr>
        <w:t xml:space="preserve">To access the android application </w:t>
      </w:r>
      <w:r>
        <w:rPr>
          <w:lang w:val="en-US"/>
        </w:rPr>
        <w:t xml:space="preserve">of the </w:t>
      </w:r>
      <w:r w:rsidRPr="00431012">
        <w:rPr>
          <w:lang w:val="en-US"/>
        </w:rPr>
        <w:t xml:space="preserve">system and obtain data about the profile and cardiac activity, </w:t>
      </w:r>
      <w:r>
        <w:rPr>
          <w:lang w:val="en-US"/>
        </w:rPr>
        <w:t>user</w:t>
      </w:r>
      <w:r w:rsidRPr="00431012">
        <w:rPr>
          <w:lang w:val="en-US"/>
        </w:rPr>
        <w:t xml:space="preserve"> must be authorized through the FitBit account. To create it, </w:t>
      </w:r>
      <w:r>
        <w:rPr>
          <w:lang w:val="en-US"/>
        </w:rPr>
        <w:t>he</w:t>
      </w:r>
      <w:r w:rsidRPr="00431012">
        <w:rPr>
          <w:lang w:val="en-US"/>
        </w:rPr>
        <w:t xml:space="preserve"> can</w:t>
      </w:r>
      <w:r>
        <w:rPr>
          <w:lang w:val="en-US"/>
        </w:rPr>
        <w:t xml:space="preserve"> </w:t>
      </w:r>
      <w:r w:rsidRPr="00431012">
        <w:rPr>
          <w:lang w:val="en-US"/>
        </w:rPr>
        <w:t>use the official FitBit application and the device itself (smart</w:t>
      </w:r>
      <w:r w:rsidR="00011FE5">
        <w:rPr>
          <w:lang w:val="en-US"/>
        </w:rPr>
        <w:t>watch</w:t>
      </w:r>
      <w:r w:rsidRPr="00431012">
        <w:rPr>
          <w:lang w:val="en-US"/>
        </w:rPr>
        <w:t>). The interface for creating th</w:t>
      </w:r>
      <w:r w:rsidR="00852F99">
        <w:rPr>
          <w:lang w:val="en-US"/>
        </w:rPr>
        <w:t>e profile is shown in Figure 3</w:t>
      </w:r>
      <w:r w:rsidR="00011FE5">
        <w:rPr>
          <w:lang w:val="en-US"/>
        </w:rPr>
        <w:t>.</w:t>
      </w:r>
    </w:p>
    <w:p w14:paraId="10840EBD" w14:textId="77777777" w:rsidR="00095BCD" w:rsidRDefault="00095BCD" w:rsidP="00095BCD">
      <w:pPr>
        <w:keepNext/>
        <w:ind w:firstLine="0"/>
        <w:jc w:val="center"/>
      </w:pPr>
      <w:r>
        <w:rPr>
          <w:noProof/>
          <w:lang w:val="en-US"/>
        </w:rPr>
        <w:drawing>
          <wp:inline distT="0" distB="0" distL="0" distR="0" wp14:anchorId="35828018" wp14:editId="4ADBF8AA">
            <wp:extent cx="3334865" cy="3317966"/>
            <wp:effectExtent l="19050" t="1905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4194" cy="3327248"/>
                    </a:xfrm>
                    <a:prstGeom prst="rect">
                      <a:avLst/>
                    </a:prstGeom>
                    <a:noFill/>
                    <a:ln>
                      <a:solidFill>
                        <a:schemeClr val="tx1"/>
                      </a:solidFill>
                    </a:ln>
                  </pic:spPr>
                </pic:pic>
              </a:graphicData>
            </a:graphic>
          </wp:inline>
        </w:drawing>
      </w:r>
    </w:p>
    <w:p w14:paraId="3107E362" w14:textId="7DF551DF" w:rsidR="00095BCD" w:rsidRPr="00095BCD" w:rsidRDefault="00095BCD" w:rsidP="00095BCD">
      <w:pPr>
        <w:pStyle w:val="Caption"/>
        <w:ind w:firstLine="0"/>
        <w:jc w:val="center"/>
        <w:rPr>
          <w:sz w:val="22"/>
          <w:lang w:val="en-US"/>
        </w:rPr>
      </w:pPr>
      <w:bookmarkStart w:id="71" w:name="_Toc492837395"/>
      <w:r w:rsidRPr="00095BCD">
        <w:rPr>
          <w:sz w:val="22"/>
          <w:lang w:val="en-US"/>
        </w:rPr>
        <w:t xml:space="preserve">Figure </w:t>
      </w:r>
      <w:r w:rsidRPr="00095BCD">
        <w:rPr>
          <w:sz w:val="22"/>
        </w:rPr>
        <w:fldChar w:fldCharType="begin"/>
      </w:r>
      <w:r w:rsidRPr="00095BCD">
        <w:rPr>
          <w:sz w:val="22"/>
          <w:lang w:val="en-US"/>
        </w:rPr>
        <w:instrText xml:space="preserve"> SEQ Figure \* ARABIC </w:instrText>
      </w:r>
      <w:r w:rsidRPr="00095BCD">
        <w:rPr>
          <w:sz w:val="22"/>
        </w:rPr>
        <w:fldChar w:fldCharType="separate"/>
      </w:r>
      <w:r w:rsidR="00C01C67">
        <w:rPr>
          <w:noProof/>
          <w:sz w:val="22"/>
          <w:lang w:val="en-US"/>
        </w:rPr>
        <w:t>3</w:t>
      </w:r>
      <w:r w:rsidRPr="00095BCD">
        <w:rPr>
          <w:sz w:val="22"/>
        </w:rPr>
        <w:fldChar w:fldCharType="end"/>
      </w:r>
      <w:r w:rsidRPr="00095BCD">
        <w:rPr>
          <w:sz w:val="22"/>
          <w:lang w:val="en-US"/>
        </w:rPr>
        <w:t xml:space="preserve"> Creation a new FitBit profile</w:t>
      </w:r>
      <w:bookmarkEnd w:id="71"/>
    </w:p>
    <w:p w14:paraId="5FE87347" w14:textId="5B1086CA" w:rsidR="00445CDE" w:rsidRPr="00CC797A" w:rsidRDefault="00095BCD" w:rsidP="00CC797A">
      <w:pPr>
        <w:rPr>
          <w:lang w:val="en-US"/>
        </w:rPr>
      </w:pPr>
      <w:r w:rsidRPr="00095BCD">
        <w:rPr>
          <w:lang w:val="en-US"/>
        </w:rPr>
        <w:lastRenderedPageBreak/>
        <w:t xml:space="preserve">Thus, when creating an account (for authorization </w:t>
      </w:r>
      <w:r>
        <w:rPr>
          <w:lang w:val="en-US"/>
        </w:rPr>
        <w:t>it is</w:t>
      </w:r>
      <w:r w:rsidRPr="00095BCD">
        <w:rPr>
          <w:lang w:val="en-US"/>
        </w:rPr>
        <w:t xml:space="preserve"> need</w:t>
      </w:r>
      <w:r>
        <w:rPr>
          <w:lang w:val="en-US"/>
        </w:rPr>
        <w:t>ed</w:t>
      </w:r>
      <w:r w:rsidRPr="00095BCD">
        <w:rPr>
          <w:lang w:val="en-US"/>
        </w:rPr>
        <w:t xml:space="preserve"> an email and password), the user specifies his gender, height, weight, full name, and date of birth.</w:t>
      </w:r>
    </w:p>
    <w:p w14:paraId="670DEFCB" w14:textId="07350B68" w:rsidR="00682D3A" w:rsidRPr="00445CDE" w:rsidRDefault="00682D3A" w:rsidP="00682D3A">
      <w:pPr>
        <w:pStyle w:val="Heading2"/>
        <w:rPr>
          <w:lang w:val="en-US"/>
        </w:rPr>
      </w:pPr>
      <w:bookmarkStart w:id="72" w:name="_Toc492837504"/>
      <w:r>
        <w:rPr>
          <w:lang w:val="en-US"/>
        </w:rPr>
        <w:t xml:space="preserve">10.2 </w:t>
      </w:r>
      <w:r w:rsidRPr="00682D3A">
        <w:rPr>
          <w:lang w:val="en-US"/>
        </w:rPr>
        <w:t xml:space="preserve">Using </w:t>
      </w:r>
      <w:r>
        <w:rPr>
          <w:lang w:val="en-US"/>
        </w:rPr>
        <w:t>the Android A</w:t>
      </w:r>
      <w:r w:rsidRPr="00682D3A">
        <w:rPr>
          <w:lang w:val="en-US"/>
        </w:rPr>
        <w:t>pplication</w:t>
      </w:r>
      <w:bookmarkEnd w:id="72"/>
    </w:p>
    <w:p w14:paraId="6529BB32" w14:textId="63A1E68D" w:rsidR="00BA5E00" w:rsidRPr="00380B7C" w:rsidRDefault="00665B3E" w:rsidP="00BA5E00">
      <w:pPr>
        <w:rPr>
          <w:lang w:val="en-US"/>
        </w:rPr>
      </w:pPr>
      <w:r w:rsidRPr="00665B3E">
        <w:rPr>
          <w:lang w:val="en-US"/>
        </w:rPr>
        <w:t>The Android</w:t>
      </w:r>
      <w:r>
        <w:rPr>
          <w:lang w:val="en-US"/>
        </w:rPr>
        <w:t xml:space="preserve"> application of the Big Bridge </w:t>
      </w:r>
      <w:r w:rsidRPr="008050E4">
        <w:rPr>
          <w:lang w:val="en-US"/>
        </w:rPr>
        <w:t xml:space="preserve">- </w:t>
      </w:r>
      <w:r>
        <w:rPr>
          <w:lang w:val="en-US"/>
        </w:rPr>
        <w:t>S</w:t>
      </w:r>
      <w:r w:rsidRPr="00665B3E">
        <w:rPr>
          <w:lang w:val="en-US"/>
        </w:rPr>
        <w:t xml:space="preserve">E project is intended primarily for interaction with the user and </w:t>
      </w:r>
      <w:r>
        <w:rPr>
          <w:lang w:val="en-US"/>
        </w:rPr>
        <w:t>forming</w:t>
      </w:r>
      <w:r w:rsidRPr="00665B3E">
        <w:rPr>
          <w:lang w:val="en-US"/>
        </w:rPr>
        <w:t xml:space="preserve"> up recommendations. Its functionality includes authorization via FitBit account using O</w:t>
      </w:r>
      <w:r>
        <w:rPr>
          <w:lang w:val="en-US"/>
        </w:rPr>
        <w:t>A</w:t>
      </w:r>
      <w:r w:rsidRPr="00665B3E">
        <w:rPr>
          <w:lang w:val="en-US"/>
        </w:rPr>
        <w:t xml:space="preserve">uth 2 standard, obtaining </w:t>
      </w:r>
      <w:r>
        <w:rPr>
          <w:lang w:val="en-US"/>
        </w:rPr>
        <w:t xml:space="preserve">the </w:t>
      </w:r>
      <w:r w:rsidRPr="00665B3E">
        <w:rPr>
          <w:lang w:val="en-US"/>
        </w:rPr>
        <w:t xml:space="preserve">personal data using </w:t>
      </w:r>
      <w:r>
        <w:rPr>
          <w:lang w:val="en-US"/>
        </w:rPr>
        <w:t>FitBit API</w:t>
      </w:r>
      <w:r w:rsidRPr="00665B3E">
        <w:rPr>
          <w:lang w:val="en-US"/>
        </w:rPr>
        <w:t xml:space="preserve">, obtaining </w:t>
      </w:r>
      <w:r>
        <w:rPr>
          <w:lang w:val="en-US"/>
        </w:rPr>
        <w:t xml:space="preserve">real-time air pollution </w:t>
      </w:r>
      <w:r w:rsidRPr="00665B3E">
        <w:rPr>
          <w:lang w:val="en-US"/>
        </w:rPr>
        <w:t>data using AirPa</w:t>
      </w:r>
      <w:r>
        <w:rPr>
          <w:lang w:val="en-US"/>
        </w:rPr>
        <w:t>ca</w:t>
      </w:r>
      <w:r w:rsidRPr="00665B3E">
        <w:rPr>
          <w:lang w:val="en-US"/>
        </w:rPr>
        <w:t xml:space="preserve"> </w:t>
      </w:r>
      <w:r>
        <w:rPr>
          <w:lang w:val="en-US"/>
        </w:rPr>
        <w:t>API</w:t>
      </w:r>
      <w:r w:rsidRPr="00665B3E">
        <w:rPr>
          <w:lang w:val="en-US"/>
        </w:rPr>
        <w:t>, as well as identifying a risk group</w:t>
      </w:r>
      <w:r>
        <w:rPr>
          <w:lang w:val="en-US"/>
        </w:rPr>
        <w:t xml:space="preserve"> of users</w:t>
      </w:r>
      <w:r w:rsidRPr="00665B3E">
        <w:rPr>
          <w:lang w:val="en-US"/>
        </w:rPr>
        <w:t xml:space="preserve"> and creating individual recommendations </w:t>
      </w:r>
      <w:r>
        <w:rPr>
          <w:lang w:val="en-US"/>
        </w:rPr>
        <w:t>based on this</w:t>
      </w:r>
      <w:r w:rsidRPr="00665B3E">
        <w:rPr>
          <w:lang w:val="en-US"/>
        </w:rPr>
        <w:t>.</w:t>
      </w:r>
      <w:r>
        <w:rPr>
          <w:lang w:val="en-US"/>
        </w:rPr>
        <w:t xml:space="preserve"> </w:t>
      </w:r>
      <w:r w:rsidRPr="00665B3E">
        <w:rPr>
          <w:lang w:val="en-US"/>
        </w:rPr>
        <w:t xml:space="preserve">The application was tested using the </w:t>
      </w:r>
      <w:r>
        <w:rPr>
          <w:lang w:val="en-US"/>
        </w:rPr>
        <w:t>Genymotion</w:t>
      </w:r>
      <w:r w:rsidRPr="00665B3E">
        <w:rPr>
          <w:lang w:val="en-US"/>
        </w:rPr>
        <w:t xml:space="preserve"> emulator</w:t>
      </w:r>
      <w:r w:rsidRPr="004919A6">
        <w:rPr>
          <w:lang w:val="en-US"/>
        </w:rPr>
        <w:t xml:space="preserve">. </w:t>
      </w:r>
      <w:r w:rsidR="004919A6" w:rsidRPr="004919A6">
        <w:rPr>
          <w:lang w:val="en-US"/>
        </w:rPr>
        <w:t>Next, consider the application classes and their functions</w:t>
      </w:r>
      <w:r w:rsidR="004919A6" w:rsidRPr="00380B7C">
        <w:rPr>
          <w:lang w:val="en-US"/>
        </w:rPr>
        <w:t>.</w:t>
      </w:r>
    </w:p>
    <w:p w14:paraId="551693A0" w14:textId="2803EBE3" w:rsidR="004919A6" w:rsidRDefault="004919A6" w:rsidP="00BA5E00">
      <w:pPr>
        <w:rPr>
          <w:lang w:val="en-US"/>
        </w:rPr>
      </w:pPr>
      <w:r w:rsidRPr="004919A6">
        <w:rPr>
          <w:lang w:val="en-US"/>
        </w:rPr>
        <w:t xml:space="preserve">The application includes three </w:t>
      </w:r>
      <w:r>
        <w:rPr>
          <w:lang w:val="en-US"/>
        </w:rPr>
        <w:t>activities</w:t>
      </w:r>
      <w:r w:rsidRPr="004919A6">
        <w:rPr>
          <w:lang w:val="en-US"/>
        </w:rPr>
        <w:t>:</w:t>
      </w:r>
    </w:p>
    <w:p w14:paraId="397D3C08" w14:textId="35C19AE3" w:rsidR="004919A6" w:rsidRPr="004919A6" w:rsidRDefault="004919A6" w:rsidP="004919A6">
      <w:pPr>
        <w:pStyle w:val="ListParagraph"/>
        <w:numPr>
          <w:ilvl w:val="0"/>
          <w:numId w:val="26"/>
        </w:numPr>
        <w:rPr>
          <w:lang w:val="en-US"/>
        </w:rPr>
      </w:pPr>
      <w:r w:rsidRPr="004919A6">
        <w:rPr>
          <w:lang w:val="en-US"/>
        </w:rPr>
        <w:t>MainActivity.java is responsible for authorizing the user through the FitBit account. In accordance with the FitBit rules, following the link is made through the CustomTabsIntent class:</w:t>
      </w:r>
    </w:p>
    <w:tbl>
      <w:tblPr>
        <w:tblStyle w:val="TableGrid"/>
        <w:tblW w:w="0" w:type="auto"/>
        <w:tblLook w:val="04A0" w:firstRow="1" w:lastRow="0" w:firstColumn="1" w:lastColumn="0" w:noHBand="0" w:noVBand="1"/>
      </w:tblPr>
      <w:tblGrid>
        <w:gridCol w:w="9345"/>
      </w:tblGrid>
      <w:tr w:rsidR="004919A6" w:rsidRPr="00937E7C" w14:paraId="08484021" w14:textId="77777777" w:rsidTr="00085106">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3C8B73" w14:textId="77777777" w:rsidR="004919A6" w:rsidRDefault="004919A6" w:rsidP="0049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jc w:val="left"/>
              <w:rPr>
                <w:rFonts w:ascii="Courier New" w:eastAsia="Times New Roman" w:hAnsi="Courier New" w:cs="Courier New"/>
                <w:color w:val="000000"/>
                <w:sz w:val="20"/>
                <w:szCs w:val="20"/>
                <w:lang w:val="en-US"/>
              </w:rPr>
            </w:pPr>
            <w:r w:rsidRPr="004919A6">
              <w:rPr>
                <w:rFonts w:ascii="Courier New" w:eastAsia="Times New Roman" w:hAnsi="Courier New" w:cs="Courier New"/>
                <w:color w:val="000000"/>
                <w:sz w:val="20"/>
                <w:szCs w:val="20"/>
                <w:lang w:val="en-US"/>
              </w:rPr>
              <w:t xml:space="preserve">String url = </w:t>
            </w:r>
            <w:r w:rsidRPr="004919A6">
              <w:rPr>
                <w:rFonts w:ascii="Courier New" w:eastAsia="Times New Roman" w:hAnsi="Courier New" w:cs="Courier New"/>
                <w:b/>
                <w:bCs/>
                <w:color w:val="008000"/>
                <w:sz w:val="20"/>
                <w:szCs w:val="20"/>
                <w:lang w:val="en-US"/>
              </w:rPr>
              <w:t xml:space="preserve">"https://www.fitbit.com/oauth2/authorize?"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t xml:space="preserve">        </w:t>
            </w:r>
            <w:r w:rsidRPr="004919A6">
              <w:rPr>
                <w:rFonts w:ascii="Courier New" w:eastAsia="Times New Roman" w:hAnsi="Courier New" w:cs="Courier New"/>
                <w:b/>
                <w:bCs/>
                <w:color w:val="008000"/>
                <w:sz w:val="20"/>
                <w:szCs w:val="20"/>
                <w:lang w:val="en-US"/>
              </w:rPr>
              <w:t xml:space="preserve">"response_type=token"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t xml:space="preserve">        </w:t>
            </w:r>
            <w:r w:rsidRPr="004919A6">
              <w:rPr>
                <w:rFonts w:ascii="Courier New" w:eastAsia="Times New Roman" w:hAnsi="Courier New" w:cs="Courier New"/>
                <w:b/>
                <w:bCs/>
                <w:color w:val="008000"/>
                <w:sz w:val="20"/>
                <w:szCs w:val="20"/>
                <w:lang w:val="en-US"/>
              </w:rPr>
              <w:t xml:space="preserve">"&amp;client_id=228NLH"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t xml:space="preserve">        </w:t>
            </w:r>
            <w:r w:rsidRPr="004919A6">
              <w:rPr>
                <w:rFonts w:ascii="Courier New" w:eastAsia="Times New Roman" w:hAnsi="Courier New" w:cs="Courier New"/>
                <w:b/>
                <w:bCs/>
                <w:color w:val="008000"/>
                <w:sz w:val="20"/>
                <w:szCs w:val="20"/>
                <w:lang w:val="en-US"/>
              </w:rPr>
              <w:t xml:space="preserve">"&amp;expires_in=2592000"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r>
            <w:r w:rsidRPr="004919A6">
              <w:rPr>
                <w:rFonts w:ascii="Courier New" w:eastAsia="Times New Roman" w:hAnsi="Courier New" w:cs="Courier New"/>
                <w:b/>
                <w:bCs/>
                <w:color w:val="008000"/>
                <w:sz w:val="20"/>
                <w:szCs w:val="20"/>
                <w:lang w:val="en-US"/>
              </w:rPr>
              <w:t xml:space="preserve">"&amp;scope=activity%20nutrition%20heartrate%20location%20nutrition%20profile%20settings%20sleep%20social%20weight"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t xml:space="preserve">        </w:t>
            </w:r>
            <w:r w:rsidRPr="004919A6">
              <w:rPr>
                <w:rFonts w:ascii="Courier New" w:eastAsia="Times New Roman" w:hAnsi="Courier New" w:cs="Courier New"/>
                <w:b/>
                <w:bCs/>
                <w:color w:val="008000"/>
                <w:sz w:val="20"/>
                <w:szCs w:val="20"/>
                <w:lang w:val="en-US"/>
              </w:rPr>
              <w:t xml:space="preserve">"&amp;redirect_uri=fitbittester://logincallback" </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color w:val="000000"/>
                <w:sz w:val="20"/>
                <w:szCs w:val="20"/>
                <w:lang w:val="en-US"/>
              </w:rPr>
              <w:br/>
              <w:t xml:space="preserve">        </w:t>
            </w:r>
            <w:r w:rsidRPr="004919A6">
              <w:rPr>
                <w:rFonts w:ascii="Courier New" w:eastAsia="Times New Roman" w:hAnsi="Courier New" w:cs="Courier New"/>
                <w:b/>
                <w:bCs/>
                <w:color w:val="008000"/>
                <w:sz w:val="20"/>
                <w:szCs w:val="20"/>
                <w:lang w:val="en-US"/>
              </w:rPr>
              <w:t>"&amp;prompt=login"</w:t>
            </w:r>
            <w:r w:rsidRPr="004919A6">
              <w:rPr>
                <w:rFonts w:ascii="Courier New" w:eastAsia="Times New Roman" w:hAnsi="Courier New" w:cs="Courier New"/>
                <w:color w:val="000000"/>
                <w:sz w:val="20"/>
                <w:szCs w:val="20"/>
                <w:lang w:val="en-US"/>
              </w:rPr>
              <w:t>;</w:t>
            </w:r>
          </w:p>
          <w:p w14:paraId="0C85E8FF" w14:textId="0C0BB626" w:rsidR="004919A6" w:rsidRPr="004919A6" w:rsidRDefault="004919A6" w:rsidP="0049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rPr>
            </w:pPr>
            <w:r w:rsidRPr="004919A6">
              <w:rPr>
                <w:rFonts w:ascii="Courier New" w:eastAsia="Times New Roman" w:hAnsi="Courier New" w:cs="Courier New"/>
                <w:color w:val="000000"/>
                <w:sz w:val="20"/>
                <w:szCs w:val="20"/>
                <w:lang w:val="en-US"/>
              </w:rPr>
              <w:t>customTabsIntent.</w:t>
            </w:r>
            <w:r w:rsidRPr="004919A6">
              <w:rPr>
                <w:rFonts w:ascii="Courier New" w:eastAsia="Times New Roman" w:hAnsi="Courier New" w:cs="Courier New"/>
                <w:color w:val="000000"/>
                <w:sz w:val="20"/>
                <w:szCs w:val="20"/>
                <w:shd w:val="clear" w:color="auto" w:fill="E4E4FF"/>
                <w:lang w:val="en-US"/>
              </w:rPr>
              <w:t>launchUrl</w:t>
            </w:r>
            <w:r w:rsidRPr="004919A6">
              <w:rPr>
                <w:rFonts w:ascii="Courier New" w:eastAsia="Times New Roman" w:hAnsi="Courier New" w:cs="Courier New"/>
                <w:color w:val="000000"/>
                <w:sz w:val="20"/>
                <w:szCs w:val="20"/>
                <w:lang w:val="en-US"/>
              </w:rPr>
              <w:t>(</w:t>
            </w:r>
            <w:r w:rsidRPr="004919A6">
              <w:rPr>
                <w:rFonts w:ascii="Courier New" w:eastAsia="Times New Roman" w:hAnsi="Courier New" w:cs="Courier New"/>
                <w:b/>
                <w:bCs/>
                <w:color w:val="000080"/>
                <w:sz w:val="20"/>
                <w:szCs w:val="20"/>
                <w:lang w:val="en-US"/>
              </w:rPr>
              <w:t>this</w:t>
            </w:r>
            <w:r w:rsidRPr="004919A6">
              <w:rPr>
                <w:rFonts w:ascii="Courier New" w:eastAsia="Times New Roman" w:hAnsi="Courier New" w:cs="Courier New"/>
                <w:color w:val="000000"/>
                <w:sz w:val="20"/>
                <w:szCs w:val="20"/>
                <w:lang w:val="en-US"/>
              </w:rPr>
              <w:t>, Uri.</w:t>
            </w:r>
            <w:r w:rsidRPr="004919A6">
              <w:rPr>
                <w:rFonts w:ascii="Courier New" w:eastAsia="Times New Roman" w:hAnsi="Courier New" w:cs="Courier New"/>
                <w:i/>
                <w:iCs/>
                <w:color w:val="000000"/>
                <w:sz w:val="20"/>
                <w:szCs w:val="20"/>
                <w:lang w:val="en-US"/>
              </w:rPr>
              <w:t>parse</w:t>
            </w:r>
            <w:r w:rsidRPr="004919A6">
              <w:rPr>
                <w:rFonts w:ascii="Courier New" w:eastAsia="Times New Roman" w:hAnsi="Courier New" w:cs="Courier New"/>
                <w:color w:val="000000"/>
                <w:sz w:val="20"/>
                <w:szCs w:val="20"/>
                <w:lang w:val="en-US"/>
              </w:rPr>
              <w:t>(url));</w:t>
            </w:r>
          </w:p>
        </w:tc>
      </w:tr>
    </w:tbl>
    <w:p w14:paraId="5F5FC909" w14:textId="291B3D88" w:rsidR="004919A6" w:rsidRDefault="004919A6" w:rsidP="00095BCD">
      <w:pPr>
        <w:pStyle w:val="ListParagraph"/>
        <w:spacing w:before="120"/>
        <w:ind w:firstLine="0"/>
        <w:rPr>
          <w:lang w:val="en-US"/>
        </w:rPr>
      </w:pPr>
      <w:r w:rsidRPr="004919A6">
        <w:rPr>
          <w:lang w:val="en-US"/>
        </w:rPr>
        <w:t>This link contains the client id, which is preliminary obtained during the registration of the developer account, as well as all the necessary permissions that the user should allow when the application is first launched.</w:t>
      </w:r>
      <w:r w:rsidR="00095BCD">
        <w:rPr>
          <w:lang w:val="en-US"/>
        </w:rPr>
        <w:t xml:space="preserve"> </w:t>
      </w:r>
      <w:r w:rsidR="00095BCD" w:rsidRPr="00EA1C44">
        <w:rPr>
          <w:lang w:val="en-US"/>
        </w:rPr>
        <w:t xml:space="preserve">An example of this activity is shown </w:t>
      </w:r>
      <w:r w:rsidR="00852F99">
        <w:rPr>
          <w:lang w:val="en-US"/>
        </w:rPr>
        <w:t>on Figure 4</w:t>
      </w:r>
      <w:r w:rsidR="001F6DFF">
        <w:rPr>
          <w:lang w:val="en-US"/>
        </w:rPr>
        <w:t>.</w:t>
      </w:r>
    </w:p>
    <w:p w14:paraId="59ABD90F" w14:textId="77777777" w:rsidR="001F6DFF" w:rsidRDefault="001F6DFF" w:rsidP="001F6DFF">
      <w:pPr>
        <w:pStyle w:val="ListParagraph"/>
        <w:keepNext/>
        <w:spacing w:before="120"/>
        <w:ind w:left="0" w:firstLine="0"/>
        <w:jc w:val="center"/>
      </w:pPr>
      <w:r>
        <w:rPr>
          <w:noProof/>
          <w:lang w:val="en-US"/>
        </w:rPr>
        <w:lastRenderedPageBreak/>
        <w:drawing>
          <wp:inline distT="0" distB="0" distL="0" distR="0" wp14:anchorId="2C6116B0" wp14:editId="4F7E7608">
            <wp:extent cx="3095897" cy="5006587"/>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2183" cy="5049096"/>
                    </a:xfrm>
                    <a:prstGeom prst="rect">
                      <a:avLst/>
                    </a:prstGeom>
                    <a:noFill/>
                    <a:ln>
                      <a:noFill/>
                    </a:ln>
                  </pic:spPr>
                </pic:pic>
              </a:graphicData>
            </a:graphic>
          </wp:inline>
        </w:drawing>
      </w:r>
    </w:p>
    <w:p w14:paraId="055D2920" w14:textId="559C524F" w:rsidR="00095BCD" w:rsidRPr="001F6DFF" w:rsidRDefault="001F6DFF" w:rsidP="001F6DFF">
      <w:pPr>
        <w:pStyle w:val="Caption"/>
        <w:ind w:firstLine="0"/>
        <w:jc w:val="center"/>
        <w:rPr>
          <w:sz w:val="22"/>
          <w:lang w:val="en-US"/>
        </w:rPr>
      </w:pPr>
      <w:bookmarkStart w:id="73" w:name="_Toc492837396"/>
      <w:r w:rsidRPr="001F6DFF">
        <w:rPr>
          <w:sz w:val="22"/>
        </w:rPr>
        <w:t xml:space="preserve">Figure </w:t>
      </w:r>
      <w:r w:rsidRPr="001F6DFF">
        <w:rPr>
          <w:sz w:val="22"/>
        </w:rPr>
        <w:fldChar w:fldCharType="begin"/>
      </w:r>
      <w:r w:rsidRPr="001F6DFF">
        <w:rPr>
          <w:sz w:val="22"/>
        </w:rPr>
        <w:instrText xml:space="preserve"> SEQ Figure \* ARABIC </w:instrText>
      </w:r>
      <w:r w:rsidRPr="001F6DFF">
        <w:rPr>
          <w:sz w:val="22"/>
        </w:rPr>
        <w:fldChar w:fldCharType="separate"/>
      </w:r>
      <w:r w:rsidR="00C01C67">
        <w:rPr>
          <w:noProof/>
          <w:sz w:val="22"/>
        </w:rPr>
        <w:t>4</w:t>
      </w:r>
      <w:r w:rsidRPr="001F6DFF">
        <w:rPr>
          <w:sz w:val="22"/>
        </w:rPr>
        <w:fldChar w:fldCharType="end"/>
      </w:r>
      <w:r w:rsidRPr="001F6DFF">
        <w:rPr>
          <w:sz w:val="22"/>
          <w:lang w:val="en-US"/>
        </w:rPr>
        <w:t xml:space="preserve"> Autorization Activity</w:t>
      </w:r>
      <w:bookmarkEnd w:id="73"/>
    </w:p>
    <w:p w14:paraId="45BD9666" w14:textId="07801A84" w:rsidR="004919A6" w:rsidRDefault="004919A6" w:rsidP="00095BCD">
      <w:pPr>
        <w:pStyle w:val="ListParagraph"/>
        <w:numPr>
          <w:ilvl w:val="0"/>
          <w:numId w:val="29"/>
        </w:numPr>
        <w:spacing w:before="120"/>
        <w:rPr>
          <w:lang w:val="en-US"/>
        </w:rPr>
      </w:pPr>
      <w:r>
        <w:rPr>
          <w:lang w:val="en-US"/>
        </w:rPr>
        <w:t>TestActivity.java</w:t>
      </w:r>
      <w:r w:rsidRPr="004919A6">
        <w:rPr>
          <w:lang w:val="en-US"/>
        </w:rPr>
        <w:t xml:space="preserve"> is designed for checking </w:t>
      </w:r>
      <w:r>
        <w:rPr>
          <w:lang w:val="en-US"/>
        </w:rPr>
        <w:t>the</w:t>
      </w:r>
      <w:r w:rsidRPr="004919A6">
        <w:rPr>
          <w:lang w:val="en-US"/>
        </w:rPr>
        <w:t xml:space="preserve"> authorization, as well as saving all necessary data, such as </w:t>
      </w:r>
      <w:r>
        <w:rPr>
          <w:lang w:val="en-US"/>
        </w:rPr>
        <w:t>access token and user id.</w:t>
      </w:r>
      <w:r w:rsidRPr="004919A6">
        <w:rPr>
          <w:lang w:val="en-US"/>
        </w:rPr>
        <w:t xml:space="preserve"> This </w:t>
      </w:r>
      <w:r>
        <w:rPr>
          <w:lang w:val="en-US"/>
        </w:rPr>
        <w:t>activity</w:t>
      </w:r>
      <w:r w:rsidRPr="004919A6">
        <w:rPr>
          <w:lang w:val="en-US"/>
        </w:rPr>
        <w:t xml:space="preserve"> redirects </w:t>
      </w:r>
      <w:r>
        <w:rPr>
          <w:lang w:val="en-US"/>
        </w:rPr>
        <w:t>the user</w:t>
      </w:r>
      <w:r w:rsidRPr="004919A6">
        <w:rPr>
          <w:lang w:val="en-US"/>
        </w:rPr>
        <w:t xml:space="preserve"> to </w:t>
      </w:r>
      <w:r>
        <w:rPr>
          <w:lang w:val="en-US"/>
        </w:rPr>
        <w:t>the user activity</w:t>
      </w:r>
      <w:r w:rsidRPr="004919A6">
        <w:rPr>
          <w:lang w:val="en-US"/>
        </w:rPr>
        <w:t>.</w:t>
      </w:r>
    </w:p>
    <w:p w14:paraId="4E90FC81" w14:textId="49000CA7" w:rsidR="004919A6" w:rsidRPr="00EA1C44" w:rsidRDefault="00EA1C44" w:rsidP="00095BCD">
      <w:pPr>
        <w:pStyle w:val="ListParagraph"/>
        <w:numPr>
          <w:ilvl w:val="0"/>
          <w:numId w:val="29"/>
        </w:numPr>
        <w:spacing w:before="120"/>
        <w:rPr>
          <w:lang w:val="en-US"/>
        </w:rPr>
      </w:pPr>
      <w:r>
        <w:rPr>
          <w:lang w:val="en-US"/>
        </w:rPr>
        <w:t xml:space="preserve">UserActivity.java </w:t>
      </w:r>
      <w:r w:rsidRPr="00EA1C44">
        <w:rPr>
          <w:lang w:val="en-US"/>
        </w:rPr>
        <w:t xml:space="preserve">is responsible for receiving data on the cardiac activity of the user, </w:t>
      </w:r>
      <w:r>
        <w:rPr>
          <w:lang w:val="en-US"/>
        </w:rPr>
        <w:t xml:space="preserve">calls </w:t>
      </w:r>
      <w:r w:rsidRPr="00EA1C44">
        <w:rPr>
          <w:lang w:val="en-US"/>
        </w:rPr>
        <w:t xml:space="preserve">all the necessary methods of data transmission to the web service and </w:t>
      </w:r>
      <w:r>
        <w:rPr>
          <w:lang w:val="en-US"/>
        </w:rPr>
        <w:t>generating the</w:t>
      </w:r>
      <w:r w:rsidRPr="00EA1C44">
        <w:rPr>
          <w:lang w:val="en-US"/>
        </w:rPr>
        <w:t xml:space="preserve"> recommendations, and also serves as a form for displaying </w:t>
      </w:r>
      <w:r>
        <w:rPr>
          <w:lang w:val="en-US"/>
        </w:rPr>
        <w:t>the</w:t>
      </w:r>
      <w:r w:rsidRPr="00EA1C44">
        <w:rPr>
          <w:lang w:val="en-US"/>
        </w:rPr>
        <w:t xml:space="preserve"> personal </w:t>
      </w:r>
      <w:r>
        <w:rPr>
          <w:lang w:val="en-US"/>
        </w:rPr>
        <w:t>data</w:t>
      </w:r>
      <w:r w:rsidRPr="00EA1C44">
        <w:rPr>
          <w:lang w:val="en-US"/>
        </w:rPr>
        <w:t xml:space="preserve">. An example of this activity is shown </w:t>
      </w:r>
      <w:r>
        <w:rPr>
          <w:lang w:val="en-US"/>
        </w:rPr>
        <w:t>o</w:t>
      </w:r>
      <w:r w:rsidR="00095BCD">
        <w:rPr>
          <w:lang w:val="en-US"/>
        </w:rPr>
        <w:t xml:space="preserve">n Figure </w:t>
      </w:r>
      <w:r w:rsidR="00852F99">
        <w:rPr>
          <w:lang w:val="en-US"/>
        </w:rPr>
        <w:t>5</w:t>
      </w:r>
      <w:r w:rsidRPr="00EA1C44">
        <w:rPr>
          <w:lang w:val="en-US"/>
        </w:rPr>
        <w:t>.</w:t>
      </w:r>
    </w:p>
    <w:p w14:paraId="426B4758" w14:textId="77777777" w:rsidR="00AF0FCF" w:rsidRDefault="00AF0FCF" w:rsidP="00BA5E00">
      <w:pPr>
        <w:keepNext/>
        <w:ind w:firstLine="0"/>
        <w:jc w:val="center"/>
      </w:pPr>
      <w:r>
        <w:rPr>
          <w:noProof/>
          <w:lang w:val="fr-FR"/>
        </w:rPr>
        <w:lastRenderedPageBreak/>
        <w:drawing>
          <wp:inline distT="0" distB="0" distL="0" distR="0" wp14:anchorId="5F4CACAD" wp14:editId="6A7B3CC5">
            <wp:extent cx="2502040" cy="4444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2993" cy="4445787"/>
                    </a:xfrm>
                    <a:prstGeom prst="rect">
                      <a:avLst/>
                    </a:prstGeom>
                    <a:noFill/>
                    <a:ln>
                      <a:noFill/>
                    </a:ln>
                  </pic:spPr>
                </pic:pic>
              </a:graphicData>
            </a:graphic>
          </wp:inline>
        </w:drawing>
      </w:r>
    </w:p>
    <w:p w14:paraId="76CF2267" w14:textId="509290B9" w:rsidR="005A19EF" w:rsidRPr="00AF0FCF" w:rsidRDefault="00AF0FCF" w:rsidP="00BA5E00">
      <w:pPr>
        <w:pStyle w:val="Caption"/>
        <w:ind w:firstLine="0"/>
        <w:jc w:val="center"/>
        <w:rPr>
          <w:sz w:val="22"/>
          <w:lang w:val="en-US"/>
        </w:rPr>
      </w:pPr>
      <w:bookmarkStart w:id="74" w:name="_Toc492837397"/>
      <w:r w:rsidRPr="00AF0FCF">
        <w:rPr>
          <w:sz w:val="22"/>
          <w:lang w:val="en-US"/>
        </w:rPr>
        <w:t>Figure</w:t>
      </w:r>
      <w:r>
        <w:rPr>
          <w:sz w:val="22"/>
          <w:lang w:val="en-US"/>
        </w:rPr>
        <w:t xml:space="preserve"> </w:t>
      </w:r>
      <w:r w:rsidRPr="00AF0FCF">
        <w:rPr>
          <w:sz w:val="22"/>
        </w:rPr>
        <w:fldChar w:fldCharType="begin"/>
      </w:r>
      <w:r w:rsidRPr="00AF0FCF">
        <w:rPr>
          <w:sz w:val="22"/>
          <w:lang w:val="en-US"/>
        </w:rPr>
        <w:instrText xml:space="preserve"> SEQ Figure \* ARABIC </w:instrText>
      </w:r>
      <w:r w:rsidRPr="00AF0FCF">
        <w:rPr>
          <w:sz w:val="22"/>
        </w:rPr>
        <w:fldChar w:fldCharType="separate"/>
      </w:r>
      <w:r w:rsidR="00C01C67">
        <w:rPr>
          <w:noProof/>
          <w:sz w:val="22"/>
          <w:lang w:val="en-US"/>
        </w:rPr>
        <w:t>5</w:t>
      </w:r>
      <w:r w:rsidRPr="00AF0FCF">
        <w:rPr>
          <w:sz w:val="22"/>
        </w:rPr>
        <w:fldChar w:fldCharType="end"/>
      </w:r>
      <w:r w:rsidRPr="00AF0FCF">
        <w:rPr>
          <w:sz w:val="22"/>
          <w:lang w:val="en-US"/>
        </w:rPr>
        <w:t xml:space="preserve"> The </w:t>
      </w:r>
      <w:r w:rsidR="00314BF3">
        <w:rPr>
          <w:sz w:val="22"/>
          <w:lang w:val="en-US"/>
        </w:rPr>
        <w:t>user</w:t>
      </w:r>
      <w:r w:rsidRPr="00AF0FCF">
        <w:rPr>
          <w:sz w:val="22"/>
          <w:lang w:val="en-US"/>
        </w:rPr>
        <w:t xml:space="preserve"> activity of the Android application</w:t>
      </w:r>
      <w:bookmarkEnd w:id="74"/>
    </w:p>
    <w:p w14:paraId="5CDF100A" w14:textId="59EE1D56" w:rsidR="00EA1C44" w:rsidRDefault="00EA1C44" w:rsidP="00EA1C44">
      <w:pPr>
        <w:rPr>
          <w:lang w:val="en-US"/>
        </w:rPr>
      </w:pPr>
      <w:r w:rsidRPr="00EA1C44">
        <w:rPr>
          <w:lang w:val="en-US"/>
        </w:rPr>
        <w:t>The application also contains model classes for the user profile, information on cardiac activity and air pollution, to simplify the work</w:t>
      </w:r>
      <w:r>
        <w:rPr>
          <w:lang w:val="en-US"/>
        </w:rPr>
        <w:t>ing with J</w:t>
      </w:r>
      <w:r w:rsidRPr="00EA1C44">
        <w:rPr>
          <w:lang w:val="en-US"/>
        </w:rPr>
        <w:t xml:space="preserve">SON objects. To load </w:t>
      </w:r>
      <w:r w:rsidR="00C51E1B">
        <w:rPr>
          <w:lang w:val="en-US"/>
        </w:rPr>
        <w:t>the</w:t>
      </w:r>
      <w:r w:rsidRPr="00EA1C44">
        <w:rPr>
          <w:lang w:val="en-US"/>
        </w:rPr>
        <w:t xml:space="preserve"> </w:t>
      </w:r>
      <w:r>
        <w:rPr>
          <w:lang w:val="en-US"/>
        </w:rPr>
        <w:t xml:space="preserve">user’s </w:t>
      </w:r>
      <w:r w:rsidRPr="00EA1C44">
        <w:rPr>
          <w:lang w:val="en-US"/>
        </w:rPr>
        <w:t xml:space="preserve">avatar from the </w:t>
      </w:r>
      <w:r>
        <w:rPr>
          <w:lang w:val="en-US"/>
        </w:rPr>
        <w:t>URL</w:t>
      </w:r>
      <w:r w:rsidRPr="00EA1C44">
        <w:rPr>
          <w:lang w:val="en-US"/>
        </w:rPr>
        <w:t xml:space="preserve"> and to formulate recommendations, the classes-services </w:t>
      </w:r>
      <w:r>
        <w:rPr>
          <w:lang w:val="en-US"/>
        </w:rPr>
        <w:t>ImageLoadTask</w:t>
      </w:r>
      <w:r w:rsidRPr="00EA1C44">
        <w:rPr>
          <w:lang w:val="en-US"/>
        </w:rPr>
        <w:t xml:space="preserve"> and </w:t>
      </w:r>
      <w:r>
        <w:rPr>
          <w:lang w:val="en-US"/>
        </w:rPr>
        <w:t>RecommendationsGenerator</w:t>
      </w:r>
      <w:r w:rsidRPr="00EA1C44">
        <w:rPr>
          <w:lang w:val="en-US"/>
        </w:rPr>
        <w:t xml:space="preserve"> are used, respectively. The </w:t>
      </w:r>
      <w:r>
        <w:rPr>
          <w:lang w:val="en-US"/>
        </w:rPr>
        <w:t xml:space="preserve">JSONMaker </w:t>
      </w:r>
      <w:r w:rsidRPr="00EA1C44">
        <w:rPr>
          <w:lang w:val="en-US"/>
        </w:rPr>
        <w:t xml:space="preserve">class is used to parse objects received in response to the </w:t>
      </w:r>
      <w:r>
        <w:rPr>
          <w:lang w:val="en-US"/>
        </w:rPr>
        <w:t>GET</w:t>
      </w:r>
      <w:r w:rsidRPr="00EA1C44">
        <w:rPr>
          <w:lang w:val="en-US"/>
        </w:rPr>
        <w:t xml:space="preserve"> requests, as well as to form a set of parameters for </w:t>
      </w:r>
      <w:r>
        <w:rPr>
          <w:lang w:val="en-US"/>
        </w:rPr>
        <w:t>applying</w:t>
      </w:r>
      <w:r w:rsidRPr="00EA1C44">
        <w:rPr>
          <w:lang w:val="en-US"/>
        </w:rPr>
        <w:t xml:space="preserve"> the web service</w:t>
      </w:r>
      <w:r>
        <w:rPr>
          <w:lang w:val="en-US"/>
        </w:rPr>
        <w:t xml:space="preserve">. </w:t>
      </w:r>
      <w:r w:rsidRPr="00EA1C44">
        <w:rPr>
          <w:lang w:val="en-US"/>
        </w:rPr>
        <w:t>For launch</w:t>
      </w:r>
      <w:r>
        <w:rPr>
          <w:lang w:val="en-US"/>
        </w:rPr>
        <w:t>ing the GET requests</w:t>
      </w:r>
      <w:r w:rsidRPr="00EA1C44">
        <w:rPr>
          <w:lang w:val="en-US"/>
        </w:rPr>
        <w:t xml:space="preserve"> </w:t>
      </w:r>
      <w:r>
        <w:rPr>
          <w:lang w:val="en-US"/>
        </w:rPr>
        <w:t xml:space="preserve">the </w:t>
      </w:r>
      <w:r w:rsidRPr="00EA1C44">
        <w:rPr>
          <w:lang w:val="en-US"/>
        </w:rPr>
        <w:t>library Volley</w:t>
      </w:r>
      <w:r>
        <w:rPr>
          <w:lang w:val="en-US"/>
        </w:rPr>
        <w:t xml:space="preserve"> is used.</w:t>
      </w:r>
    </w:p>
    <w:p w14:paraId="1EE8615C" w14:textId="7EB79D08" w:rsidR="00C51E1B" w:rsidRDefault="00C51E1B" w:rsidP="00EA1C44">
      <w:pPr>
        <w:rPr>
          <w:lang w:val="en-US"/>
        </w:rPr>
      </w:pPr>
      <w:r w:rsidRPr="00C51E1B">
        <w:rPr>
          <w:lang w:val="en-US"/>
        </w:rPr>
        <w:t>The recommendations are formulated in accordance with the concept of the project prepared earlier and takes into account the user's risk group and the current level of air pollution. Fragment of the code for determining the risk group:</w:t>
      </w:r>
    </w:p>
    <w:tbl>
      <w:tblPr>
        <w:tblStyle w:val="TableGrid"/>
        <w:tblW w:w="0" w:type="auto"/>
        <w:tblLook w:val="04A0" w:firstRow="1" w:lastRow="0" w:firstColumn="1" w:lastColumn="0" w:noHBand="0" w:noVBand="1"/>
      </w:tblPr>
      <w:tblGrid>
        <w:gridCol w:w="9345"/>
      </w:tblGrid>
      <w:tr w:rsidR="00C51E1B" w:rsidRPr="00937E7C" w14:paraId="6D42523D" w14:textId="77777777" w:rsidTr="00085106">
        <w:tc>
          <w:tcPr>
            <w:tcW w:w="9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ACDA5F" w14:textId="214B0961" w:rsidR="00C51E1B" w:rsidRPr="004919A6" w:rsidRDefault="00C51E1B" w:rsidP="00085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rPr>
            </w:pPr>
            <w:r w:rsidRPr="00C51E1B">
              <w:rPr>
                <w:rFonts w:ascii="Courier New" w:eastAsia="Times New Roman" w:hAnsi="Courier New" w:cs="Courier New"/>
                <w:b/>
                <w:bCs/>
                <w:color w:val="000080"/>
                <w:sz w:val="20"/>
                <w:szCs w:val="20"/>
                <w:lang w:val="en-US"/>
              </w:rPr>
              <w:t xml:space="preserve">public int </w:t>
            </w:r>
            <w:r w:rsidRPr="00C51E1B">
              <w:rPr>
                <w:rFonts w:ascii="Courier New" w:eastAsia="Times New Roman" w:hAnsi="Courier New" w:cs="Courier New"/>
                <w:color w:val="000000"/>
                <w:sz w:val="20"/>
                <w:szCs w:val="20"/>
                <w:lang w:val="en-US"/>
              </w:rPr>
              <w:t>getARiskLevel(UserProfile userProfile) {</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int </w:t>
            </w:r>
            <w:r w:rsidRPr="00C51E1B">
              <w:rPr>
                <w:rFonts w:ascii="Courier New" w:eastAsia="Times New Roman" w:hAnsi="Courier New" w:cs="Courier New"/>
                <w:color w:val="000000"/>
                <w:sz w:val="20"/>
                <w:szCs w:val="20"/>
                <w:lang w:val="en-US"/>
              </w:rPr>
              <w:t xml:space="preserve">level = </w:t>
            </w:r>
            <w:r w:rsidRPr="00C51E1B">
              <w:rPr>
                <w:rFonts w:ascii="Courier New" w:eastAsia="Times New Roman" w:hAnsi="Courier New" w:cs="Courier New"/>
                <w:color w:val="0000FF"/>
                <w:sz w:val="20"/>
                <w:szCs w:val="20"/>
                <w:lang w:val="en-US"/>
              </w:rPr>
              <w:t>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double </w:t>
            </w:r>
            <w:r w:rsidRPr="00C51E1B">
              <w:rPr>
                <w:rFonts w:ascii="Courier New" w:eastAsia="Times New Roman" w:hAnsi="Courier New" w:cs="Courier New"/>
                <w:color w:val="000000"/>
                <w:sz w:val="20"/>
                <w:szCs w:val="20"/>
                <w:lang w:val="en-US"/>
              </w:rPr>
              <w:t xml:space="preserve">bmi = </w:t>
            </w:r>
            <w:r w:rsidRPr="00C51E1B">
              <w:rPr>
                <w:rFonts w:ascii="Courier New" w:eastAsia="Times New Roman" w:hAnsi="Courier New" w:cs="Courier New"/>
                <w:color w:val="0000FF"/>
                <w:sz w:val="20"/>
                <w:szCs w:val="20"/>
                <w:lang w:val="en-US"/>
              </w:rPr>
              <w:t>0.0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bmi = (Integer.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(userProfile.getWeight()) *</w:t>
            </w:r>
            <w:r w:rsidRPr="00C51E1B">
              <w:rPr>
                <w:rFonts w:ascii="Courier New" w:eastAsia="Times New Roman" w:hAnsi="Courier New" w:cs="Courier New"/>
                <w:color w:val="0000FF"/>
                <w:sz w:val="20"/>
                <w:szCs w:val="20"/>
                <w:lang w:val="en-US"/>
              </w:rPr>
              <w:t>10000</w:t>
            </w:r>
            <w:r w:rsidRPr="00C51E1B">
              <w:rPr>
                <w:rFonts w:ascii="Courier New" w:eastAsia="Times New Roman" w:hAnsi="Courier New" w:cs="Courier New"/>
                <w:color w:val="000000"/>
                <w:sz w:val="20"/>
                <w:szCs w:val="20"/>
                <w:lang w:val="en-US"/>
              </w:rPr>
              <w:t>)/ (Integer.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 xml:space="preserve">(userProfile.getHeight()) * </w:t>
            </w:r>
            <w:r w:rsidRPr="00C51E1B">
              <w:rPr>
                <w:rFonts w:ascii="Courier New" w:eastAsia="Times New Roman" w:hAnsi="Courier New" w:cs="Courier New"/>
                <w:color w:val="0000FF"/>
                <w:sz w:val="20"/>
                <w:szCs w:val="20"/>
                <w:lang w:val="en-US"/>
              </w:rPr>
              <w:t>172</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if </w:t>
            </w:r>
            <w:r w:rsidRPr="00C51E1B">
              <w:rPr>
                <w:rFonts w:ascii="Courier New" w:eastAsia="Times New Roman" w:hAnsi="Courier New" w:cs="Courier New"/>
                <w:color w:val="000000"/>
                <w:sz w:val="20"/>
                <w:szCs w:val="20"/>
                <w:lang w:val="en-US"/>
              </w:rPr>
              <w:t>((userProfile.getSmoking().equalsIgnoreCase(</w:t>
            </w:r>
            <w:r w:rsidRPr="00C51E1B">
              <w:rPr>
                <w:rFonts w:ascii="Courier New" w:eastAsia="Times New Roman" w:hAnsi="Courier New" w:cs="Courier New"/>
                <w:b/>
                <w:bCs/>
                <w:color w:val="008000"/>
                <w:sz w:val="20"/>
                <w:szCs w:val="20"/>
                <w:lang w:val="en-US"/>
              </w:rPr>
              <w:t>"no"</w:t>
            </w:r>
            <w:r w:rsidRPr="00C51E1B">
              <w:rPr>
                <w:rFonts w:ascii="Courier New" w:eastAsia="Times New Roman" w:hAnsi="Courier New" w:cs="Courier New"/>
                <w:color w:val="000000"/>
                <w:sz w:val="20"/>
                <w:szCs w:val="20"/>
                <w:lang w:val="en-US"/>
              </w:rPr>
              <w:t>)) || (userProfile.getDrinking().equalsIgnoreCase(</w:t>
            </w:r>
            <w:r w:rsidRPr="00C51E1B">
              <w:rPr>
                <w:rFonts w:ascii="Courier New" w:eastAsia="Times New Roman" w:hAnsi="Courier New" w:cs="Courier New"/>
                <w:b/>
                <w:bCs/>
                <w:color w:val="008000"/>
                <w:sz w:val="20"/>
                <w:szCs w:val="20"/>
                <w:lang w:val="en-US"/>
              </w:rPr>
              <w:t>"no"</w:t>
            </w:r>
            <w:r w:rsidRPr="00C51E1B">
              <w:rPr>
                <w:rFonts w:ascii="Courier New" w:eastAsia="Times New Roman" w:hAnsi="Courier New" w:cs="Courier New"/>
                <w:color w:val="000000"/>
                <w:sz w:val="20"/>
                <w:szCs w:val="20"/>
                <w:lang w:val="en-US"/>
              </w:rPr>
              <w:t>))) {</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if </w:t>
            </w:r>
            <w:r w:rsidRPr="00C51E1B">
              <w:rPr>
                <w:rFonts w:ascii="Courier New" w:eastAsia="Times New Roman" w:hAnsi="Courier New" w:cs="Courier New"/>
                <w:color w:val="000000"/>
                <w:sz w:val="20"/>
                <w:szCs w:val="20"/>
                <w:lang w:val="en-US"/>
              </w:rPr>
              <w:t xml:space="preserve">((bmi &gt;= </w:t>
            </w:r>
            <w:r w:rsidRPr="00C51E1B">
              <w:rPr>
                <w:rFonts w:ascii="Courier New" w:eastAsia="Times New Roman" w:hAnsi="Courier New" w:cs="Courier New"/>
                <w:color w:val="0000FF"/>
                <w:sz w:val="20"/>
                <w:szCs w:val="20"/>
                <w:lang w:val="en-US"/>
              </w:rPr>
              <w:t>18.5</w:t>
            </w:r>
            <w:r w:rsidRPr="00C51E1B">
              <w:rPr>
                <w:rFonts w:ascii="Courier New" w:eastAsia="Times New Roman" w:hAnsi="Courier New" w:cs="Courier New"/>
                <w:color w:val="000000"/>
                <w:sz w:val="20"/>
                <w:szCs w:val="20"/>
                <w:lang w:val="en-US"/>
              </w:rPr>
              <w:t xml:space="preserve">) &amp;&amp; (bmi &lt;= </w:t>
            </w:r>
            <w:r w:rsidRPr="00C51E1B">
              <w:rPr>
                <w:rFonts w:ascii="Courier New" w:eastAsia="Times New Roman" w:hAnsi="Courier New" w:cs="Courier New"/>
                <w:color w:val="0000FF"/>
                <w:sz w:val="20"/>
                <w:szCs w:val="20"/>
                <w:lang w:val="en-US"/>
              </w:rPr>
              <w:t>24.5</w:t>
            </w:r>
            <w:r w:rsidRPr="00C51E1B">
              <w:rPr>
                <w:rFonts w:ascii="Courier New" w:eastAsia="Times New Roman" w:hAnsi="Courier New" w:cs="Courier New"/>
                <w:color w:val="000000"/>
                <w:sz w:val="20"/>
                <w:szCs w:val="20"/>
                <w:lang w:val="en-US"/>
              </w:rPr>
              <w:t>)) {</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if </w:t>
            </w:r>
            <w:r w:rsidRPr="00C51E1B">
              <w:rPr>
                <w:rFonts w:ascii="Courier New" w:eastAsia="Times New Roman" w:hAnsi="Courier New" w:cs="Courier New"/>
                <w:color w:val="000000"/>
                <w:sz w:val="20"/>
                <w:szCs w:val="20"/>
                <w:lang w:val="en-US"/>
              </w:rPr>
              <w:t>(Integer.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 xml:space="preserve">(userProfile.getAge()) &lt;= </w:t>
            </w:r>
            <w:r w:rsidRPr="00C51E1B">
              <w:rPr>
                <w:rFonts w:ascii="Courier New" w:eastAsia="Times New Roman" w:hAnsi="Courier New" w:cs="Courier New"/>
                <w:color w:val="0000FF"/>
                <w:sz w:val="20"/>
                <w:szCs w:val="20"/>
                <w:lang w:val="en-US"/>
              </w:rPr>
              <w:t>45</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FF"/>
                <w:sz w:val="20"/>
                <w:szCs w:val="20"/>
                <w:lang w:val="en-US"/>
              </w:rPr>
              <w:t>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r>
            <w:r w:rsidRPr="00C51E1B">
              <w:rPr>
                <w:rFonts w:ascii="Courier New" w:eastAsia="Times New Roman" w:hAnsi="Courier New" w:cs="Courier New"/>
                <w:color w:val="000000"/>
                <w:sz w:val="20"/>
                <w:szCs w:val="20"/>
                <w:lang w:val="en-US"/>
              </w:rPr>
              <w:lastRenderedPageBreak/>
              <w:t xml:space="preserve">            </w:t>
            </w:r>
            <w:r w:rsidRPr="00C51E1B">
              <w:rPr>
                <w:rFonts w:ascii="Courier New" w:eastAsia="Times New Roman" w:hAnsi="Courier New" w:cs="Courier New"/>
                <w:b/>
                <w:bCs/>
                <w:color w:val="000080"/>
                <w:sz w:val="20"/>
                <w:szCs w:val="20"/>
                <w:lang w:val="en-US"/>
              </w:rPr>
              <w:t xml:space="preserve">else if </w:t>
            </w:r>
            <w:r w:rsidRPr="00C51E1B">
              <w:rPr>
                <w:rFonts w:ascii="Courier New" w:eastAsia="Times New Roman" w:hAnsi="Courier New" w:cs="Courier New"/>
                <w:color w:val="000000"/>
                <w:sz w:val="20"/>
                <w:szCs w:val="20"/>
                <w:lang w:val="en-US"/>
              </w:rPr>
              <w:t>(Integer.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 xml:space="preserve">(userProfile.getAge()) &lt;= </w:t>
            </w:r>
            <w:r w:rsidRPr="00C51E1B">
              <w:rPr>
                <w:rFonts w:ascii="Courier New" w:eastAsia="Times New Roman" w:hAnsi="Courier New" w:cs="Courier New"/>
                <w:color w:val="0000FF"/>
                <w:sz w:val="20"/>
                <w:szCs w:val="20"/>
                <w:lang w:val="en-US"/>
              </w:rPr>
              <w:t>60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FF"/>
                <w:sz w:val="20"/>
                <w:szCs w:val="20"/>
                <w:lang w:val="en-US"/>
              </w:rPr>
              <w:t>1</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 </w:t>
            </w:r>
            <w:r w:rsidRPr="00C51E1B">
              <w:rPr>
                <w:rFonts w:ascii="Courier New" w:eastAsia="Times New Roman" w:hAnsi="Courier New" w:cs="Courier New"/>
                <w:b/>
                <w:bCs/>
                <w:color w:val="000080"/>
                <w:sz w:val="20"/>
                <w:szCs w:val="20"/>
                <w:lang w:val="en-US"/>
              </w:rPr>
              <w:t xml:space="preserve">else if </w:t>
            </w:r>
            <w:r w:rsidRPr="00C51E1B">
              <w:rPr>
                <w:rFonts w:ascii="Courier New" w:eastAsia="Times New Roman" w:hAnsi="Courier New" w:cs="Courier New"/>
                <w:color w:val="000000"/>
                <w:sz w:val="20"/>
                <w:szCs w:val="20"/>
                <w:lang w:val="en-US"/>
              </w:rPr>
              <w:t xml:space="preserve">((bmi &lt;= </w:t>
            </w:r>
            <w:r w:rsidRPr="00C51E1B">
              <w:rPr>
                <w:rFonts w:ascii="Courier New" w:eastAsia="Times New Roman" w:hAnsi="Courier New" w:cs="Courier New"/>
                <w:color w:val="0000FF"/>
                <w:sz w:val="20"/>
                <w:szCs w:val="20"/>
                <w:lang w:val="en-US"/>
              </w:rPr>
              <w:t>18.5</w:t>
            </w:r>
            <w:r w:rsidRPr="00C51E1B">
              <w:rPr>
                <w:rFonts w:ascii="Courier New" w:eastAsia="Times New Roman" w:hAnsi="Courier New" w:cs="Courier New"/>
                <w:color w:val="000000"/>
                <w:sz w:val="20"/>
                <w:szCs w:val="20"/>
                <w:lang w:val="en-US"/>
              </w:rPr>
              <w:t xml:space="preserve">) || ((bmi &gt;= </w:t>
            </w:r>
            <w:r w:rsidRPr="00C51E1B">
              <w:rPr>
                <w:rFonts w:ascii="Courier New" w:eastAsia="Times New Roman" w:hAnsi="Courier New" w:cs="Courier New"/>
                <w:color w:val="0000FF"/>
                <w:sz w:val="20"/>
                <w:szCs w:val="20"/>
                <w:lang w:val="en-US"/>
              </w:rPr>
              <w:t>25</w:t>
            </w:r>
            <w:r w:rsidRPr="00C51E1B">
              <w:rPr>
                <w:rFonts w:ascii="Courier New" w:eastAsia="Times New Roman" w:hAnsi="Courier New" w:cs="Courier New"/>
                <w:color w:val="000000"/>
                <w:sz w:val="20"/>
                <w:szCs w:val="20"/>
                <w:lang w:val="en-US"/>
              </w:rPr>
              <w:t xml:space="preserve">) &amp;&amp; (bmi &lt;= </w:t>
            </w:r>
            <w:r w:rsidRPr="00C51E1B">
              <w:rPr>
                <w:rFonts w:ascii="Courier New" w:eastAsia="Times New Roman" w:hAnsi="Courier New" w:cs="Courier New"/>
                <w:color w:val="0000FF"/>
                <w:sz w:val="20"/>
                <w:szCs w:val="20"/>
                <w:lang w:val="en-US"/>
              </w:rPr>
              <w:t>30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FF"/>
                <w:sz w:val="20"/>
                <w:szCs w:val="20"/>
                <w:lang w:val="en-US"/>
              </w:rPr>
              <w:t>1</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else return </w:t>
            </w:r>
            <w:r w:rsidRPr="00C51E1B">
              <w:rPr>
                <w:rFonts w:ascii="Courier New" w:eastAsia="Times New Roman" w:hAnsi="Courier New" w:cs="Courier New"/>
                <w:color w:val="0000FF"/>
                <w:sz w:val="20"/>
                <w:szCs w:val="20"/>
                <w:lang w:val="en-US"/>
              </w:rPr>
              <w:t>2</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 </w:t>
            </w:r>
            <w:r w:rsidRPr="00C51E1B">
              <w:rPr>
                <w:rFonts w:ascii="Courier New" w:eastAsia="Times New Roman" w:hAnsi="Courier New" w:cs="Courier New"/>
                <w:b/>
                <w:bCs/>
                <w:color w:val="000080"/>
                <w:sz w:val="20"/>
                <w:szCs w:val="20"/>
                <w:lang w:val="en-US"/>
              </w:rPr>
              <w:t xml:space="preserve">else </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if </w:t>
            </w:r>
            <w:r w:rsidRPr="00C51E1B">
              <w:rPr>
                <w:rFonts w:ascii="Courier New" w:eastAsia="Times New Roman" w:hAnsi="Courier New" w:cs="Courier New"/>
                <w:color w:val="000000"/>
                <w:sz w:val="20"/>
                <w:szCs w:val="20"/>
                <w:lang w:val="en-US"/>
              </w:rPr>
              <w:t>(Integer.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 xml:space="preserve">(userProfile.getAge()) &lt;= </w:t>
            </w:r>
            <w:r w:rsidRPr="00C51E1B">
              <w:rPr>
                <w:rFonts w:ascii="Courier New" w:eastAsia="Times New Roman" w:hAnsi="Courier New" w:cs="Courier New"/>
                <w:color w:val="0000FF"/>
                <w:sz w:val="20"/>
                <w:szCs w:val="20"/>
                <w:lang w:val="en-US"/>
              </w:rPr>
              <w:t>30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FF"/>
                <w:sz w:val="20"/>
                <w:szCs w:val="20"/>
                <w:lang w:val="en-US"/>
              </w:rPr>
              <w:t>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else if </w:t>
            </w:r>
            <w:r w:rsidRPr="00C51E1B">
              <w:rPr>
                <w:rFonts w:ascii="Courier New" w:eastAsia="Times New Roman" w:hAnsi="Courier New" w:cs="Courier New"/>
                <w:color w:val="000000"/>
                <w:sz w:val="20"/>
                <w:szCs w:val="20"/>
                <w:lang w:val="en-US"/>
              </w:rPr>
              <w:t>(Integer.</w:t>
            </w:r>
            <w:r w:rsidRPr="00C51E1B">
              <w:rPr>
                <w:rFonts w:ascii="Courier New" w:eastAsia="Times New Roman" w:hAnsi="Courier New" w:cs="Courier New"/>
                <w:i/>
                <w:iCs/>
                <w:color w:val="000000"/>
                <w:sz w:val="20"/>
                <w:szCs w:val="20"/>
                <w:lang w:val="en-US"/>
              </w:rPr>
              <w:t>parseInt</w:t>
            </w:r>
            <w:r w:rsidRPr="00C51E1B">
              <w:rPr>
                <w:rFonts w:ascii="Courier New" w:eastAsia="Times New Roman" w:hAnsi="Courier New" w:cs="Courier New"/>
                <w:color w:val="000000"/>
                <w:sz w:val="20"/>
                <w:szCs w:val="20"/>
                <w:lang w:val="en-US"/>
              </w:rPr>
              <w:t xml:space="preserve">(userProfile.getAge()) &lt;= </w:t>
            </w:r>
            <w:r w:rsidRPr="00C51E1B">
              <w:rPr>
                <w:rFonts w:ascii="Courier New" w:eastAsia="Times New Roman" w:hAnsi="Courier New" w:cs="Courier New"/>
                <w:color w:val="0000FF"/>
                <w:sz w:val="20"/>
                <w:szCs w:val="20"/>
                <w:lang w:val="en-US"/>
              </w:rPr>
              <w:t>50</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FF"/>
                <w:sz w:val="20"/>
                <w:szCs w:val="20"/>
                <w:lang w:val="en-US"/>
              </w:rPr>
              <w:t>1</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else return </w:t>
            </w:r>
            <w:r w:rsidRPr="00C51E1B">
              <w:rPr>
                <w:rFonts w:ascii="Courier New" w:eastAsia="Times New Roman" w:hAnsi="Courier New" w:cs="Courier New"/>
                <w:color w:val="0000FF"/>
                <w:sz w:val="20"/>
                <w:szCs w:val="20"/>
                <w:lang w:val="en-US"/>
              </w:rPr>
              <w:t>2</w:t>
            </w:r>
            <w:r w:rsidRPr="00C51E1B">
              <w:rPr>
                <w:rFonts w:ascii="Courier New" w:eastAsia="Times New Roman" w:hAnsi="Courier New" w:cs="Courier New"/>
                <w:color w:val="000000"/>
                <w:sz w:val="20"/>
                <w:szCs w:val="20"/>
                <w:lang w:val="en-US"/>
              </w:rPr>
              <w:t>;</w:t>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color w:val="000000"/>
                <w:sz w:val="20"/>
                <w:szCs w:val="20"/>
                <w:lang w:val="en-US"/>
              </w:rPr>
              <w:br/>
            </w:r>
            <w:r w:rsidRPr="00C51E1B">
              <w:rPr>
                <w:rFonts w:ascii="Courier New" w:eastAsia="Times New Roman" w:hAnsi="Courier New" w:cs="Courier New"/>
                <w:color w:val="000000"/>
                <w:sz w:val="20"/>
                <w:szCs w:val="20"/>
                <w:lang w:val="en-US"/>
              </w:rPr>
              <w:br/>
              <w:t xml:space="preserve">    </w:t>
            </w:r>
            <w:r w:rsidRPr="00C51E1B">
              <w:rPr>
                <w:rFonts w:ascii="Courier New" w:eastAsia="Times New Roman" w:hAnsi="Courier New" w:cs="Courier New"/>
                <w:b/>
                <w:bCs/>
                <w:color w:val="000080"/>
                <w:sz w:val="20"/>
                <w:szCs w:val="20"/>
                <w:lang w:val="en-US"/>
              </w:rPr>
              <w:t xml:space="preserve">return </w:t>
            </w:r>
            <w:r w:rsidRPr="00C51E1B">
              <w:rPr>
                <w:rFonts w:ascii="Courier New" w:eastAsia="Times New Roman" w:hAnsi="Courier New" w:cs="Courier New"/>
                <w:color w:val="000000"/>
                <w:sz w:val="20"/>
                <w:szCs w:val="20"/>
                <w:lang w:val="en-US"/>
              </w:rPr>
              <w:t>level;</w:t>
            </w:r>
            <w:r w:rsidRPr="00C51E1B">
              <w:rPr>
                <w:rFonts w:ascii="Courier New" w:eastAsia="Times New Roman" w:hAnsi="Courier New" w:cs="Courier New"/>
                <w:color w:val="000000"/>
                <w:sz w:val="20"/>
                <w:szCs w:val="20"/>
                <w:lang w:val="en-US"/>
              </w:rPr>
              <w:br/>
              <w:t>}</w:t>
            </w:r>
          </w:p>
        </w:tc>
      </w:tr>
    </w:tbl>
    <w:p w14:paraId="6510391C" w14:textId="23F3F22A" w:rsidR="00C51E1B" w:rsidRDefault="00C51E1B" w:rsidP="00C51E1B">
      <w:pPr>
        <w:spacing w:before="120"/>
        <w:rPr>
          <w:lang w:val="en-US"/>
        </w:rPr>
      </w:pPr>
      <w:r w:rsidRPr="00C51E1B">
        <w:rPr>
          <w:lang w:val="en-US"/>
        </w:rPr>
        <w:lastRenderedPageBreak/>
        <w:t>Thus, the sequence of actions when launching the android application is as follows:</w:t>
      </w:r>
    </w:p>
    <w:p w14:paraId="0A935FE4" w14:textId="3D06C34F" w:rsidR="00C51E1B" w:rsidRPr="00C51E1B" w:rsidRDefault="00C51E1B" w:rsidP="00C51E1B">
      <w:pPr>
        <w:pStyle w:val="ListParagraph"/>
        <w:numPr>
          <w:ilvl w:val="0"/>
          <w:numId w:val="27"/>
        </w:numPr>
        <w:spacing w:before="120"/>
        <w:rPr>
          <w:lang w:val="en-US"/>
        </w:rPr>
      </w:pPr>
      <w:r w:rsidRPr="00C51E1B">
        <w:rPr>
          <w:lang w:val="en-US"/>
        </w:rPr>
        <w:t xml:space="preserve">authorization of the user through the </w:t>
      </w:r>
      <w:r>
        <w:rPr>
          <w:lang w:val="en-US"/>
        </w:rPr>
        <w:t>FitBit</w:t>
      </w:r>
      <w:r w:rsidRPr="00C51E1B">
        <w:rPr>
          <w:lang w:val="en-US"/>
        </w:rPr>
        <w:t xml:space="preserve"> account, obtaining his basic personal information</w:t>
      </w:r>
      <w:r>
        <w:rPr>
          <w:lang w:val="en-US"/>
        </w:rPr>
        <w:t>;</w:t>
      </w:r>
    </w:p>
    <w:p w14:paraId="6A3112EC" w14:textId="16C16126" w:rsidR="00C51E1B" w:rsidRPr="00C51E1B" w:rsidRDefault="00C51E1B" w:rsidP="00C51E1B">
      <w:pPr>
        <w:pStyle w:val="ListParagraph"/>
        <w:numPr>
          <w:ilvl w:val="0"/>
          <w:numId w:val="27"/>
        </w:numPr>
        <w:spacing w:before="120"/>
        <w:rPr>
          <w:lang w:val="en-US"/>
        </w:rPr>
      </w:pPr>
      <w:r>
        <w:rPr>
          <w:lang w:val="en-US"/>
        </w:rPr>
        <w:t>request to the FitBit API</w:t>
      </w:r>
      <w:r w:rsidRPr="00C51E1B">
        <w:rPr>
          <w:lang w:val="en-US"/>
        </w:rPr>
        <w:t xml:space="preserve"> for information about </w:t>
      </w:r>
      <w:r>
        <w:rPr>
          <w:lang w:val="en-US"/>
        </w:rPr>
        <w:t xml:space="preserve">daily </w:t>
      </w:r>
      <w:r w:rsidRPr="00C51E1B">
        <w:rPr>
          <w:lang w:val="en-US"/>
        </w:rPr>
        <w:t xml:space="preserve">cardiac activity by </w:t>
      </w:r>
      <w:r>
        <w:rPr>
          <w:lang w:val="en-US"/>
        </w:rPr>
        <w:t>user id;</w:t>
      </w:r>
    </w:p>
    <w:p w14:paraId="2FAFD2E6" w14:textId="58549C30" w:rsidR="00C51E1B" w:rsidRPr="00C51E1B" w:rsidRDefault="00C51E1B" w:rsidP="00C51E1B">
      <w:pPr>
        <w:pStyle w:val="ListParagraph"/>
        <w:numPr>
          <w:ilvl w:val="0"/>
          <w:numId w:val="27"/>
        </w:numPr>
        <w:spacing w:before="120"/>
        <w:rPr>
          <w:lang w:val="en-US"/>
        </w:rPr>
      </w:pPr>
      <w:r w:rsidRPr="00C51E1B">
        <w:rPr>
          <w:lang w:val="en-US"/>
        </w:rPr>
        <w:t xml:space="preserve">request to </w:t>
      </w:r>
      <w:r>
        <w:rPr>
          <w:lang w:val="en-US"/>
        </w:rPr>
        <w:t>the AirPaca API</w:t>
      </w:r>
      <w:r w:rsidRPr="00C51E1B">
        <w:rPr>
          <w:lang w:val="en-US"/>
        </w:rPr>
        <w:t xml:space="preserve"> for the </w:t>
      </w:r>
      <w:r>
        <w:rPr>
          <w:lang w:val="en-US"/>
        </w:rPr>
        <w:t>information</w:t>
      </w:r>
      <w:r w:rsidRPr="00C51E1B">
        <w:rPr>
          <w:lang w:val="en-US"/>
        </w:rPr>
        <w:t xml:space="preserve"> of today's level of air pollution</w:t>
      </w:r>
      <w:r>
        <w:rPr>
          <w:lang w:val="en-US"/>
        </w:rPr>
        <w:t>;</w:t>
      </w:r>
    </w:p>
    <w:p w14:paraId="6D1AD25D" w14:textId="2F25120E" w:rsidR="00C51E1B" w:rsidRPr="00C51E1B" w:rsidRDefault="00C51E1B" w:rsidP="00C51E1B">
      <w:pPr>
        <w:pStyle w:val="ListParagraph"/>
        <w:numPr>
          <w:ilvl w:val="0"/>
          <w:numId w:val="27"/>
        </w:numPr>
        <w:spacing w:before="120"/>
        <w:rPr>
          <w:lang w:val="en-US"/>
        </w:rPr>
      </w:pPr>
      <w:r w:rsidRPr="00C51E1B">
        <w:rPr>
          <w:lang w:val="en-US"/>
        </w:rPr>
        <w:t xml:space="preserve">the definition of the risk group of the user in accordance with </w:t>
      </w:r>
      <w:r>
        <w:rPr>
          <w:lang w:val="en-US"/>
        </w:rPr>
        <w:t>his</w:t>
      </w:r>
      <w:r w:rsidRPr="00C51E1B">
        <w:rPr>
          <w:lang w:val="en-US"/>
        </w:rPr>
        <w:t xml:space="preserve"> basic information</w:t>
      </w:r>
      <w:r>
        <w:rPr>
          <w:lang w:val="en-US"/>
        </w:rPr>
        <w:t>;</w:t>
      </w:r>
    </w:p>
    <w:p w14:paraId="609DFFCF" w14:textId="7D5773E3" w:rsidR="00C51E1B" w:rsidRDefault="00C51E1B" w:rsidP="00C51E1B">
      <w:pPr>
        <w:pStyle w:val="ListParagraph"/>
        <w:numPr>
          <w:ilvl w:val="0"/>
          <w:numId w:val="27"/>
        </w:numPr>
        <w:spacing w:before="120"/>
        <w:rPr>
          <w:lang w:val="en-US"/>
        </w:rPr>
      </w:pPr>
      <w:r w:rsidRPr="00C51E1B">
        <w:rPr>
          <w:lang w:val="en-US"/>
        </w:rPr>
        <w:t>the formation of recommendations for the user, taking into account his heart activity and the level of air pollution</w:t>
      </w:r>
      <w:r>
        <w:rPr>
          <w:lang w:val="en-US"/>
        </w:rPr>
        <w:t>.</w:t>
      </w:r>
    </w:p>
    <w:p w14:paraId="268C0E22" w14:textId="7704AB2F" w:rsidR="00C51E1B" w:rsidRDefault="00C21454" w:rsidP="00C21454">
      <w:pPr>
        <w:pStyle w:val="Heading1"/>
        <w:rPr>
          <w:lang w:val="en-US"/>
        </w:rPr>
      </w:pPr>
      <w:bookmarkStart w:id="75" w:name="_11_Data_Analysis"/>
      <w:bookmarkStart w:id="76" w:name="_Toc492837505"/>
      <w:bookmarkEnd w:id="75"/>
      <w:r>
        <w:rPr>
          <w:lang w:val="en-US"/>
        </w:rPr>
        <w:t xml:space="preserve">11 </w:t>
      </w:r>
      <w:r w:rsidRPr="000A0FAE">
        <w:rPr>
          <w:lang w:val="en-US"/>
        </w:rPr>
        <w:t>Data Analysis with the R Language</w:t>
      </w:r>
      <w:bookmarkEnd w:id="76"/>
    </w:p>
    <w:p w14:paraId="09283239" w14:textId="5DBEBD05" w:rsidR="00380B7C" w:rsidRDefault="00380B7C" w:rsidP="00380B7C">
      <w:pPr>
        <w:pStyle w:val="Heading2"/>
        <w:rPr>
          <w:lang w:val="en-US"/>
        </w:rPr>
      </w:pPr>
      <w:bookmarkStart w:id="77" w:name="_Toc492837506"/>
      <w:r>
        <w:rPr>
          <w:lang w:val="en-US"/>
        </w:rPr>
        <w:t>11.1 Preparing the data for analysis</w:t>
      </w:r>
      <w:bookmarkEnd w:id="77"/>
    </w:p>
    <w:p w14:paraId="79665216" w14:textId="51428DCD" w:rsidR="00380B7C" w:rsidRDefault="00380B7C" w:rsidP="00380B7C">
      <w:pPr>
        <w:rPr>
          <w:lang w:val="en-US"/>
        </w:rPr>
      </w:pPr>
      <w:r w:rsidRPr="00380B7C">
        <w:rPr>
          <w:lang w:val="en-US"/>
        </w:rPr>
        <w:t xml:space="preserve">To prepare </w:t>
      </w:r>
      <w:r>
        <w:rPr>
          <w:lang w:val="en-US"/>
        </w:rPr>
        <w:t>the</w:t>
      </w:r>
      <w:r w:rsidRPr="00380B7C">
        <w:rPr>
          <w:lang w:val="en-US"/>
        </w:rPr>
        <w:t xml:space="preserve"> </w:t>
      </w:r>
      <w:r>
        <w:rPr>
          <w:lang w:val="en-US"/>
        </w:rPr>
        <w:t xml:space="preserve">generated personal </w:t>
      </w:r>
      <w:r w:rsidRPr="00380B7C">
        <w:rPr>
          <w:lang w:val="en-US"/>
        </w:rPr>
        <w:t xml:space="preserve">data </w:t>
      </w:r>
      <w:r>
        <w:rPr>
          <w:lang w:val="en-US"/>
        </w:rPr>
        <w:t>for the analysis with R Language</w:t>
      </w:r>
      <w:r w:rsidRPr="00380B7C">
        <w:rPr>
          <w:lang w:val="en-US"/>
        </w:rPr>
        <w:t>,</w:t>
      </w:r>
      <w:r>
        <w:rPr>
          <w:lang w:val="en-US"/>
        </w:rPr>
        <w:t xml:space="preserve"> there </w:t>
      </w:r>
      <w:r w:rsidRPr="00380B7C">
        <w:rPr>
          <w:lang w:val="en-US"/>
        </w:rPr>
        <w:t xml:space="preserve">was </w:t>
      </w:r>
      <w:r>
        <w:rPr>
          <w:lang w:val="en-US"/>
        </w:rPr>
        <w:t>formed</w:t>
      </w:r>
      <w:r w:rsidRPr="00380B7C">
        <w:rPr>
          <w:lang w:val="en-US"/>
        </w:rPr>
        <w:t xml:space="preserve"> </w:t>
      </w:r>
      <w:r>
        <w:rPr>
          <w:lang w:val="en-US"/>
        </w:rPr>
        <w:t>the</w:t>
      </w:r>
      <w:r w:rsidRPr="00380B7C">
        <w:rPr>
          <w:lang w:val="en-US"/>
        </w:rPr>
        <w:t xml:space="preserve"> data</w:t>
      </w:r>
      <w:r w:rsidR="002811FF">
        <w:rPr>
          <w:lang w:val="en-US"/>
        </w:rPr>
        <w:t xml:space="preserve"> </w:t>
      </w:r>
      <w:r w:rsidRPr="00380B7C">
        <w:rPr>
          <w:lang w:val="en-US"/>
        </w:rPr>
        <w:t>frame</w:t>
      </w:r>
      <w:r>
        <w:rPr>
          <w:lang w:val="en-US"/>
        </w:rPr>
        <w:t>s, which contain the</w:t>
      </w:r>
      <w:r w:rsidRPr="00380B7C">
        <w:rPr>
          <w:lang w:val="en-US"/>
        </w:rPr>
        <w:t xml:space="preserve"> information about users with a high, medium and </w:t>
      </w:r>
      <w:r w:rsidR="002811FF">
        <w:rPr>
          <w:lang w:val="en-US"/>
        </w:rPr>
        <w:t>low</w:t>
      </w:r>
      <w:r w:rsidRPr="00380B7C">
        <w:rPr>
          <w:lang w:val="en-US"/>
        </w:rPr>
        <w:t xml:space="preserve"> risk of cardiovascular and pulmonary diseases</w:t>
      </w:r>
      <w:r w:rsidR="00CC797A">
        <w:rPr>
          <w:lang w:val="en-US"/>
        </w:rPr>
        <w:t xml:space="preserve"> (the rules for grouping are based on the conception and presented in </w:t>
      </w:r>
      <w:hyperlink w:anchor="_Annexes" w:history="1">
        <w:r w:rsidR="00CC797A" w:rsidRPr="001A004B">
          <w:rPr>
            <w:rStyle w:val="Hyperlink"/>
            <w:lang w:val="en-US"/>
          </w:rPr>
          <w:t>Annexes</w:t>
        </w:r>
      </w:hyperlink>
      <w:r w:rsidR="00CC797A">
        <w:rPr>
          <w:lang w:val="en-US"/>
        </w:rPr>
        <w:t>)</w:t>
      </w:r>
      <w:r w:rsidRPr="00380B7C">
        <w:rPr>
          <w:lang w:val="en-US"/>
        </w:rPr>
        <w:t xml:space="preserve">. </w:t>
      </w:r>
      <w:r>
        <w:rPr>
          <w:lang w:val="en-US"/>
        </w:rPr>
        <w:t xml:space="preserve"> For this</w:t>
      </w:r>
      <w:r w:rsidRPr="00380B7C">
        <w:rPr>
          <w:lang w:val="en-US"/>
        </w:rPr>
        <w:t xml:space="preserve">, the queries to the external tables of the </w:t>
      </w:r>
      <w:r>
        <w:rPr>
          <w:lang w:val="en-US"/>
        </w:rPr>
        <w:t xml:space="preserve">Oracle SQL </w:t>
      </w:r>
      <w:r w:rsidRPr="00380B7C">
        <w:rPr>
          <w:lang w:val="en-US"/>
        </w:rPr>
        <w:t>database</w:t>
      </w:r>
      <w:r>
        <w:rPr>
          <w:lang w:val="en-US"/>
        </w:rPr>
        <w:t xml:space="preserve"> were used</w:t>
      </w:r>
      <w:r w:rsidRPr="00380B7C">
        <w:rPr>
          <w:lang w:val="en-US"/>
        </w:rPr>
        <w:t>.</w:t>
      </w:r>
      <w:r>
        <w:rPr>
          <w:lang w:val="en-US"/>
        </w:rPr>
        <w:t xml:space="preserve"> These queries are presented in </w:t>
      </w:r>
      <w:hyperlink w:anchor="_Annexes_2" w:history="1">
        <w:r w:rsidRPr="00380B7C">
          <w:rPr>
            <w:rStyle w:val="Hyperlink"/>
            <w:lang w:val="en-US"/>
          </w:rPr>
          <w:t>Annexes</w:t>
        </w:r>
      </w:hyperlink>
      <w:r>
        <w:rPr>
          <w:lang w:val="en-US"/>
        </w:rPr>
        <w:t>.</w:t>
      </w:r>
      <w:r w:rsidR="002811FF">
        <w:rPr>
          <w:lang w:val="en-US"/>
        </w:rPr>
        <w:t xml:space="preserve"> An </w:t>
      </w:r>
      <w:r w:rsidR="002811FF" w:rsidRPr="002811FF">
        <w:rPr>
          <w:lang w:val="en-US"/>
        </w:rPr>
        <w:t xml:space="preserve">example of </w:t>
      </w:r>
      <w:r w:rsidR="002811FF">
        <w:rPr>
          <w:lang w:val="en-US"/>
        </w:rPr>
        <w:t>one of these</w:t>
      </w:r>
      <w:r w:rsidR="002811FF" w:rsidRPr="002811FF">
        <w:rPr>
          <w:lang w:val="en-US"/>
        </w:rPr>
        <w:t xml:space="preserve"> dat</w:t>
      </w:r>
      <w:r w:rsidR="002811FF">
        <w:rPr>
          <w:lang w:val="en-US"/>
        </w:rPr>
        <w:t xml:space="preserve">a </w:t>
      </w:r>
      <w:r w:rsidR="002811FF" w:rsidRPr="002811FF">
        <w:rPr>
          <w:lang w:val="en-US"/>
        </w:rPr>
        <w:t>frame</w:t>
      </w:r>
      <w:r w:rsidR="002811FF">
        <w:rPr>
          <w:lang w:val="en-US"/>
        </w:rPr>
        <w:t>s</w:t>
      </w:r>
      <w:r w:rsidR="002811FF" w:rsidRPr="002811FF">
        <w:rPr>
          <w:lang w:val="en-US"/>
        </w:rPr>
        <w:t xml:space="preserve"> is shown in Figure</w:t>
      </w:r>
      <w:r w:rsidR="00C46E1B">
        <w:rPr>
          <w:lang w:val="en-US"/>
        </w:rPr>
        <w:t xml:space="preserve"> </w:t>
      </w:r>
      <w:r w:rsidR="00852F99">
        <w:rPr>
          <w:lang w:val="en-US"/>
        </w:rPr>
        <w:t>6</w:t>
      </w:r>
      <w:r w:rsidR="002811FF">
        <w:rPr>
          <w:lang w:val="en-US"/>
        </w:rPr>
        <w:t>.</w:t>
      </w:r>
    </w:p>
    <w:p w14:paraId="04902E3D" w14:textId="77777777" w:rsidR="002811FF" w:rsidRDefault="002811FF" w:rsidP="002811FF">
      <w:pPr>
        <w:keepNext/>
        <w:ind w:firstLine="0"/>
        <w:jc w:val="center"/>
      </w:pPr>
      <w:r>
        <w:rPr>
          <w:noProof/>
          <w:lang w:val="en-US"/>
        </w:rPr>
        <w:lastRenderedPageBreak/>
        <w:drawing>
          <wp:inline distT="0" distB="0" distL="0" distR="0" wp14:anchorId="096B4816" wp14:editId="79E06836">
            <wp:extent cx="5539856" cy="1959429"/>
            <wp:effectExtent l="19050" t="19050" r="2286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108" cy="1972605"/>
                    </a:xfrm>
                    <a:prstGeom prst="rect">
                      <a:avLst/>
                    </a:prstGeom>
                    <a:noFill/>
                    <a:ln>
                      <a:solidFill>
                        <a:schemeClr val="tx1"/>
                      </a:solidFill>
                    </a:ln>
                  </pic:spPr>
                </pic:pic>
              </a:graphicData>
            </a:graphic>
          </wp:inline>
        </w:drawing>
      </w:r>
    </w:p>
    <w:p w14:paraId="2E63756B" w14:textId="17325A03" w:rsidR="002811FF" w:rsidRPr="002811FF" w:rsidRDefault="002811FF" w:rsidP="002811FF">
      <w:pPr>
        <w:pStyle w:val="Caption"/>
        <w:jc w:val="center"/>
        <w:rPr>
          <w:sz w:val="22"/>
          <w:lang w:val="en-US"/>
        </w:rPr>
      </w:pPr>
      <w:bookmarkStart w:id="78" w:name="_Toc492837398"/>
      <w:r w:rsidRPr="003D2A69">
        <w:rPr>
          <w:sz w:val="22"/>
          <w:lang w:val="en-US"/>
        </w:rPr>
        <w:t xml:space="preserve">Figure </w:t>
      </w:r>
      <w:r w:rsidRPr="002811FF">
        <w:rPr>
          <w:sz w:val="22"/>
        </w:rPr>
        <w:fldChar w:fldCharType="begin"/>
      </w:r>
      <w:r w:rsidRPr="003D2A69">
        <w:rPr>
          <w:sz w:val="22"/>
          <w:lang w:val="en-US"/>
        </w:rPr>
        <w:instrText xml:space="preserve"> SEQ Figure \* ARABIC </w:instrText>
      </w:r>
      <w:r w:rsidRPr="002811FF">
        <w:rPr>
          <w:sz w:val="22"/>
        </w:rPr>
        <w:fldChar w:fldCharType="separate"/>
      </w:r>
      <w:r w:rsidR="00C01C67">
        <w:rPr>
          <w:noProof/>
          <w:sz w:val="22"/>
          <w:lang w:val="en-US"/>
        </w:rPr>
        <w:t>6</w:t>
      </w:r>
      <w:r w:rsidRPr="002811FF">
        <w:rPr>
          <w:sz w:val="22"/>
        </w:rPr>
        <w:fldChar w:fldCharType="end"/>
      </w:r>
      <w:r w:rsidRPr="002811FF">
        <w:rPr>
          <w:sz w:val="22"/>
          <w:lang w:val="en-US"/>
        </w:rPr>
        <w:t xml:space="preserve"> The data frame</w:t>
      </w:r>
      <w:r w:rsidRPr="002811FF">
        <w:rPr>
          <w:noProof/>
          <w:sz w:val="22"/>
          <w:lang w:val="en-US"/>
        </w:rPr>
        <w:t xml:space="preserve"> of profiles</w:t>
      </w:r>
      <w:bookmarkEnd w:id="78"/>
    </w:p>
    <w:p w14:paraId="72D90F1C" w14:textId="45813C86" w:rsidR="002811FF" w:rsidRDefault="003D2A69" w:rsidP="00380B7C">
      <w:pPr>
        <w:rPr>
          <w:lang w:val="en-US"/>
        </w:rPr>
      </w:pPr>
      <w:r w:rsidRPr="003D2A69">
        <w:rPr>
          <w:lang w:val="en-US"/>
        </w:rPr>
        <w:t xml:space="preserve">Thus, each of </w:t>
      </w:r>
      <w:r>
        <w:rPr>
          <w:lang w:val="en-US"/>
        </w:rPr>
        <w:t>frames</w:t>
      </w:r>
      <w:r w:rsidRPr="003D2A69">
        <w:rPr>
          <w:lang w:val="en-US"/>
        </w:rPr>
        <w:t xml:space="preserve"> con</w:t>
      </w:r>
      <w:r>
        <w:rPr>
          <w:lang w:val="en-US"/>
        </w:rPr>
        <w:t>tains the user’s</w:t>
      </w:r>
      <w:r w:rsidRPr="003D2A69">
        <w:rPr>
          <w:lang w:val="en-US"/>
        </w:rPr>
        <w:t xml:space="preserve"> </w:t>
      </w:r>
      <w:r>
        <w:rPr>
          <w:lang w:val="en-US"/>
        </w:rPr>
        <w:t>id</w:t>
      </w:r>
      <w:r w:rsidRPr="003D2A69">
        <w:rPr>
          <w:lang w:val="en-US"/>
        </w:rPr>
        <w:t xml:space="preserve">, his </w:t>
      </w:r>
      <w:r>
        <w:rPr>
          <w:lang w:val="en-US"/>
        </w:rPr>
        <w:t>calculated</w:t>
      </w:r>
      <w:r w:rsidRPr="003D2A69">
        <w:rPr>
          <w:lang w:val="en-US"/>
        </w:rPr>
        <w:t xml:space="preserve"> BMI (</w:t>
      </w:r>
      <w:r>
        <w:rPr>
          <w:lang w:val="en-US"/>
        </w:rPr>
        <w:t>Body Mass Index</w:t>
      </w:r>
      <w:r w:rsidRPr="003D2A69">
        <w:rPr>
          <w:lang w:val="en-US"/>
        </w:rPr>
        <w:t xml:space="preserve">), age, </w:t>
      </w:r>
      <w:r>
        <w:rPr>
          <w:lang w:val="en-US"/>
        </w:rPr>
        <w:t>indicator</w:t>
      </w:r>
      <w:r w:rsidRPr="003D2A69">
        <w:rPr>
          <w:lang w:val="en-US"/>
        </w:rPr>
        <w:t xml:space="preserve"> of smoking or drinking</w:t>
      </w:r>
      <w:r>
        <w:rPr>
          <w:lang w:val="en-US"/>
        </w:rPr>
        <w:t xml:space="preserve"> alcohol</w:t>
      </w:r>
      <w:r w:rsidRPr="003D2A69">
        <w:rPr>
          <w:lang w:val="en-US"/>
        </w:rPr>
        <w:t>, full name and sex.</w:t>
      </w:r>
    </w:p>
    <w:p w14:paraId="09FBB068" w14:textId="484E0A61" w:rsidR="003D2A69" w:rsidRDefault="003D2A69" w:rsidP="00380B7C">
      <w:pPr>
        <w:rPr>
          <w:lang w:val="en-US"/>
        </w:rPr>
      </w:pPr>
      <w:r w:rsidRPr="003D2A69">
        <w:rPr>
          <w:lang w:val="en-US"/>
        </w:rPr>
        <w:t xml:space="preserve">Next, the </w:t>
      </w:r>
      <w:r w:rsidR="00002932">
        <w:rPr>
          <w:lang w:val="en-US"/>
        </w:rPr>
        <w:t>g</w:t>
      </w:r>
      <w:r>
        <w:rPr>
          <w:lang w:val="en-US"/>
        </w:rPr>
        <w:t xml:space="preserve">roup of </w:t>
      </w:r>
      <w:r w:rsidR="00002932">
        <w:rPr>
          <w:lang w:val="en-US"/>
        </w:rPr>
        <w:t>r</w:t>
      </w:r>
      <w:r>
        <w:rPr>
          <w:lang w:val="en-US"/>
        </w:rPr>
        <w:t>isk</w:t>
      </w:r>
      <w:r w:rsidRPr="003D2A69">
        <w:rPr>
          <w:lang w:val="en-US"/>
        </w:rPr>
        <w:t xml:space="preserve"> field was </w:t>
      </w:r>
      <w:r>
        <w:rPr>
          <w:lang w:val="en-US"/>
        </w:rPr>
        <w:t>included</w:t>
      </w:r>
      <w:r w:rsidRPr="003D2A69">
        <w:rPr>
          <w:lang w:val="en-US"/>
        </w:rPr>
        <w:t xml:space="preserve"> and all dat</w:t>
      </w:r>
      <w:r>
        <w:rPr>
          <w:lang w:val="en-US"/>
        </w:rPr>
        <w:t>a</w:t>
      </w:r>
      <w:r w:rsidRPr="003D2A69">
        <w:rPr>
          <w:lang w:val="en-US"/>
        </w:rPr>
        <w:t xml:space="preserve"> frames were </w:t>
      </w:r>
      <w:r>
        <w:rPr>
          <w:lang w:val="en-US"/>
        </w:rPr>
        <w:t>merged</w:t>
      </w:r>
      <w:r w:rsidRPr="003D2A69">
        <w:rPr>
          <w:lang w:val="en-US"/>
        </w:rPr>
        <w:t xml:space="preserve"> into one </w:t>
      </w:r>
      <w:r>
        <w:rPr>
          <w:lang w:val="en-US"/>
        </w:rPr>
        <w:t>–</w:t>
      </w:r>
      <w:r w:rsidRPr="003D2A69">
        <w:rPr>
          <w:lang w:val="en-US"/>
        </w:rPr>
        <w:t xml:space="preserve"> </w:t>
      </w:r>
      <w:r>
        <w:rPr>
          <w:lang w:val="en-US"/>
        </w:rPr>
        <w:t>profileData:</w:t>
      </w:r>
    </w:p>
    <w:tbl>
      <w:tblPr>
        <w:tblStyle w:val="TableGrid"/>
        <w:tblW w:w="0" w:type="auto"/>
        <w:tblLook w:val="04A0" w:firstRow="1" w:lastRow="0" w:firstColumn="1" w:lastColumn="0" w:noHBand="0" w:noVBand="1"/>
      </w:tblPr>
      <w:tblGrid>
        <w:gridCol w:w="9345"/>
      </w:tblGrid>
      <w:tr w:rsidR="003D2A69" w:rsidRPr="00937E7C" w14:paraId="73A96E92" w14:textId="77777777" w:rsidTr="003D2A69">
        <w:tc>
          <w:tcPr>
            <w:tcW w:w="9345" w:type="dxa"/>
          </w:tcPr>
          <w:p w14:paraId="011603AF" w14:textId="71EAABF3" w:rsidR="003D2A69" w:rsidRPr="003D2A69" w:rsidRDefault="003D2A69" w:rsidP="003D2A69">
            <w:pPr>
              <w:spacing w:line="240" w:lineRule="auto"/>
              <w:ind w:firstLine="0"/>
              <w:rPr>
                <w:color w:val="2F5496" w:themeColor="accent1" w:themeShade="BF"/>
                <w:lang w:val="en-US"/>
              </w:rPr>
            </w:pPr>
            <w:r w:rsidRPr="003D2A69">
              <w:rPr>
                <w:color w:val="2F5496" w:themeColor="accent1" w:themeShade="BF"/>
                <w:lang w:val="en-US"/>
              </w:rPr>
              <w:t>&gt;</w:t>
            </w:r>
            <w:r>
              <w:rPr>
                <w:color w:val="2F5496" w:themeColor="accent1" w:themeShade="BF"/>
                <w:lang w:val="en-US"/>
              </w:rPr>
              <w:t xml:space="preserve"> </w:t>
            </w:r>
            <w:r w:rsidRPr="003D2A69">
              <w:rPr>
                <w:color w:val="2F5496" w:themeColor="accent1" w:themeShade="BF"/>
                <w:lang w:val="en-US"/>
              </w:rPr>
              <w:t>highRiskProfiles$GROUPOFRISK &lt;- 2</w:t>
            </w:r>
          </w:p>
          <w:p w14:paraId="4497F4B1" w14:textId="060CF602" w:rsidR="003D2A69" w:rsidRPr="003D2A69" w:rsidRDefault="003D2A69" w:rsidP="003D2A69">
            <w:pPr>
              <w:spacing w:line="240" w:lineRule="auto"/>
              <w:ind w:firstLine="0"/>
              <w:rPr>
                <w:color w:val="2F5496" w:themeColor="accent1" w:themeShade="BF"/>
                <w:lang w:val="en-US"/>
              </w:rPr>
            </w:pPr>
            <w:r>
              <w:rPr>
                <w:color w:val="2F5496" w:themeColor="accent1" w:themeShade="BF"/>
                <w:lang w:val="en-US"/>
              </w:rPr>
              <w:t xml:space="preserve">&gt; </w:t>
            </w:r>
            <w:r w:rsidRPr="003D2A69">
              <w:rPr>
                <w:color w:val="2F5496" w:themeColor="accent1" w:themeShade="BF"/>
                <w:lang w:val="en-US"/>
              </w:rPr>
              <w:t>mediumRiskProfiles$GROUPOFRISK &lt;- 1</w:t>
            </w:r>
          </w:p>
          <w:p w14:paraId="1492F2E9" w14:textId="327C25E8" w:rsidR="003D2A69" w:rsidRPr="003D2A69" w:rsidRDefault="003D2A69" w:rsidP="003D2A69">
            <w:pPr>
              <w:spacing w:line="240" w:lineRule="auto"/>
              <w:ind w:firstLine="0"/>
              <w:rPr>
                <w:color w:val="2F5496" w:themeColor="accent1" w:themeShade="BF"/>
                <w:lang w:val="en-US"/>
              </w:rPr>
            </w:pPr>
            <w:r>
              <w:rPr>
                <w:color w:val="2F5496" w:themeColor="accent1" w:themeShade="BF"/>
                <w:lang w:val="en-US"/>
              </w:rPr>
              <w:t xml:space="preserve">&gt; </w:t>
            </w:r>
            <w:r w:rsidRPr="003D2A69">
              <w:rPr>
                <w:color w:val="2F5496" w:themeColor="accent1" w:themeShade="BF"/>
                <w:lang w:val="en-US"/>
              </w:rPr>
              <w:t>lowRiskProfiles$GROUPOFRISK &lt;- 0</w:t>
            </w:r>
          </w:p>
          <w:p w14:paraId="4C47A59E" w14:textId="1E3B159E" w:rsidR="003D2A69" w:rsidRDefault="003D2A69" w:rsidP="003D2A69">
            <w:pPr>
              <w:spacing w:line="240" w:lineRule="auto"/>
              <w:ind w:firstLine="0"/>
              <w:rPr>
                <w:lang w:val="en-US"/>
              </w:rPr>
            </w:pPr>
            <w:r>
              <w:rPr>
                <w:color w:val="2F5496" w:themeColor="accent1" w:themeShade="BF"/>
                <w:lang w:val="en-US"/>
              </w:rPr>
              <w:t xml:space="preserve">&gt; </w:t>
            </w:r>
            <w:r w:rsidRPr="003D2A69">
              <w:rPr>
                <w:color w:val="2F5496" w:themeColor="accent1" w:themeShade="BF"/>
                <w:lang w:val="en-US"/>
              </w:rPr>
              <w:t>profileData&lt;-rbind(highRiskProfiles,mediumRiskProfiles,lowRiskProfiles)</w:t>
            </w:r>
          </w:p>
        </w:tc>
      </w:tr>
    </w:tbl>
    <w:p w14:paraId="6298F6A5" w14:textId="19A23BE6" w:rsidR="00EC7B29" w:rsidRDefault="00EC7B29" w:rsidP="00EC7B29">
      <w:pPr>
        <w:pStyle w:val="Heading2"/>
        <w:rPr>
          <w:lang w:val="en-US"/>
        </w:rPr>
      </w:pPr>
      <w:bookmarkStart w:id="79" w:name="_Toc492837507"/>
      <w:r>
        <w:rPr>
          <w:lang w:val="en-US"/>
        </w:rPr>
        <w:t>11.2 The analysis of profile data</w:t>
      </w:r>
      <w:bookmarkEnd w:id="79"/>
    </w:p>
    <w:p w14:paraId="7DA69CF6" w14:textId="04B11E02" w:rsidR="003D2A69" w:rsidRDefault="003D2A69" w:rsidP="003D2A69">
      <w:pPr>
        <w:spacing w:before="120"/>
        <w:rPr>
          <w:lang w:val="en-US"/>
        </w:rPr>
      </w:pPr>
      <w:r>
        <w:rPr>
          <w:lang w:val="en-US"/>
        </w:rPr>
        <w:t>Figure</w:t>
      </w:r>
      <w:r w:rsidRPr="003D2A69">
        <w:rPr>
          <w:lang w:val="en-US"/>
        </w:rPr>
        <w:t xml:space="preserve"> </w:t>
      </w:r>
      <w:r w:rsidR="00C46E1B">
        <w:rPr>
          <w:lang w:val="en-US"/>
        </w:rPr>
        <w:t>6</w:t>
      </w:r>
      <w:r w:rsidRPr="003D2A69">
        <w:rPr>
          <w:lang w:val="en-US"/>
        </w:rPr>
        <w:t xml:space="preserve"> shows the analysis of the</w:t>
      </w:r>
      <w:r>
        <w:rPr>
          <w:lang w:val="en-US"/>
        </w:rPr>
        <w:t xml:space="preserve"> common</w:t>
      </w:r>
      <w:r w:rsidRPr="003D2A69">
        <w:rPr>
          <w:lang w:val="en-US"/>
        </w:rPr>
        <w:t xml:space="preserve"> data</w:t>
      </w:r>
      <w:r>
        <w:rPr>
          <w:lang w:val="en-US"/>
        </w:rPr>
        <w:t xml:space="preserve"> </w:t>
      </w:r>
      <w:r w:rsidRPr="003D2A69">
        <w:rPr>
          <w:lang w:val="en-US"/>
        </w:rPr>
        <w:t xml:space="preserve">frame </w:t>
      </w:r>
      <w:r>
        <w:rPr>
          <w:lang w:val="en-US"/>
        </w:rPr>
        <w:t xml:space="preserve">of </w:t>
      </w:r>
      <w:r w:rsidRPr="003D2A69">
        <w:rPr>
          <w:lang w:val="en-US"/>
        </w:rPr>
        <w:t>profiles in accordance with the factors</w:t>
      </w:r>
      <w:r>
        <w:rPr>
          <w:lang w:val="en-US"/>
        </w:rPr>
        <w:t>.</w:t>
      </w:r>
    </w:p>
    <w:p w14:paraId="668BC335" w14:textId="18108963" w:rsidR="00F80A0E" w:rsidRDefault="004564A9" w:rsidP="00002932">
      <w:pPr>
        <w:pStyle w:val="Caption"/>
        <w:jc w:val="center"/>
        <w:rPr>
          <w:sz w:val="22"/>
          <w:lang w:val="en-US"/>
        </w:rPr>
      </w:pPr>
      <w:r>
        <w:rPr>
          <w:noProof/>
          <w:sz w:val="22"/>
          <w:lang w:val="en-US"/>
        </w:rPr>
        <w:drawing>
          <wp:inline distT="0" distB="0" distL="0" distR="0" wp14:anchorId="69D322D6" wp14:editId="0755C5B3">
            <wp:extent cx="5546725" cy="1155700"/>
            <wp:effectExtent l="19050" t="19050" r="1587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725" cy="1155700"/>
                    </a:xfrm>
                    <a:prstGeom prst="rect">
                      <a:avLst/>
                    </a:prstGeom>
                    <a:noFill/>
                    <a:ln>
                      <a:solidFill>
                        <a:schemeClr val="tx1"/>
                      </a:solidFill>
                    </a:ln>
                  </pic:spPr>
                </pic:pic>
              </a:graphicData>
            </a:graphic>
          </wp:inline>
        </w:drawing>
      </w:r>
    </w:p>
    <w:p w14:paraId="6DBCF8A3" w14:textId="2C5AFB82" w:rsidR="003D2A69" w:rsidRPr="00002932" w:rsidRDefault="00002932" w:rsidP="00002932">
      <w:pPr>
        <w:pStyle w:val="Caption"/>
        <w:jc w:val="center"/>
        <w:rPr>
          <w:sz w:val="22"/>
          <w:lang w:val="en-US"/>
        </w:rPr>
      </w:pPr>
      <w:bookmarkStart w:id="80" w:name="_Toc492837399"/>
      <w:r w:rsidRPr="00EC7B29">
        <w:rPr>
          <w:sz w:val="22"/>
          <w:lang w:val="en-US"/>
        </w:rPr>
        <w:t xml:space="preserve">Figure </w:t>
      </w:r>
      <w:r w:rsidRPr="00002932">
        <w:rPr>
          <w:sz w:val="22"/>
        </w:rPr>
        <w:fldChar w:fldCharType="begin"/>
      </w:r>
      <w:r w:rsidRPr="00EC7B29">
        <w:rPr>
          <w:sz w:val="22"/>
          <w:lang w:val="en-US"/>
        </w:rPr>
        <w:instrText xml:space="preserve"> SEQ Figure \* ARABIC </w:instrText>
      </w:r>
      <w:r w:rsidRPr="00002932">
        <w:rPr>
          <w:sz w:val="22"/>
        </w:rPr>
        <w:fldChar w:fldCharType="separate"/>
      </w:r>
      <w:r w:rsidR="00C01C67">
        <w:rPr>
          <w:noProof/>
          <w:sz w:val="22"/>
          <w:lang w:val="en-US"/>
        </w:rPr>
        <w:t>7</w:t>
      </w:r>
      <w:r w:rsidRPr="00002932">
        <w:rPr>
          <w:sz w:val="22"/>
        </w:rPr>
        <w:fldChar w:fldCharType="end"/>
      </w:r>
      <w:r w:rsidRPr="00002932">
        <w:rPr>
          <w:sz w:val="22"/>
          <w:lang w:val="en-US"/>
        </w:rPr>
        <w:t xml:space="preserve"> The factor analysis of profile data</w:t>
      </w:r>
      <w:bookmarkEnd w:id="80"/>
    </w:p>
    <w:p w14:paraId="75098F94" w14:textId="170022DF" w:rsidR="00380B7C" w:rsidRDefault="00EC7B29" w:rsidP="00380B7C">
      <w:pPr>
        <w:rPr>
          <w:lang w:val="en-US"/>
        </w:rPr>
      </w:pPr>
      <w:r>
        <w:rPr>
          <w:lang w:val="en-US"/>
        </w:rPr>
        <w:t xml:space="preserve">The plot which shows </w:t>
      </w:r>
      <w:r w:rsidRPr="00EC7B29">
        <w:rPr>
          <w:lang w:val="en-US"/>
        </w:rPr>
        <w:t xml:space="preserve">the distribution of risk groups is presented </w:t>
      </w:r>
      <w:r w:rsidR="00852F99">
        <w:rPr>
          <w:lang w:val="en-US"/>
        </w:rPr>
        <w:t>in Figure 8</w:t>
      </w:r>
      <w:r w:rsidR="00C46E1B">
        <w:rPr>
          <w:lang w:val="en-US"/>
        </w:rPr>
        <w:t>.</w:t>
      </w:r>
    </w:p>
    <w:p w14:paraId="3C1AA6E1" w14:textId="77777777" w:rsidR="00EC7B29" w:rsidRDefault="00EC7B29" w:rsidP="00EC7B29">
      <w:pPr>
        <w:keepNext/>
        <w:ind w:firstLine="0"/>
        <w:jc w:val="center"/>
      </w:pPr>
      <w:r>
        <w:rPr>
          <w:noProof/>
          <w:lang w:val="en-US"/>
        </w:rPr>
        <w:lastRenderedPageBreak/>
        <w:drawing>
          <wp:inline distT="0" distB="0" distL="0" distR="0" wp14:anchorId="122596E8" wp14:editId="035BA46E">
            <wp:extent cx="4642339" cy="4053111"/>
            <wp:effectExtent l="19050" t="19050" r="2540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2339" cy="4053111"/>
                    </a:xfrm>
                    <a:prstGeom prst="rect">
                      <a:avLst/>
                    </a:prstGeom>
                    <a:noFill/>
                    <a:ln>
                      <a:solidFill>
                        <a:schemeClr val="tx1"/>
                      </a:solidFill>
                    </a:ln>
                  </pic:spPr>
                </pic:pic>
              </a:graphicData>
            </a:graphic>
          </wp:inline>
        </w:drawing>
      </w:r>
    </w:p>
    <w:p w14:paraId="5DECB273" w14:textId="779A8144" w:rsidR="00EC7B29" w:rsidRPr="00EC7B29" w:rsidRDefault="00EC7B29" w:rsidP="00EC7B29">
      <w:pPr>
        <w:pStyle w:val="Caption"/>
        <w:ind w:firstLine="0"/>
        <w:jc w:val="center"/>
        <w:rPr>
          <w:sz w:val="22"/>
          <w:lang w:val="en-US"/>
        </w:rPr>
      </w:pPr>
      <w:bookmarkStart w:id="81" w:name="_Toc492837400"/>
      <w:r w:rsidRPr="00EC7B29">
        <w:rPr>
          <w:sz w:val="22"/>
          <w:lang w:val="en-US"/>
        </w:rPr>
        <w:t xml:space="preserve">Figure </w:t>
      </w:r>
      <w:r w:rsidRPr="00EC7B29">
        <w:rPr>
          <w:sz w:val="22"/>
        </w:rPr>
        <w:fldChar w:fldCharType="begin"/>
      </w:r>
      <w:r w:rsidRPr="00EC7B29">
        <w:rPr>
          <w:sz w:val="22"/>
          <w:lang w:val="en-US"/>
        </w:rPr>
        <w:instrText xml:space="preserve"> SEQ Figure \* ARABIC </w:instrText>
      </w:r>
      <w:r w:rsidRPr="00EC7B29">
        <w:rPr>
          <w:sz w:val="22"/>
        </w:rPr>
        <w:fldChar w:fldCharType="separate"/>
      </w:r>
      <w:r w:rsidR="00C01C67">
        <w:rPr>
          <w:noProof/>
          <w:sz w:val="22"/>
          <w:lang w:val="en-US"/>
        </w:rPr>
        <w:t>8</w:t>
      </w:r>
      <w:r w:rsidRPr="00EC7B29">
        <w:rPr>
          <w:sz w:val="22"/>
        </w:rPr>
        <w:fldChar w:fldCharType="end"/>
      </w:r>
      <w:r w:rsidRPr="00EC7B29">
        <w:rPr>
          <w:sz w:val="22"/>
          <w:lang w:val="en-US"/>
        </w:rPr>
        <w:t xml:space="preserve"> The distribution of risk groups</w:t>
      </w:r>
      <w:bookmarkEnd w:id="81"/>
    </w:p>
    <w:p w14:paraId="258CE089" w14:textId="2FE04507" w:rsidR="00EC7B29" w:rsidRDefault="00F80A0E" w:rsidP="00F80A0E">
      <w:pPr>
        <w:pStyle w:val="Heading2"/>
        <w:rPr>
          <w:lang w:val="en-US"/>
        </w:rPr>
      </w:pPr>
      <w:bookmarkStart w:id="82" w:name="_Toc492837508"/>
      <w:r>
        <w:rPr>
          <w:lang w:val="en-US"/>
        </w:rPr>
        <w:t>11.</w:t>
      </w:r>
      <w:r w:rsidRPr="00F80A0E">
        <w:rPr>
          <w:lang w:val="en-US"/>
        </w:rPr>
        <w:t>3</w:t>
      </w:r>
      <w:r>
        <w:rPr>
          <w:lang w:val="en-US"/>
        </w:rPr>
        <w:t xml:space="preserve"> The analysis of </w:t>
      </w:r>
      <w:r w:rsidRPr="00F80A0E">
        <w:rPr>
          <w:lang w:val="en-US"/>
        </w:rPr>
        <w:t>relations between air pollution and personal data</w:t>
      </w:r>
      <w:bookmarkEnd w:id="82"/>
    </w:p>
    <w:p w14:paraId="3FA644C7" w14:textId="234098C9" w:rsidR="00F80A0E" w:rsidRPr="00F80A0E" w:rsidRDefault="004564A9" w:rsidP="00F80A0E">
      <w:pPr>
        <w:rPr>
          <w:lang w:val="en-US"/>
        </w:rPr>
      </w:pPr>
      <w:r>
        <w:rPr>
          <w:lang w:val="en-US"/>
        </w:rPr>
        <w:t>To create a data</w:t>
      </w:r>
      <w:r w:rsidRPr="004564A9">
        <w:rPr>
          <w:lang w:val="en-US"/>
        </w:rPr>
        <w:t xml:space="preserve"> frame with</w:t>
      </w:r>
      <w:r>
        <w:rPr>
          <w:lang w:val="en-US"/>
        </w:rPr>
        <w:t xml:space="preserve"> </w:t>
      </w:r>
      <w:r w:rsidRPr="004564A9">
        <w:rPr>
          <w:lang w:val="en-US"/>
        </w:rPr>
        <w:t>day-</w:t>
      </w:r>
      <w:r>
        <w:rPr>
          <w:lang w:val="en-US"/>
        </w:rPr>
        <w:t>by</w:t>
      </w:r>
      <w:r w:rsidRPr="004564A9">
        <w:rPr>
          <w:lang w:val="en-US"/>
        </w:rPr>
        <w:t xml:space="preserve">-day air pollution data, </w:t>
      </w:r>
      <w:r>
        <w:rPr>
          <w:lang w:val="en-US"/>
        </w:rPr>
        <w:t>it’s used</w:t>
      </w:r>
      <w:r w:rsidRPr="004564A9">
        <w:rPr>
          <w:lang w:val="en-US"/>
        </w:rPr>
        <w:t xml:space="preserve"> the command:</w:t>
      </w:r>
    </w:p>
    <w:tbl>
      <w:tblPr>
        <w:tblStyle w:val="TableGrid"/>
        <w:tblW w:w="0" w:type="auto"/>
        <w:tblLook w:val="04A0" w:firstRow="1" w:lastRow="0" w:firstColumn="1" w:lastColumn="0" w:noHBand="0" w:noVBand="1"/>
      </w:tblPr>
      <w:tblGrid>
        <w:gridCol w:w="9345"/>
      </w:tblGrid>
      <w:tr w:rsidR="004564A9" w:rsidRPr="00937E7C" w14:paraId="07A1BA22" w14:textId="77777777" w:rsidTr="004564A9">
        <w:tc>
          <w:tcPr>
            <w:tcW w:w="9345" w:type="dxa"/>
          </w:tcPr>
          <w:p w14:paraId="4D27B6EF" w14:textId="3CA5E418" w:rsidR="004564A9" w:rsidRPr="004564A9" w:rsidRDefault="004564A9" w:rsidP="004564A9">
            <w:pPr>
              <w:ind w:firstLine="0"/>
              <w:rPr>
                <w:lang w:val="en-US"/>
              </w:rPr>
            </w:pPr>
            <w:r w:rsidRPr="004564A9">
              <w:rPr>
                <w:color w:val="2F5496" w:themeColor="accent1" w:themeShade="BF"/>
                <w:lang w:val="en-US"/>
              </w:rPr>
              <w:t>&gt;</w:t>
            </w:r>
            <w:r>
              <w:rPr>
                <w:color w:val="2F5496" w:themeColor="accent1" w:themeShade="BF"/>
                <w:lang w:val="en-US"/>
              </w:rPr>
              <w:t xml:space="preserve"> </w:t>
            </w:r>
            <w:r w:rsidRPr="004564A9">
              <w:rPr>
                <w:color w:val="2F5496" w:themeColor="accent1" w:themeShade="BF"/>
                <w:lang w:val="en-US"/>
              </w:rPr>
              <w:t>realPollutionData &lt;-</w:t>
            </w:r>
            <w:r>
              <w:rPr>
                <w:color w:val="2F5496" w:themeColor="accent1" w:themeShade="BF"/>
                <w:lang w:val="en-US"/>
              </w:rPr>
              <w:t xml:space="preserve"> </w:t>
            </w:r>
            <w:r w:rsidRPr="004564A9">
              <w:rPr>
                <w:color w:val="2F5496" w:themeColor="accent1" w:themeShade="BF"/>
                <w:lang w:val="en-US"/>
              </w:rPr>
              <w:t>dbGetQuery(conn_oracle, "select date_pol, quality, value from pollution_hive_ext")</w:t>
            </w:r>
          </w:p>
        </w:tc>
      </w:tr>
    </w:tbl>
    <w:p w14:paraId="361D64DC" w14:textId="7D759339" w:rsidR="004564A9" w:rsidRPr="00F80A0E" w:rsidRDefault="004564A9" w:rsidP="004564A9">
      <w:pPr>
        <w:spacing w:before="120"/>
        <w:rPr>
          <w:lang w:val="en-US"/>
        </w:rPr>
      </w:pPr>
      <w:r>
        <w:rPr>
          <w:lang w:val="en-US"/>
        </w:rPr>
        <w:t>To create a data</w:t>
      </w:r>
      <w:r w:rsidRPr="004564A9">
        <w:rPr>
          <w:lang w:val="en-US"/>
        </w:rPr>
        <w:t xml:space="preserve"> frame with</w:t>
      </w:r>
      <w:r>
        <w:rPr>
          <w:lang w:val="en-US"/>
        </w:rPr>
        <w:t xml:space="preserve"> </w:t>
      </w:r>
      <w:r w:rsidRPr="004564A9">
        <w:rPr>
          <w:lang w:val="en-US"/>
        </w:rPr>
        <w:t>day-</w:t>
      </w:r>
      <w:r>
        <w:rPr>
          <w:lang w:val="en-US"/>
        </w:rPr>
        <w:t>by</w:t>
      </w:r>
      <w:r w:rsidRPr="004564A9">
        <w:rPr>
          <w:lang w:val="en-US"/>
        </w:rPr>
        <w:t xml:space="preserve">-day </w:t>
      </w:r>
      <w:r>
        <w:rPr>
          <w:lang w:val="en-US"/>
        </w:rPr>
        <w:t>personal cardiac data</w:t>
      </w:r>
      <w:r w:rsidRPr="004564A9">
        <w:rPr>
          <w:lang w:val="en-US"/>
        </w:rPr>
        <w:t xml:space="preserve">, </w:t>
      </w:r>
      <w:r>
        <w:rPr>
          <w:lang w:val="en-US"/>
        </w:rPr>
        <w:t>it’s used</w:t>
      </w:r>
      <w:r w:rsidRPr="004564A9">
        <w:rPr>
          <w:lang w:val="en-US"/>
        </w:rPr>
        <w:t xml:space="preserve"> the command:</w:t>
      </w:r>
    </w:p>
    <w:tbl>
      <w:tblPr>
        <w:tblStyle w:val="TableGrid"/>
        <w:tblW w:w="0" w:type="auto"/>
        <w:tblLook w:val="04A0" w:firstRow="1" w:lastRow="0" w:firstColumn="1" w:lastColumn="0" w:noHBand="0" w:noVBand="1"/>
      </w:tblPr>
      <w:tblGrid>
        <w:gridCol w:w="9345"/>
      </w:tblGrid>
      <w:tr w:rsidR="004564A9" w:rsidRPr="00937E7C" w14:paraId="4EA6CB1E" w14:textId="77777777" w:rsidTr="00541B7D">
        <w:tc>
          <w:tcPr>
            <w:tcW w:w="9345" w:type="dxa"/>
          </w:tcPr>
          <w:p w14:paraId="4E02709B" w14:textId="3AACF76B" w:rsidR="004564A9" w:rsidRPr="004564A9" w:rsidRDefault="004564A9" w:rsidP="004564A9">
            <w:pPr>
              <w:ind w:firstLine="0"/>
              <w:rPr>
                <w:color w:val="2F5496" w:themeColor="accent1" w:themeShade="BF"/>
                <w:lang w:val="en-US"/>
              </w:rPr>
            </w:pPr>
            <w:r w:rsidRPr="004564A9">
              <w:rPr>
                <w:color w:val="2F5496" w:themeColor="accent1" w:themeShade="BF"/>
                <w:lang w:val="en-US"/>
              </w:rPr>
              <w:t>&gt;</w:t>
            </w:r>
            <w:r>
              <w:rPr>
                <w:color w:val="2F5496" w:themeColor="accent1" w:themeShade="BF"/>
                <w:lang w:val="en-US"/>
              </w:rPr>
              <w:t xml:space="preserve"> </w:t>
            </w:r>
            <w:r w:rsidRPr="004564A9">
              <w:rPr>
                <w:color w:val="2F5496" w:themeColor="accent1" w:themeShade="BF"/>
                <w:lang w:val="en-US"/>
              </w:rPr>
              <w:t>cardiacData&lt;-dbGetQuery(conn_oracle, "select userid, datetime, minutesfat, caloriesfat from fitbit_hive_ext")</w:t>
            </w:r>
          </w:p>
        </w:tc>
      </w:tr>
    </w:tbl>
    <w:p w14:paraId="31E44DE2" w14:textId="067C2C3D" w:rsidR="004564A9" w:rsidRDefault="004564A9" w:rsidP="004564A9">
      <w:pPr>
        <w:spacing w:before="120"/>
        <w:rPr>
          <w:lang w:val="en-US"/>
        </w:rPr>
      </w:pPr>
      <w:r w:rsidRPr="004564A9">
        <w:rPr>
          <w:lang w:val="en-US"/>
        </w:rPr>
        <w:t xml:space="preserve">Next, the information on cardiac activity </w:t>
      </w:r>
      <w:r>
        <w:rPr>
          <w:lang w:val="en-US"/>
        </w:rPr>
        <w:t>may be merged</w:t>
      </w:r>
      <w:r w:rsidRPr="004564A9">
        <w:rPr>
          <w:lang w:val="en-US"/>
        </w:rPr>
        <w:t xml:space="preserve"> with the profile information</w:t>
      </w:r>
      <w:r>
        <w:rPr>
          <w:lang w:val="en-US"/>
        </w:rPr>
        <w:t xml:space="preserve"> by user id</w:t>
      </w:r>
      <w:r w:rsidRPr="004564A9">
        <w:rPr>
          <w:lang w:val="en-US"/>
        </w:rPr>
        <w:t>, using the following command:</w:t>
      </w:r>
    </w:p>
    <w:tbl>
      <w:tblPr>
        <w:tblStyle w:val="TableGrid"/>
        <w:tblW w:w="0" w:type="auto"/>
        <w:tblLook w:val="04A0" w:firstRow="1" w:lastRow="0" w:firstColumn="1" w:lastColumn="0" w:noHBand="0" w:noVBand="1"/>
      </w:tblPr>
      <w:tblGrid>
        <w:gridCol w:w="9345"/>
      </w:tblGrid>
      <w:tr w:rsidR="004564A9" w:rsidRPr="00937E7C" w14:paraId="57754509" w14:textId="77777777" w:rsidTr="00541B7D">
        <w:tc>
          <w:tcPr>
            <w:tcW w:w="9345" w:type="dxa"/>
          </w:tcPr>
          <w:p w14:paraId="28A4DB14" w14:textId="247B886A" w:rsidR="004564A9" w:rsidRPr="004564A9" w:rsidRDefault="004564A9" w:rsidP="00541B7D">
            <w:pPr>
              <w:ind w:firstLine="0"/>
              <w:rPr>
                <w:color w:val="2F5496" w:themeColor="accent1" w:themeShade="BF"/>
                <w:lang w:val="en-US"/>
              </w:rPr>
            </w:pPr>
            <w:r w:rsidRPr="004564A9">
              <w:rPr>
                <w:color w:val="2F5496" w:themeColor="accent1" w:themeShade="BF"/>
                <w:lang w:val="en-US"/>
              </w:rPr>
              <w:t>&gt;</w:t>
            </w:r>
            <w:r>
              <w:rPr>
                <w:color w:val="2F5496" w:themeColor="accent1" w:themeShade="BF"/>
                <w:lang w:val="en-US"/>
              </w:rPr>
              <w:t xml:space="preserve"> </w:t>
            </w:r>
            <w:r w:rsidRPr="004564A9">
              <w:rPr>
                <w:color w:val="2F5496" w:themeColor="accent1" w:themeShade="BF"/>
                <w:lang w:val="en-US"/>
              </w:rPr>
              <w:t>newFrame &lt;- merge(x = cardiacData, y = profileData, by = "USERID", all = TRUE)</w:t>
            </w:r>
          </w:p>
        </w:tc>
      </w:tr>
    </w:tbl>
    <w:p w14:paraId="770C096F" w14:textId="5EC6BF8B" w:rsidR="004564A9" w:rsidRDefault="00F1426F" w:rsidP="00F1426F">
      <w:pPr>
        <w:spacing w:before="120"/>
        <w:rPr>
          <w:lang w:val="en-US"/>
        </w:rPr>
      </w:pPr>
      <w:r>
        <w:rPr>
          <w:lang w:val="en-US"/>
        </w:rPr>
        <w:t>The sample data of ne</w:t>
      </w:r>
      <w:r w:rsidR="00852F99">
        <w:rPr>
          <w:lang w:val="en-US"/>
        </w:rPr>
        <w:t>wFrame is presented in Figure 9</w:t>
      </w:r>
      <w:r>
        <w:rPr>
          <w:lang w:val="en-US"/>
        </w:rPr>
        <w:t>.</w:t>
      </w:r>
    </w:p>
    <w:p w14:paraId="2F5D571B" w14:textId="77777777" w:rsidR="00F1426F" w:rsidRDefault="00F1426F" w:rsidP="00F1426F">
      <w:pPr>
        <w:keepNext/>
        <w:spacing w:before="120"/>
        <w:ind w:firstLine="0"/>
        <w:jc w:val="center"/>
      </w:pPr>
      <w:r>
        <w:rPr>
          <w:noProof/>
          <w:lang w:val="en-US"/>
        </w:rPr>
        <w:lastRenderedPageBreak/>
        <w:drawing>
          <wp:inline distT="0" distB="0" distL="0" distR="0" wp14:anchorId="3021A640" wp14:editId="5C15B605">
            <wp:extent cx="5938520" cy="1487170"/>
            <wp:effectExtent l="19050" t="19050" r="2413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8520" cy="1487170"/>
                    </a:xfrm>
                    <a:prstGeom prst="rect">
                      <a:avLst/>
                    </a:prstGeom>
                    <a:noFill/>
                    <a:ln>
                      <a:solidFill>
                        <a:schemeClr val="tx1"/>
                      </a:solidFill>
                    </a:ln>
                  </pic:spPr>
                </pic:pic>
              </a:graphicData>
            </a:graphic>
          </wp:inline>
        </w:drawing>
      </w:r>
    </w:p>
    <w:p w14:paraId="122A0BAD" w14:textId="0464C814" w:rsidR="00F1426F" w:rsidRDefault="00F1426F" w:rsidP="00F1426F">
      <w:pPr>
        <w:pStyle w:val="Caption"/>
        <w:ind w:firstLine="0"/>
        <w:jc w:val="center"/>
        <w:rPr>
          <w:sz w:val="22"/>
          <w:lang w:val="en-US"/>
        </w:rPr>
      </w:pPr>
      <w:bookmarkStart w:id="83" w:name="_Toc492837401"/>
      <w:r w:rsidRPr="00F1426F">
        <w:rPr>
          <w:sz w:val="22"/>
          <w:lang w:val="en-US"/>
        </w:rPr>
        <w:t xml:space="preserve">Figure </w:t>
      </w:r>
      <w:r w:rsidRPr="00F1426F">
        <w:rPr>
          <w:sz w:val="22"/>
        </w:rPr>
        <w:fldChar w:fldCharType="begin"/>
      </w:r>
      <w:r w:rsidRPr="00F1426F">
        <w:rPr>
          <w:sz w:val="22"/>
          <w:lang w:val="en-US"/>
        </w:rPr>
        <w:instrText xml:space="preserve"> SEQ Figure \* ARABIC </w:instrText>
      </w:r>
      <w:r w:rsidRPr="00F1426F">
        <w:rPr>
          <w:sz w:val="22"/>
        </w:rPr>
        <w:fldChar w:fldCharType="separate"/>
      </w:r>
      <w:r w:rsidR="00C01C67">
        <w:rPr>
          <w:noProof/>
          <w:sz w:val="22"/>
          <w:lang w:val="en-US"/>
        </w:rPr>
        <w:t>9</w:t>
      </w:r>
      <w:r w:rsidRPr="00F1426F">
        <w:rPr>
          <w:sz w:val="22"/>
        </w:rPr>
        <w:fldChar w:fldCharType="end"/>
      </w:r>
      <w:r w:rsidRPr="00F1426F">
        <w:rPr>
          <w:sz w:val="22"/>
          <w:lang w:val="en-US"/>
        </w:rPr>
        <w:t xml:space="preserve"> The daily cardiac data merged with profile data</w:t>
      </w:r>
      <w:bookmarkEnd w:id="83"/>
    </w:p>
    <w:p w14:paraId="3885C3EF" w14:textId="2CCC2A74" w:rsidR="00F1426F" w:rsidRDefault="002E5D25" w:rsidP="00F1426F">
      <w:pPr>
        <w:rPr>
          <w:lang w:val="en-US"/>
        </w:rPr>
      </w:pPr>
      <w:r w:rsidRPr="002E5D25">
        <w:rPr>
          <w:lang w:val="en-US"/>
        </w:rPr>
        <w:t xml:space="preserve">Now, having all the </w:t>
      </w:r>
      <w:r>
        <w:rPr>
          <w:lang w:val="en-US"/>
        </w:rPr>
        <w:t>data</w:t>
      </w:r>
      <w:r w:rsidRPr="002E5D25">
        <w:rPr>
          <w:lang w:val="en-US"/>
        </w:rPr>
        <w:t xml:space="preserve"> about the cardiac activity of users, and also about the level of air pollution, one can </w:t>
      </w:r>
      <w:r>
        <w:rPr>
          <w:lang w:val="en-US"/>
        </w:rPr>
        <w:t>check</w:t>
      </w:r>
      <w:r w:rsidRPr="002E5D25">
        <w:rPr>
          <w:lang w:val="en-US"/>
        </w:rPr>
        <w:t xml:space="preserve"> their connection by visualizing this data. But first it is necessary to make a filter for profiles with a high risk of pulmonary and cardiac abnormalities, since they can hypothetically be susceptible to air quality</w:t>
      </w:r>
      <w:r>
        <w:rPr>
          <w:lang w:val="en-US"/>
        </w:rPr>
        <w:t>.</w:t>
      </w:r>
      <w:r w:rsidRPr="002E5D25">
        <w:rPr>
          <w:lang w:val="en-US"/>
        </w:rPr>
        <w:t xml:space="preserve"> For this </w:t>
      </w:r>
      <w:r w:rsidR="00095139" w:rsidRPr="002E5D25">
        <w:rPr>
          <w:lang w:val="en-US"/>
        </w:rPr>
        <w:t>purpose,</w:t>
      </w:r>
      <w:r w:rsidRPr="002E5D25">
        <w:rPr>
          <w:lang w:val="en-US"/>
        </w:rPr>
        <w:t xml:space="preserve"> the library </w:t>
      </w:r>
      <w:r>
        <w:rPr>
          <w:lang w:val="en-US"/>
        </w:rPr>
        <w:t>“dplyr” may be used:</w:t>
      </w:r>
    </w:p>
    <w:tbl>
      <w:tblPr>
        <w:tblStyle w:val="TableGrid"/>
        <w:tblW w:w="0" w:type="auto"/>
        <w:tblLook w:val="04A0" w:firstRow="1" w:lastRow="0" w:firstColumn="1" w:lastColumn="0" w:noHBand="0" w:noVBand="1"/>
      </w:tblPr>
      <w:tblGrid>
        <w:gridCol w:w="9345"/>
      </w:tblGrid>
      <w:tr w:rsidR="002E5D25" w:rsidRPr="00937E7C" w14:paraId="5B13D784" w14:textId="77777777" w:rsidTr="002E5D25">
        <w:tc>
          <w:tcPr>
            <w:tcW w:w="9345" w:type="dxa"/>
          </w:tcPr>
          <w:p w14:paraId="6FDAF176" w14:textId="7B45C1E8" w:rsidR="002E5D25" w:rsidRPr="002E5D25" w:rsidRDefault="002E5D25" w:rsidP="002E5D25">
            <w:pPr>
              <w:ind w:firstLine="0"/>
              <w:rPr>
                <w:color w:val="2F5496" w:themeColor="accent1" w:themeShade="BF"/>
                <w:lang w:val="en-US"/>
              </w:rPr>
            </w:pPr>
            <w:r w:rsidRPr="002E5D25">
              <w:rPr>
                <w:color w:val="2F5496" w:themeColor="accent1" w:themeShade="BF"/>
                <w:lang w:val="en-US"/>
              </w:rPr>
              <w:t>&gt;</w:t>
            </w:r>
            <w:r>
              <w:rPr>
                <w:color w:val="2F5496" w:themeColor="accent1" w:themeShade="BF"/>
                <w:lang w:val="en-US"/>
              </w:rPr>
              <w:t xml:space="preserve"> </w:t>
            </w:r>
            <w:r w:rsidRPr="002E5D25">
              <w:rPr>
                <w:color w:val="2F5496" w:themeColor="accent1" w:themeShade="BF"/>
                <w:lang w:val="en-US"/>
              </w:rPr>
              <w:t>library(dplyr)</w:t>
            </w:r>
          </w:p>
          <w:p w14:paraId="559548B9" w14:textId="2F46440C" w:rsidR="002E5D25" w:rsidRDefault="002E5D25" w:rsidP="002E5D25">
            <w:pPr>
              <w:ind w:firstLine="0"/>
              <w:rPr>
                <w:lang w:val="en-US"/>
              </w:rPr>
            </w:pPr>
            <w:r>
              <w:rPr>
                <w:color w:val="2F5496" w:themeColor="accent1" w:themeShade="BF"/>
                <w:lang w:val="en-US"/>
              </w:rPr>
              <w:t xml:space="preserve">&gt; </w:t>
            </w:r>
            <w:r w:rsidRPr="002E5D25">
              <w:rPr>
                <w:color w:val="2F5496" w:themeColor="accent1" w:themeShade="BF"/>
                <w:lang w:val="en-US"/>
              </w:rPr>
              <w:t>cardiacDataForHighRiskProfiles &lt;- filter(newFrame, GROUPOFRISK==2)</w:t>
            </w:r>
          </w:p>
        </w:tc>
      </w:tr>
    </w:tbl>
    <w:p w14:paraId="306F8F46" w14:textId="33826F22" w:rsidR="002E5D25" w:rsidRDefault="00095139" w:rsidP="00095139">
      <w:pPr>
        <w:spacing w:before="120"/>
        <w:rPr>
          <w:lang w:val="en-US"/>
        </w:rPr>
      </w:pPr>
      <w:r w:rsidRPr="00095139">
        <w:rPr>
          <w:lang w:val="en-US"/>
        </w:rPr>
        <w:t>Next,</w:t>
      </w:r>
      <w:r>
        <w:rPr>
          <w:lang w:val="en-US"/>
        </w:rPr>
        <w:t xml:space="preserve"> it’s needed to</w:t>
      </w:r>
      <w:r w:rsidRPr="00095139">
        <w:rPr>
          <w:lang w:val="en-US"/>
        </w:rPr>
        <w:t xml:space="preserve"> create a dat</w:t>
      </w:r>
      <w:r>
        <w:rPr>
          <w:lang w:val="en-US"/>
        </w:rPr>
        <w:t>a</w:t>
      </w:r>
      <w:r w:rsidRPr="00095139">
        <w:rPr>
          <w:lang w:val="en-US"/>
        </w:rPr>
        <w:t xml:space="preserve"> frame </w:t>
      </w:r>
      <w:r>
        <w:rPr>
          <w:lang w:val="en-US"/>
        </w:rPr>
        <w:t>which</w:t>
      </w:r>
      <w:r w:rsidRPr="00095139">
        <w:rPr>
          <w:lang w:val="en-US"/>
        </w:rPr>
        <w:t xml:space="preserve"> contains the date information and the number of people who have abnormal heart activity at this time.</w:t>
      </w:r>
      <w:r>
        <w:rPr>
          <w:lang w:val="en-US"/>
        </w:rPr>
        <w:t xml:space="preserve"> </w:t>
      </w:r>
      <w:r w:rsidRPr="00095139">
        <w:rPr>
          <w:lang w:val="en-US"/>
        </w:rPr>
        <w:t xml:space="preserve">An example of this </w:t>
      </w:r>
      <w:r>
        <w:rPr>
          <w:lang w:val="en-US"/>
        </w:rPr>
        <w:t xml:space="preserve">data frame </w:t>
      </w:r>
      <w:r w:rsidR="00C46E1B">
        <w:rPr>
          <w:lang w:val="en-US"/>
        </w:rPr>
        <w:t>shown in the Fi</w:t>
      </w:r>
      <w:r w:rsidRPr="00095139">
        <w:rPr>
          <w:lang w:val="en-US"/>
        </w:rPr>
        <w:t>gure</w:t>
      </w:r>
      <w:r w:rsidR="00852F99">
        <w:rPr>
          <w:lang w:val="en-US"/>
        </w:rPr>
        <w:t xml:space="preserve"> 10</w:t>
      </w:r>
      <w:r>
        <w:rPr>
          <w:lang w:val="en-US"/>
        </w:rPr>
        <w:t>.</w:t>
      </w:r>
    </w:p>
    <w:p w14:paraId="071D2C9E" w14:textId="77777777" w:rsidR="00095139" w:rsidRDefault="00095139" w:rsidP="00095139">
      <w:pPr>
        <w:keepNext/>
        <w:spacing w:before="120"/>
        <w:ind w:firstLine="0"/>
        <w:jc w:val="center"/>
      </w:pPr>
      <w:r>
        <w:rPr>
          <w:noProof/>
          <w:lang w:val="en-US"/>
        </w:rPr>
        <w:drawing>
          <wp:inline distT="0" distB="0" distL="0" distR="0" wp14:anchorId="2B6B7630" wp14:editId="6950524E">
            <wp:extent cx="2270927" cy="2979899"/>
            <wp:effectExtent l="19050" t="19050" r="1524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7412" cy="2988408"/>
                    </a:xfrm>
                    <a:prstGeom prst="rect">
                      <a:avLst/>
                    </a:prstGeom>
                    <a:noFill/>
                    <a:ln>
                      <a:solidFill>
                        <a:schemeClr val="tx1"/>
                      </a:solidFill>
                    </a:ln>
                  </pic:spPr>
                </pic:pic>
              </a:graphicData>
            </a:graphic>
          </wp:inline>
        </w:drawing>
      </w:r>
    </w:p>
    <w:p w14:paraId="08C1FF12" w14:textId="7178331E" w:rsidR="00095139" w:rsidRDefault="00095139" w:rsidP="007B4005">
      <w:pPr>
        <w:pStyle w:val="Caption"/>
        <w:ind w:firstLine="0"/>
        <w:jc w:val="center"/>
        <w:rPr>
          <w:sz w:val="22"/>
          <w:lang w:val="en-US"/>
        </w:rPr>
      </w:pPr>
      <w:bookmarkStart w:id="84" w:name="_Toc492837402"/>
      <w:r w:rsidRPr="007B4005">
        <w:rPr>
          <w:sz w:val="22"/>
          <w:lang w:val="en-US"/>
        </w:rPr>
        <w:t xml:space="preserve">Figure </w:t>
      </w:r>
      <w:r w:rsidRPr="007B4005">
        <w:rPr>
          <w:sz w:val="22"/>
        </w:rPr>
        <w:fldChar w:fldCharType="begin"/>
      </w:r>
      <w:r w:rsidRPr="007B4005">
        <w:rPr>
          <w:sz w:val="22"/>
          <w:lang w:val="en-US"/>
        </w:rPr>
        <w:instrText xml:space="preserve"> SEQ Figure \* ARABIC </w:instrText>
      </w:r>
      <w:r w:rsidRPr="007B4005">
        <w:rPr>
          <w:sz w:val="22"/>
        </w:rPr>
        <w:fldChar w:fldCharType="separate"/>
      </w:r>
      <w:r w:rsidR="00C01C67">
        <w:rPr>
          <w:noProof/>
          <w:sz w:val="22"/>
          <w:lang w:val="en-US"/>
        </w:rPr>
        <w:t>10</w:t>
      </w:r>
      <w:r w:rsidRPr="007B4005">
        <w:rPr>
          <w:sz w:val="22"/>
        </w:rPr>
        <w:fldChar w:fldCharType="end"/>
      </w:r>
      <w:r w:rsidRPr="007B4005">
        <w:rPr>
          <w:sz w:val="22"/>
          <w:lang w:val="en-US"/>
        </w:rPr>
        <w:t xml:space="preserve"> Data</w:t>
      </w:r>
      <w:r w:rsidR="007B4005" w:rsidRPr="007B4005">
        <w:rPr>
          <w:sz w:val="22"/>
          <w:lang w:val="en-US"/>
        </w:rPr>
        <w:t xml:space="preserve"> </w:t>
      </w:r>
      <w:r w:rsidRPr="007B4005">
        <w:rPr>
          <w:sz w:val="22"/>
          <w:lang w:val="en-US"/>
        </w:rPr>
        <w:t xml:space="preserve">frame of </w:t>
      </w:r>
      <w:r w:rsidR="007B4005" w:rsidRPr="007B4005">
        <w:rPr>
          <w:sz w:val="22"/>
          <w:lang w:val="en-US"/>
        </w:rPr>
        <w:t>profiles with abnormal cardiac a</w:t>
      </w:r>
      <w:r w:rsidRPr="007B4005">
        <w:rPr>
          <w:sz w:val="22"/>
          <w:lang w:val="en-US"/>
        </w:rPr>
        <w:t>ctivity</w:t>
      </w:r>
      <w:bookmarkEnd w:id="84"/>
    </w:p>
    <w:p w14:paraId="103F5DE5" w14:textId="7194B154" w:rsidR="007B4005" w:rsidRDefault="007B4005" w:rsidP="007B4005">
      <w:pPr>
        <w:rPr>
          <w:lang w:val="en-US"/>
        </w:rPr>
      </w:pPr>
      <w:r w:rsidRPr="007B4005">
        <w:rPr>
          <w:lang w:val="en-US"/>
        </w:rPr>
        <w:t xml:space="preserve">To visualize the </w:t>
      </w:r>
      <w:r>
        <w:rPr>
          <w:lang w:val="en-US"/>
        </w:rPr>
        <w:t>relation</w:t>
      </w:r>
      <w:r w:rsidRPr="007B4005">
        <w:rPr>
          <w:lang w:val="en-US"/>
        </w:rPr>
        <w:t xml:space="preserve"> of air quality and people with heart rhythm disturbances, combine these data by date:</w:t>
      </w:r>
    </w:p>
    <w:tbl>
      <w:tblPr>
        <w:tblStyle w:val="TableGrid"/>
        <w:tblW w:w="0" w:type="auto"/>
        <w:tblLook w:val="04A0" w:firstRow="1" w:lastRow="0" w:firstColumn="1" w:lastColumn="0" w:noHBand="0" w:noVBand="1"/>
      </w:tblPr>
      <w:tblGrid>
        <w:gridCol w:w="9345"/>
      </w:tblGrid>
      <w:tr w:rsidR="007B4005" w:rsidRPr="00937E7C" w14:paraId="35EBF058" w14:textId="77777777" w:rsidTr="00541B7D">
        <w:tc>
          <w:tcPr>
            <w:tcW w:w="9345" w:type="dxa"/>
          </w:tcPr>
          <w:p w14:paraId="35C73293" w14:textId="3C989953" w:rsidR="007B4005" w:rsidRPr="007B4005" w:rsidRDefault="007B4005" w:rsidP="007B4005">
            <w:pPr>
              <w:ind w:firstLine="0"/>
              <w:rPr>
                <w:lang w:val="en-US"/>
              </w:rPr>
            </w:pPr>
            <w:r w:rsidRPr="007B4005">
              <w:rPr>
                <w:color w:val="2F5496" w:themeColor="accent1" w:themeShade="BF"/>
                <w:lang w:val="en-US"/>
              </w:rPr>
              <w:lastRenderedPageBreak/>
              <w:t>&gt;</w:t>
            </w:r>
            <w:r>
              <w:rPr>
                <w:color w:val="2F5496" w:themeColor="accent1" w:themeShade="BF"/>
                <w:lang w:val="en-US"/>
              </w:rPr>
              <w:t xml:space="preserve"> </w:t>
            </w:r>
            <w:r w:rsidRPr="007B4005">
              <w:rPr>
                <w:color w:val="2F5496" w:themeColor="accent1" w:themeShade="BF"/>
                <w:lang w:val="en-US"/>
              </w:rPr>
              <w:t>newFrame2 &lt;- merge(x = realPollutionData, y = dataSet, by = "DATETIME", all = TRUE)</w:t>
            </w:r>
          </w:p>
        </w:tc>
      </w:tr>
    </w:tbl>
    <w:p w14:paraId="7063C4D8" w14:textId="68B81A7E" w:rsidR="007B4005" w:rsidRDefault="007B4005" w:rsidP="007B4005">
      <w:pPr>
        <w:spacing w:before="120"/>
        <w:rPr>
          <w:lang w:val="en-US"/>
        </w:rPr>
      </w:pPr>
      <w:r w:rsidRPr="007B4005">
        <w:rPr>
          <w:lang w:val="en-US"/>
        </w:rPr>
        <w:t xml:space="preserve">The final </w:t>
      </w:r>
      <w:r>
        <w:rPr>
          <w:lang w:val="en-US"/>
        </w:rPr>
        <w:t>plot of the newFrame</w:t>
      </w:r>
      <w:r w:rsidRPr="007B4005">
        <w:rPr>
          <w:lang w:val="en-US"/>
        </w:rPr>
        <w:t>2, constructed with the library</w:t>
      </w:r>
      <w:r>
        <w:rPr>
          <w:lang w:val="en-US"/>
        </w:rPr>
        <w:t xml:space="preserve"> “ggvis”</w:t>
      </w:r>
      <w:r w:rsidRPr="007B4005">
        <w:rPr>
          <w:lang w:val="en-US"/>
        </w:rPr>
        <w:t xml:space="preserve">, is shown in Figure </w:t>
      </w:r>
      <w:r w:rsidR="00C46E1B">
        <w:rPr>
          <w:lang w:val="en-US"/>
        </w:rPr>
        <w:t>1</w:t>
      </w:r>
      <w:r w:rsidR="00852F99">
        <w:rPr>
          <w:lang w:val="en-US"/>
        </w:rPr>
        <w:t>1</w:t>
      </w:r>
      <w:r w:rsidRPr="007B4005">
        <w:rPr>
          <w:lang w:val="en-US"/>
        </w:rPr>
        <w:t>.</w:t>
      </w:r>
    </w:p>
    <w:p w14:paraId="352B731C" w14:textId="77777777" w:rsidR="007B4005" w:rsidRDefault="007B4005" w:rsidP="001E7172">
      <w:pPr>
        <w:keepNext/>
        <w:spacing w:before="120"/>
        <w:ind w:left="-1560" w:firstLine="0"/>
        <w:jc w:val="center"/>
      </w:pPr>
      <w:r>
        <w:rPr>
          <w:noProof/>
          <w:lang w:val="en-US"/>
        </w:rPr>
        <w:drawing>
          <wp:inline distT="0" distB="0" distL="0" distR="0" wp14:anchorId="27D966F8" wp14:editId="051210BC">
            <wp:extent cx="7299986" cy="3724275"/>
            <wp:effectExtent l="19050" t="19050" r="152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09699" cy="3729230"/>
                    </a:xfrm>
                    <a:prstGeom prst="rect">
                      <a:avLst/>
                    </a:prstGeom>
                    <a:noFill/>
                    <a:ln>
                      <a:solidFill>
                        <a:schemeClr val="tx1"/>
                      </a:solidFill>
                    </a:ln>
                  </pic:spPr>
                </pic:pic>
              </a:graphicData>
            </a:graphic>
          </wp:inline>
        </w:drawing>
      </w:r>
    </w:p>
    <w:p w14:paraId="2A49073F" w14:textId="060E09D4" w:rsidR="007B4005" w:rsidRPr="007B4005" w:rsidRDefault="007B4005" w:rsidP="007B4005">
      <w:pPr>
        <w:pStyle w:val="Caption"/>
        <w:ind w:firstLine="0"/>
        <w:jc w:val="center"/>
        <w:rPr>
          <w:sz w:val="22"/>
          <w:lang w:val="en-US"/>
        </w:rPr>
      </w:pPr>
      <w:bookmarkStart w:id="85" w:name="_Toc492837403"/>
      <w:r w:rsidRPr="007B4005">
        <w:rPr>
          <w:sz w:val="22"/>
          <w:lang w:val="en-US"/>
        </w:rPr>
        <w:t xml:space="preserve">Figure </w:t>
      </w:r>
      <w:r w:rsidRPr="007B4005">
        <w:rPr>
          <w:sz w:val="22"/>
        </w:rPr>
        <w:fldChar w:fldCharType="begin"/>
      </w:r>
      <w:r w:rsidRPr="007B4005">
        <w:rPr>
          <w:sz w:val="22"/>
          <w:lang w:val="en-US"/>
        </w:rPr>
        <w:instrText xml:space="preserve"> SEQ Figure \* ARABIC </w:instrText>
      </w:r>
      <w:r w:rsidRPr="007B4005">
        <w:rPr>
          <w:sz w:val="22"/>
        </w:rPr>
        <w:fldChar w:fldCharType="separate"/>
      </w:r>
      <w:r w:rsidR="00C01C67">
        <w:rPr>
          <w:noProof/>
          <w:sz w:val="22"/>
          <w:lang w:val="en-US"/>
        </w:rPr>
        <w:t>11</w:t>
      </w:r>
      <w:r w:rsidRPr="007B4005">
        <w:rPr>
          <w:sz w:val="22"/>
        </w:rPr>
        <w:fldChar w:fldCharType="end"/>
      </w:r>
      <w:r w:rsidRPr="007B4005">
        <w:rPr>
          <w:sz w:val="22"/>
          <w:lang w:val="en-US"/>
        </w:rPr>
        <w:t xml:space="preserve"> Profiles with abnormal cardiac activity -</w:t>
      </w:r>
      <w:r w:rsidRPr="007B4005">
        <w:rPr>
          <w:noProof/>
          <w:sz w:val="22"/>
          <w:lang w:val="en-US"/>
        </w:rPr>
        <w:t xml:space="preserve"> Quality of air Chart</w:t>
      </w:r>
      <w:bookmarkEnd w:id="85"/>
    </w:p>
    <w:p w14:paraId="015D0FC3" w14:textId="1E65B3CE" w:rsidR="007B4005" w:rsidRDefault="00DE0E49" w:rsidP="007B4005">
      <w:pPr>
        <w:rPr>
          <w:lang w:val="en-US"/>
        </w:rPr>
      </w:pPr>
      <w:r w:rsidRPr="00DE0E49">
        <w:rPr>
          <w:lang w:val="en-US"/>
        </w:rPr>
        <w:t xml:space="preserve">In this </w:t>
      </w:r>
      <w:r>
        <w:rPr>
          <w:lang w:val="en-US"/>
        </w:rPr>
        <w:t>chart</w:t>
      </w:r>
      <w:r w:rsidRPr="00DE0E49">
        <w:rPr>
          <w:lang w:val="en-US"/>
        </w:rPr>
        <w:t xml:space="preserve">, </w:t>
      </w:r>
      <w:r>
        <w:rPr>
          <w:lang w:val="en-US"/>
        </w:rPr>
        <w:t>it</w:t>
      </w:r>
      <w:r w:rsidRPr="00DE0E49">
        <w:rPr>
          <w:lang w:val="en-US"/>
        </w:rPr>
        <w:t xml:space="preserve"> can </w:t>
      </w:r>
      <w:r>
        <w:rPr>
          <w:lang w:val="en-US"/>
        </w:rPr>
        <w:t xml:space="preserve">be </w:t>
      </w:r>
      <w:r w:rsidRPr="00DE0E49">
        <w:rPr>
          <w:lang w:val="en-US"/>
        </w:rPr>
        <w:t>see</w:t>
      </w:r>
      <w:r>
        <w:rPr>
          <w:lang w:val="en-US"/>
        </w:rPr>
        <w:t>n</w:t>
      </w:r>
      <w:r w:rsidRPr="00DE0E49">
        <w:rPr>
          <w:lang w:val="en-US"/>
        </w:rPr>
        <w:t xml:space="preserve"> how the number of people </w:t>
      </w:r>
      <w:r w:rsidR="005B6445" w:rsidRPr="00DE0E49">
        <w:rPr>
          <w:lang w:val="en-US"/>
        </w:rPr>
        <w:t xml:space="preserve">with abnormal cardiac activity </w:t>
      </w:r>
      <w:r w:rsidR="005B6445">
        <w:rPr>
          <w:lang w:val="en-US"/>
        </w:rPr>
        <w:t xml:space="preserve">and </w:t>
      </w:r>
      <w:r w:rsidRPr="00DE0E49">
        <w:rPr>
          <w:lang w:val="en-US"/>
        </w:rPr>
        <w:t>with a high risk of cardiac and pulmonary diseases and more susceptible to environmental influences changes, depending on air quality</w:t>
      </w:r>
      <w:r w:rsidR="005B6445">
        <w:rPr>
          <w:lang w:val="en-US"/>
        </w:rPr>
        <w:t>.</w:t>
      </w:r>
    </w:p>
    <w:p w14:paraId="004ADB6C" w14:textId="1D366C87" w:rsidR="005B6445" w:rsidRPr="00541B7D" w:rsidRDefault="005B6445" w:rsidP="005B6445">
      <w:pPr>
        <w:pStyle w:val="Heading2"/>
        <w:rPr>
          <w:lang w:val="en-US"/>
        </w:rPr>
      </w:pPr>
      <w:bookmarkStart w:id="86" w:name="_Toc492837509"/>
      <w:r w:rsidRPr="00541B7D">
        <w:rPr>
          <w:lang w:val="en-US"/>
        </w:rPr>
        <w:t xml:space="preserve">11.4 Classification </w:t>
      </w:r>
      <w:r w:rsidR="00AB125A">
        <w:rPr>
          <w:lang w:val="en-US"/>
        </w:rPr>
        <w:t>and prediction on</w:t>
      </w:r>
      <w:r w:rsidRPr="00541B7D">
        <w:rPr>
          <w:lang w:val="en-US"/>
        </w:rPr>
        <w:t xml:space="preserve"> profile data</w:t>
      </w:r>
      <w:bookmarkEnd w:id="86"/>
    </w:p>
    <w:p w14:paraId="3EAF95B7" w14:textId="071F7658" w:rsidR="005B6445" w:rsidRDefault="00541B7D" w:rsidP="007B4005">
      <w:r w:rsidRPr="00541B7D">
        <w:rPr>
          <w:lang w:val="en-US"/>
        </w:rPr>
        <w:t xml:space="preserve">The features </w:t>
      </w:r>
      <w:r>
        <w:rPr>
          <w:lang w:val="en-US"/>
        </w:rPr>
        <w:t>of R Language</w:t>
      </w:r>
      <w:r w:rsidRPr="00541B7D">
        <w:rPr>
          <w:lang w:val="en-US"/>
        </w:rPr>
        <w:t xml:space="preserve"> </w:t>
      </w:r>
      <w:r w:rsidR="008B437F">
        <w:rPr>
          <w:lang w:val="en-US"/>
        </w:rPr>
        <w:t>may</w:t>
      </w:r>
      <w:r w:rsidRPr="00541B7D">
        <w:rPr>
          <w:lang w:val="en-US"/>
        </w:rPr>
        <w:t xml:space="preserve"> also be used to classify profiles from a database, in this case </w:t>
      </w:r>
      <w:r w:rsidR="00AB125A">
        <w:rPr>
          <w:lang w:val="en-US"/>
        </w:rPr>
        <w:t>by a risk group, for use it for prediction.</w:t>
      </w:r>
      <w:r w:rsidR="00F605E0" w:rsidRPr="00F605E0">
        <w:rPr>
          <w:lang w:val="en-US"/>
        </w:rPr>
        <w:t xml:space="preserve"> </w:t>
      </w:r>
      <w:r w:rsidR="00F605E0" w:rsidRPr="00F605E0">
        <w:t>First, summarize the distribution of classes in percentages:</w:t>
      </w:r>
    </w:p>
    <w:tbl>
      <w:tblPr>
        <w:tblStyle w:val="TableGrid"/>
        <w:tblW w:w="0" w:type="auto"/>
        <w:tblLook w:val="04A0" w:firstRow="1" w:lastRow="0" w:firstColumn="1" w:lastColumn="0" w:noHBand="0" w:noVBand="1"/>
      </w:tblPr>
      <w:tblGrid>
        <w:gridCol w:w="9345"/>
      </w:tblGrid>
      <w:tr w:rsidR="00F605E0" w14:paraId="0C4986DE" w14:textId="77777777" w:rsidTr="00F605E0">
        <w:tc>
          <w:tcPr>
            <w:tcW w:w="9345" w:type="dxa"/>
          </w:tcPr>
          <w:p w14:paraId="39028008" w14:textId="77777777"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F605E0">
              <w:rPr>
                <w:rFonts w:ascii="Lucida Console" w:eastAsia="Times New Roman" w:hAnsi="Lucida Console" w:cs="Courier New"/>
                <w:color w:val="0000FF"/>
                <w:sz w:val="20"/>
                <w:szCs w:val="20"/>
                <w:lang w:val="en-US"/>
              </w:rPr>
              <w:t>&gt; percentage &lt;- prop.table(table(profileData222$GROUPOFRISK)) * 100</w:t>
            </w:r>
          </w:p>
          <w:p w14:paraId="2FF674D8" w14:textId="77777777"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F605E0">
              <w:rPr>
                <w:rFonts w:ascii="Lucida Console" w:eastAsia="Times New Roman" w:hAnsi="Lucida Console" w:cs="Courier New"/>
                <w:color w:val="0000FF"/>
                <w:sz w:val="20"/>
                <w:szCs w:val="20"/>
                <w:lang w:val="en-US"/>
              </w:rPr>
              <w:t>&gt; cbind(freq=table(profileData222$GROUPOFRISK), percentage=percentage)</w:t>
            </w:r>
          </w:p>
          <w:p w14:paraId="1CED5651" w14:textId="77777777"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F605E0">
              <w:rPr>
                <w:rFonts w:ascii="Lucida Console" w:eastAsia="Times New Roman" w:hAnsi="Lucida Console" w:cs="Courier New"/>
                <w:color w:val="000000"/>
                <w:sz w:val="20"/>
                <w:szCs w:val="20"/>
                <w:lang w:val="en-US"/>
              </w:rPr>
              <w:t xml:space="preserve">  freq percentage</w:t>
            </w:r>
          </w:p>
          <w:p w14:paraId="58151EB7" w14:textId="77777777"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F605E0">
              <w:rPr>
                <w:rFonts w:ascii="Lucida Console" w:eastAsia="Times New Roman" w:hAnsi="Lucida Console" w:cs="Courier New"/>
                <w:color w:val="000000"/>
                <w:sz w:val="20"/>
                <w:szCs w:val="20"/>
                <w:lang w:val="en-US"/>
              </w:rPr>
              <w:t>0 1979   19.78802</w:t>
            </w:r>
          </w:p>
          <w:p w14:paraId="3D4842A6" w14:textId="77777777"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F605E0">
              <w:rPr>
                <w:rFonts w:ascii="Lucida Console" w:eastAsia="Times New Roman" w:hAnsi="Lucida Console" w:cs="Courier New"/>
                <w:color w:val="000000"/>
                <w:sz w:val="20"/>
                <w:szCs w:val="20"/>
                <w:lang w:val="en-US"/>
              </w:rPr>
              <w:t>1 4147   41.46585</w:t>
            </w:r>
          </w:p>
          <w:p w14:paraId="273DE366" w14:textId="228E1EE2" w:rsidR="00F605E0" w:rsidRPr="00F605E0" w:rsidRDefault="00F605E0" w:rsidP="00F60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F605E0">
              <w:rPr>
                <w:rFonts w:ascii="Lucida Console" w:eastAsia="Times New Roman" w:hAnsi="Lucida Console" w:cs="Courier New"/>
                <w:color w:val="000000"/>
                <w:sz w:val="20"/>
                <w:szCs w:val="20"/>
                <w:lang w:val="en-US"/>
              </w:rPr>
              <w:t>2 3875   38.74613</w:t>
            </w:r>
          </w:p>
        </w:tc>
      </w:tr>
    </w:tbl>
    <w:p w14:paraId="0062310B" w14:textId="483C8E9B" w:rsidR="004742E9" w:rsidRDefault="004742E9" w:rsidP="004742E9">
      <w:pPr>
        <w:spacing w:before="120"/>
        <w:rPr>
          <w:lang w:val="en-US"/>
        </w:rPr>
      </w:pPr>
      <w:r w:rsidRPr="004742E9">
        <w:rPr>
          <w:lang w:val="en-US"/>
        </w:rPr>
        <w:t>The largest number of profiles</w:t>
      </w:r>
      <w:r>
        <w:rPr>
          <w:lang w:val="en-US"/>
        </w:rPr>
        <w:t xml:space="preserve"> in current data frame</w:t>
      </w:r>
      <w:r w:rsidRPr="004742E9">
        <w:rPr>
          <w:lang w:val="en-US"/>
        </w:rPr>
        <w:t xml:space="preserve"> belong to the middle class of risk, the smallest - to the low.</w:t>
      </w:r>
      <w:r>
        <w:rPr>
          <w:lang w:val="en-US"/>
        </w:rPr>
        <w:t xml:space="preserve"> To make the prediction method, it’s necessary to c</w:t>
      </w:r>
      <w:r w:rsidRPr="004742E9">
        <w:rPr>
          <w:lang w:val="en-US"/>
        </w:rPr>
        <w:t xml:space="preserve">reate a list of 80% of the rows in the original dataset </w:t>
      </w:r>
      <w:r>
        <w:rPr>
          <w:lang w:val="en-US"/>
        </w:rPr>
        <w:t>to</w:t>
      </w:r>
      <w:r w:rsidRPr="004742E9">
        <w:rPr>
          <w:lang w:val="en-US"/>
        </w:rPr>
        <w:t xml:space="preserve"> use</w:t>
      </w:r>
      <w:r>
        <w:rPr>
          <w:lang w:val="en-US"/>
        </w:rPr>
        <w:t xml:space="preserve"> it</w:t>
      </w:r>
      <w:r w:rsidRPr="004742E9">
        <w:rPr>
          <w:lang w:val="en-US"/>
        </w:rPr>
        <w:t xml:space="preserve"> for training</w:t>
      </w:r>
      <w:r>
        <w:rPr>
          <w:lang w:val="en-US"/>
        </w:rPr>
        <w:t xml:space="preserve"> (</w:t>
      </w:r>
      <w:r w:rsidRPr="004742E9">
        <w:rPr>
          <w:lang w:val="en-US"/>
        </w:rPr>
        <w:t xml:space="preserve">the remaining 20% will be used </w:t>
      </w:r>
      <w:r>
        <w:rPr>
          <w:lang w:val="en-US"/>
        </w:rPr>
        <w:t>for prediction):</w:t>
      </w:r>
    </w:p>
    <w:tbl>
      <w:tblPr>
        <w:tblStyle w:val="TableGrid"/>
        <w:tblW w:w="0" w:type="auto"/>
        <w:tblLook w:val="04A0" w:firstRow="1" w:lastRow="0" w:firstColumn="1" w:lastColumn="0" w:noHBand="0" w:noVBand="1"/>
      </w:tblPr>
      <w:tblGrid>
        <w:gridCol w:w="9345"/>
      </w:tblGrid>
      <w:tr w:rsidR="004742E9" w14:paraId="28B2B83C" w14:textId="77777777" w:rsidTr="000A5019">
        <w:tc>
          <w:tcPr>
            <w:tcW w:w="9345" w:type="dxa"/>
          </w:tcPr>
          <w:p w14:paraId="3C5EB11A" w14:textId="0D4D9470"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validation_index &lt;- createDataPartition(p</w:t>
            </w:r>
            <w:r>
              <w:rPr>
                <w:rFonts w:ascii="Lucida Console" w:eastAsia="Times New Roman" w:hAnsi="Lucida Console" w:cs="Courier New"/>
                <w:color w:val="0000FF"/>
                <w:sz w:val="20"/>
                <w:szCs w:val="20"/>
                <w:lang w:val="en-US"/>
              </w:rPr>
              <w:t>rofileData</w:t>
            </w:r>
            <w:r w:rsidRPr="004742E9">
              <w:rPr>
                <w:rFonts w:ascii="Lucida Console" w:eastAsia="Times New Roman" w:hAnsi="Lucida Console" w:cs="Courier New"/>
                <w:color w:val="0000FF"/>
                <w:sz w:val="20"/>
                <w:szCs w:val="20"/>
                <w:lang w:val="en-US"/>
              </w:rPr>
              <w:t>$G</w:t>
            </w:r>
            <w:r>
              <w:rPr>
                <w:rFonts w:ascii="Lucida Console" w:eastAsia="Times New Roman" w:hAnsi="Lucida Console" w:cs="Courier New"/>
                <w:color w:val="0000FF"/>
                <w:sz w:val="20"/>
                <w:szCs w:val="20"/>
                <w:lang w:val="en-US"/>
              </w:rPr>
              <w:t>ROUPOFRISK, p=0.80, list=FALSE)</w:t>
            </w:r>
          </w:p>
          <w:p w14:paraId="17BD120F" w14:textId="4E30ACFF"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lastRenderedPageBreak/>
              <w:t>validation &lt;- profileData[-validation_index,]</w:t>
            </w:r>
          </w:p>
          <w:p w14:paraId="65988EFF" w14:textId="3EC4F6C6"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highlight w:val="yellow"/>
                <w:lang w:val="en-US"/>
              </w:rPr>
            </w:pPr>
            <w:r w:rsidRPr="004742E9">
              <w:rPr>
                <w:rFonts w:ascii="Lucida Console" w:eastAsia="Times New Roman" w:hAnsi="Lucida Console" w:cs="Courier New"/>
                <w:color w:val="0000FF"/>
                <w:sz w:val="20"/>
                <w:szCs w:val="20"/>
                <w:lang w:val="en-US"/>
              </w:rPr>
              <w:t>profileData &lt;- profileData[validation_index,]</w:t>
            </w:r>
          </w:p>
        </w:tc>
      </w:tr>
    </w:tbl>
    <w:p w14:paraId="5637A38E" w14:textId="326B6AFC" w:rsidR="004742E9" w:rsidRDefault="004742E9" w:rsidP="004742E9">
      <w:pPr>
        <w:spacing w:before="120"/>
        <w:rPr>
          <w:lang w:val="en-US"/>
        </w:rPr>
      </w:pPr>
      <w:r w:rsidRPr="004742E9">
        <w:rPr>
          <w:lang w:val="en-US"/>
        </w:rPr>
        <w:lastRenderedPageBreak/>
        <w:t>Then - using linear and non-linear algorithms for learning:</w:t>
      </w:r>
    </w:p>
    <w:tbl>
      <w:tblPr>
        <w:tblStyle w:val="TableGrid"/>
        <w:tblW w:w="0" w:type="auto"/>
        <w:tblLook w:val="04A0" w:firstRow="1" w:lastRow="0" w:firstColumn="1" w:lastColumn="0" w:noHBand="0" w:noVBand="1"/>
      </w:tblPr>
      <w:tblGrid>
        <w:gridCol w:w="9345"/>
      </w:tblGrid>
      <w:tr w:rsidR="004742E9" w:rsidRPr="00937E7C" w14:paraId="4F546475" w14:textId="77777777" w:rsidTr="000A5019">
        <w:tc>
          <w:tcPr>
            <w:tcW w:w="9345" w:type="dxa"/>
          </w:tcPr>
          <w:p w14:paraId="1F1D3D5A"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 a) linear algorithms</w:t>
            </w:r>
          </w:p>
          <w:p w14:paraId="3FC77395"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set.seed(7)</w:t>
            </w:r>
          </w:p>
          <w:p w14:paraId="61AA0111" w14:textId="223B06D5"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fit.lda &lt;- train(GROUPOFRISK~., data=profileData, method="lda", metric=metric, trControl=control)</w:t>
            </w:r>
          </w:p>
          <w:p w14:paraId="51F7DAEB"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 b) nonlinear algorithms</w:t>
            </w:r>
          </w:p>
          <w:p w14:paraId="2C9638DF"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 CART</w:t>
            </w:r>
          </w:p>
          <w:p w14:paraId="1A109223"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set.seed(7)</w:t>
            </w:r>
          </w:p>
          <w:p w14:paraId="08C31B5D" w14:textId="61C5400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fit.cart &lt;- train(GROUPOFRISK~., data=profileData, method="rpart", metric=metric, trControl=control)</w:t>
            </w:r>
          </w:p>
          <w:p w14:paraId="3FFD7FAC"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 kNN</w:t>
            </w:r>
          </w:p>
          <w:p w14:paraId="7B17CEDC"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set.seed(7)</w:t>
            </w:r>
          </w:p>
          <w:p w14:paraId="7777F08E" w14:textId="125A4ED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highlight w:val="yellow"/>
                <w:lang w:val="en-US"/>
              </w:rPr>
            </w:pPr>
            <w:r w:rsidRPr="004742E9">
              <w:rPr>
                <w:rFonts w:ascii="Lucida Console" w:eastAsia="Times New Roman" w:hAnsi="Lucida Console" w:cs="Courier New"/>
                <w:color w:val="0000FF"/>
                <w:sz w:val="20"/>
                <w:szCs w:val="20"/>
                <w:lang w:val="en-US"/>
              </w:rPr>
              <w:t>fit.knn &lt;- train(GROUPOFRISK~., data=profileData, method="knn", metric=metric, trControl=control)</w:t>
            </w:r>
          </w:p>
        </w:tc>
      </w:tr>
    </w:tbl>
    <w:p w14:paraId="5DF41E1C" w14:textId="4220521C" w:rsidR="004742E9" w:rsidRDefault="004742E9" w:rsidP="004742E9">
      <w:pPr>
        <w:spacing w:before="120"/>
        <w:rPr>
          <w:lang w:val="en-US"/>
        </w:rPr>
      </w:pPr>
      <w:r w:rsidRPr="004742E9">
        <w:rPr>
          <w:lang w:val="en-US"/>
        </w:rPr>
        <w:t>To compare their effectiveness, we use the resampling function</w:t>
      </w:r>
      <w:r>
        <w:rPr>
          <w:lang w:val="en-US"/>
        </w:rPr>
        <w:t>:</w:t>
      </w:r>
    </w:p>
    <w:tbl>
      <w:tblPr>
        <w:tblStyle w:val="TableGrid"/>
        <w:tblW w:w="0" w:type="auto"/>
        <w:tblLook w:val="04A0" w:firstRow="1" w:lastRow="0" w:firstColumn="1" w:lastColumn="0" w:noHBand="0" w:noVBand="1"/>
      </w:tblPr>
      <w:tblGrid>
        <w:gridCol w:w="9345"/>
      </w:tblGrid>
      <w:tr w:rsidR="004742E9" w:rsidRPr="000D36E7" w14:paraId="09836915" w14:textId="77777777" w:rsidTr="004742E9">
        <w:tc>
          <w:tcPr>
            <w:tcW w:w="9345" w:type="dxa"/>
          </w:tcPr>
          <w:p w14:paraId="37F460C4"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&gt; results &lt;- resamples(list(lda=fit.lda, cart=fit.cart, knn=fit.knn))</w:t>
            </w:r>
          </w:p>
          <w:p w14:paraId="35310231"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4742E9">
              <w:rPr>
                <w:rFonts w:ascii="Lucida Console" w:eastAsia="Times New Roman" w:hAnsi="Lucida Console" w:cs="Courier New"/>
                <w:color w:val="0000FF"/>
                <w:sz w:val="20"/>
                <w:szCs w:val="20"/>
                <w:lang w:val="en-US"/>
              </w:rPr>
              <w:t>&gt; summary(results)</w:t>
            </w:r>
          </w:p>
          <w:p w14:paraId="342DD41D"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5D2F2CDB"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Call:</w:t>
            </w:r>
          </w:p>
          <w:p w14:paraId="75D8C2F8"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summary.resamples(object = results)</w:t>
            </w:r>
          </w:p>
          <w:p w14:paraId="17BC9623"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38D881E0"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Models: lda, cart, knn </w:t>
            </w:r>
          </w:p>
          <w:p w14:paraId="64FB3AF3"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Number of resamples: 10 </w:t>
            </w:r>
          </w:p>
          <w:p w14:paraId="15116E8C"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58CAA469"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Accuracy </w:t>
            </w:r>
          </w:p>
          <w:p w14:paraId="711228C8"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       Min. 1st Qu. Median   Mean 3rd Qu.   Max. NA's</w:t>
            </w:r>
          </w:p>
          <w:p w14:paraId="60B37C49"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lda  0.8541  0.8571 0.8644 0.8649  0.8688 0.8851    0</w:t>
            </w:r>
          </w:p>
          <w:p w14:paraId="60B3F1A1"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cart 0.9039  0.9124 0.9306 0.9260  0.9365 0.9510    0</w:t>
            </w:r>
          </w:p>
          <w:p w14:paraId="7249AA04"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knn  0.9151  0.9220 0.9249 0.9259  0.9293 0.9410    0</w:t>
            </w:r>
          </w:p>
          <w:p w14:paraId="0F0C5750"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677E5547"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Kappa </w:t>
            </w:r>
          </w:p>
          <w:p w14:paraId="749A6DFD"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 xml:space="preserve">       Min. 1st Qu. Median   Mean 3rd Qu.   Max. NA's</w:t>
            </w:r>
          </w:p>
          <w:p w14:paraId="637A8403"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lda  0.7708  0.7752 0.7864 0.7872  0.7927 0.8192    0</w:t>
            </w:r>
          </w:p>
          <w:p w14:paraId="6E273FBA" w14:textId="77777777"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cart 0.8483  0.8615 0.8903 0.8831  0.8999 0.9227    0</w:t>
            </w:r>
          </w:p>
          <w:p w14:paraId="0F7152D5" w14:textId="323612A9" w:rsidR="004742E9" w:rsidRPr="004742E9" w:rsidRDefault="004742E9" w:rsidP="0047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4742E9">
              <w:rPr>
                <w:rFonts w:ascii="Lucida Console" w:eastAsia="Times New Roman" w:hAnsi="Lucida Console" w:cs="Courier New"/>
                <w:color w:val="000000"/>
                <w:sz w:val="20"/>
                <w:szCs w:val="20"/>
                <w:lang w:val="en-US"/>
              </w:rPr>
              <w:t>knn  0.8658  0.8772 0.8813 0.8831  0.8887 0.9073    0</w:t>
            </w:r>
          </w:p>
        </w:tc>
      </w:tr>
    </w:tbl>
    <w:p w14:paraId="6CFADD6D" w14:textId="20376D33" w:rsidR="004742E9" w:rsidRDefault="000A5019" w:rsidP="004742E9">
      <w:pPr>
        <w:spacing w:before="120"/>
        <w:rPr>
          <w:lang w:val="en-US"/>
        </w:rPr>
      </w:pPr>
      <w:r>
        <w:rPr>
          <w:lang w:val="en-US"/>
        </w:rPr>
        <w:t>I</w:t>
      </w:r>
      <w:r w:rsidRPr="000A5019">
        <w:rPr>
          <w:lang w:val="en-US"/>
        </w:rPr>
        <w:t>t can be seen that the CART method showed the greatest accuracy</w:t>
      </w:r>
      <w:r>
        <w:rPr>
          <w:lang w:val="en-US"/>
        </w:rPr>
        <w:t>, so it can be used  for prediction.</w:t>
      </w:r>
      <w:r w:rsidR="00C96936">
        <w:rPr>
          <w:lang w:val="en-US"/>
        </w:rPr>
        <w:t xml:space="preserve"> Then one can estimate the skill of CART on the validation dataset:</w:t>
      </w:r>
    </w:p>
    <w:tbl>
      <w:tblPr>
        <w:tblStyle w:val="TableGrid"/>
        <w:tblW w:w="0" w:type="auto"/>
        <w:tblLook w:val="04A0" w:firstRow="1" w:lastRow="0" w:firstColumn="1" w:lastColumn="0" w:noHBand="0" w:noVBand="1"/>
      </w:tblPr>
      <w:tblGrid>
        <w:gridCol w:w="9345"/>
      </w:tblGrid>
      <w:tr w:rsidR="00C96936" w14:paraId="7357A490" w14:textId="77777777" w:rsidTr="00C96936">
        <w:tc>
          <w:tcPr>
            <w:tcW w:w="9345" w:type="dxa"/>
          </w:tcPr>
          <w:p w14:paraId="49151D85"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C96936">
              <w:rPr>
                <w:rFonts w:ascii="Lucida Console" w:eastAsia="Times New Roman" w:hAnsi="Lucida Console" w:cs="Courier New"/>
                <w:color w:val="0000FF"/>
                <w:sz w:val="20"/>
                <w:szCs w:val="20"/>
                <w:lang w:val="en-US"/>
              </w:rPr>
              <w:t>&gt; predictions &lt;- predict(fit.cart, validation)</w:t>
            </w:r>
          </w:p>
          <w:p w14:paraId="4A1A6323"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FF"/>
                <w:sz w:val="20"/>
                <w:szCs w:val="20"/>
                <w:lang w:val="en-US"/>
              </w:rPr>
            </w:pPr>
            <w:r w:rsidRPr="00C96936">
              <w:rPr>
                <w:rFonts w:ascii="Lucida Console" w:eastAsia="Times New Roman" w:hAnsi="Lucida Console" w:cs="Courier New"/>
                <w:color w:val="0000FF"/>
                <w:sz w:val="20"/>
                <w:szCs w:val="20"/>
                <w:lang w:val="en-US"/>
              </w:rPr>
              <w:t>&gt; confusionMatrix(predictions, validation$GROUPOFRISK)</w:t>
            </w:r>
          </w:p>
          <w:p w14:paraId="715A1E2A"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Confusion Matrix and Statistics</w:t>
            </w:r>
          </w:p>
          <w:p w14:paraId="2944130A"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339B421F"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Reference</w:t>
            </w:r>
          </w:p>
          <w:p w14:paraId="664470C8"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Prediction   0   1   2</w:t>
            </w:r>
          </w:p>
          <w:p w14:paraId="6AA79A78"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0 341   0   0</w:t>
            </w:r>
          </w:p>
          <w:p w14:paraId="3ADDEA6D"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1  54 787  51</w:t>
            </w:r>
          </w:p>
          <w:p w14:paraId="6E772299"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2   0  42 724</w:t>
            </w:r>
          </w:p>
          <w:p w14:paraId="6B7740F7"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59042775"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Overall Statistics</w:t>
            </w:r>
          </w:p>
          <w:p w14:paraId="0F6AAAB8"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w:t>
            </w:r>
          </w:p>
          <w:p w14:paraId="0A2407F3"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Accuracy : 0.9265          </w:t>
            </w:r>
          </w:p>
          <w:p w14:paraId="2351A41C"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95% CI : (0.9141, 0.9375)</w:t>
            </w:r>
          </w:p>
          <w:p w14:paraId="0E118DCF" w14:textId="77777777" w:rsidR="00C96936" w:rsidRPr="000D36E7"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No Information Rate : 0.4147          </w:t>
            </w:r>
          </w:p>
          <w:p w14:paraId="5279E430"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P-Value [Acc &gt; NIR] : &lt; 2.2e-16       </w:t>
            </w:r>
          </w:p>
          <w:p w14:paraId="2933E2CD"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w:t>
            </w:r>
          </w:p>
          <w:p w14:paraId="46909263"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lastRenderedPageBreak/>
              <w:t xml:space="preserve">                  Kappa : 0.8838          </w:t>
            </w:r>
          </w:p>
          <w:p w14:paraId="334CB77B"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Mcnemar's Test P-Value : NA              </w:t>
            </w:r>
          </w:p>
          <w:p w14:paraId="2127C985"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0E6AB302"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Statistics by Class:</w:t>
            </w:r>
          </w:p>
          <w:p w14:paraId="2E621657"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p>
          <w:p w14:paraId="03FFCD71"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 xml:space="preserve">                     Class: 0 Class: 1 Class: 2</w:t>
            </w:r>
          </w:p>
          <w:p w14:paraId="0779269F"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Sensitivity            0.8633   0.9493   0.9342</w:t>
            </w:r>
          </w:p>
          <w:p w14:paraId="4DCB4893"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Specificity            1.0000   0.9103   0.9657</w:t>
            </w:r>
          </w:p>
          <w:p w14:paraId="0AAC0CB1"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Pos Pred Value         1.0000   0.8823   0.9452</w:t>
            </w:r>
          </w:p>
          <w:p w14:paraId="056F9B40"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Neg Pred Value         0.9674   0.9621   0.9586</w:t>
            </w:r>
          </w:p>
          <w:p w14:paraId="25A39B87"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Prevalence             0.1976   0.4147   0.3877</w:t>
            </w:r>
          </w:p>
          <w:p w14:paraId="10924324"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Detection Rate         0.1706   0.3937   0.3622</w:t>
            </w:r>
          </w:p>
          <w:p w14:paraId="56267F4A" w14:textId="77777777"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Detection Prevalence   0.1706   0.4462   0.3832</w:t>
            </w:r>
          </w:p>
          <w:p w14:paraId="18CFB4CC" w14:textId="15277C54" w:rsidR="00C96936" w:rsidRPr="00C96936" w:rsidRDefault="00C96936" w:rsidP="00C9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000000"/>
                <w:sz w:val="20"/>
                <w:szCs w:val="20"/>
                <w:lang w:val="en-US"/>
              </w:rPr>
            </w:pPr>
            <w:r w:rsidRPr="00C96936">
              <w:rPr>
                <w:rFonts w:ascii="Lucida Console" w:eastAsia="Times New Roman" w:hAnsi="Lucida Console" w:cs="Courier New"/>
                <w:color w:val="000000"/>
                <w:sz w:val="20"/>
                <w:szCs w:val="20"/>
                <w:lang w:val="en-US"/>
              </w:rPr>
              <w:t>Balanced Accuracy      0.9316   0.9298   0.9499</w:t>
            </w:r>
          </w:p>
        </w:tc>
      </w:tr>
    </w:tbl>
    <w:p w14:paraId="09651160" w14:textId="310AE46B" w:rsidR="00C96936" w:rsidRPr="00C96936" w:rsidRDefault="00C96936" w:rsidP="00C96936">
      <w:pPr>
        <w:spacing w:before="120"/>
        <w:rPr>
          <w:lang w:val="en-US"/>
        </w:rPr>
      </w:pPr>
      <w:r w:rsidRPr="00C96936">
        <w:rPr>
          <w:lang w:val="en-US"/>
        </w:rPr>
        <w:lastRenderedPageBreak/>
        <w:t>Thus, the accuracy of the prediction method is 95%, and it can be used to determine the</w:t>
      </w:r>
      <w:r>
        <w:rPr>
          <w:lang w:val="en-US"/>
        </w:rPr>
        <w:t xml:space="preserve"> group of</w:t>
      </w:r>
      <w:r w:rsidRPr="00C96936">
        <w:rPr>
          <w:lang w:val="en-US"/>
        </w:rPr>
        <w:t xml:space="preserve"> risk </w:t>
      </w:r>
      <w:r>
        <w:rPr>
          <w:lang w:val="en-US"/>
        </w:rPr>
        <w:t>of profile</w:t>
      </w:r>
      <w:r w:rsidRPr="00C96936">
        <w:rPr>
          <w:lang w:val="en-US"/>
        </w:rPr>
        <w:t>.</w:t>
      </w:r>
    </w:p>
    <w:p w14:paraId="2980FFC6" w14:textId="56E41718" w:rsidR="0033018B" w:rsidRPr="00380B7C" w:rsidRDefault="00FD20C0" w:rsidP="00C21454">
      <w:pPr>
        <w:pStyle w:val="Heading1"/>
        <w:rPr>
          <w:lang w:val="en-US"/>
        </w:rPr>
      </w:pPr>
      <w:bookmarkStart w:id="87" w:name="_9_BDSE_Data"/>
      <w:bookmarkStart w:id="88" w:name="_11_General_Conclusion"/>
      <w:bookmarkStart w:id="89" w:name="_12_General_Conclusion"/>
      <w:bookmarkStart w:id="90" w:name="_Toc492837510"/>
      <w:bookmarkEnd w:id="87"/>
      <w:bookmarkEnd w:id="88"/>
      <w:bookmarkEnd w:id="89"/>
      <w:r w:rsidRPr="00380B7C">
        <w:rPr>
          <w:lang w:val="en-US"/>
        </w:rPr>
        <w:t>12</w:t>
      </w:r>
      <w:r w:rsidR="004437D7" w:rsidRPr="00380B7C">
        <w:rPr>
          <w:lang w:val="en-US"/>
        </w:rPr>
        <w:t xml:space="preserve"> General Conclusion</w:t>
      </w:r>
      <w:bookmarkEnd w:id="90"/>
    </w:p>
    <w:p w14:paraId="54E129AB" w14:textId="65383B39" w:rsidR="00BF0CB3" w:rsidRDefault="00BF0CB3" w:rsidP="00125374">
      <w:pPr>
        <w:spacing w:after="0"/>
        <w:ind w:firstLine="709"/>
        <w:rPr>
          <w:lang w:val="en-US"/>
        </w:rPr>
      </w:pPr>
      <w:r>
        <w:rPr>
          <w:szCs w:val="24"/>
          <w:lang w:val="en-US"/>
        </w:rPr>
        <w:t>The</w:t>
      </w:r>
      <w:r w:rsidRPr="00BF0CB3">
        <w:rPr>
          <w:szCs w:val="24"/>
          <w:lang w:val="en-US"/>
        </w:rPr>
        <w:t xml:space="preserve"> result of this </w:t>
      </w:r>
      <w:r w:rsidR="00E00E37">
        <w:rPr>
          <w:szCs w:val="24"/>
          <w:lang w:val="en-US"/>
        </w:rPr>
        <w:t>internship</w:t>
      </w:r>
      <w:r>
        <w:rPr>
          <w:szCs w:val="24"/>
          <w:lang w:val="en-US"/>
        </w:rPr>
        <w:t xml:space="preserve"> is an implemented</w:t>
      </w:r>
      <w:r w:rsidRPr="00BF0CB3">
        <w:rPr>
          <w:szCs w:val="24"/>
          <w:lang w:val="en-US"/>
        </w:rPr>
        <w:t xml:space="preserve"> software</w:t>
      </w:r>
      <w:r>
        <w:rPr>
          <w:szCs w:val="24"/>
          <w:lang w:val="en-US"/>
        </w:rPr>
        <w:t>,</w:t>
      </w:r>
      <w:r w:rsidRPr="00BF0CB3">
        <w:rPr>
          <w:szCs w:val="24"/>
          <w:lang w:val="en-US"/>
        </w:rPr>
        <w:t xml:space="preserve"> using the Big Dat</w:t>
      </w:r>
      <w:r>
        <w:rPr>
          <w:szCs w:val="24"/>
          <w:lang w:val="en-US"/>
        </w:rPr>
        <w:t>a</w:t>
      </w:r>
      <w:r w:rsidRPr="00BF0CB3">
        <w:rPr>
          <w:szCs w:val="24"/>
          <w:lang w:val="en-US"/>
        </w:rPr>
        <w:t xml:space="preserve"> approach</w:t>
      </w:r>
      <w:r w:rsidR="00E00E37">
        <w:rPr>
          <w:szCs w:val="24"/>
          <w:lang w:val="en-US"/>
        </w:rPr>
        <w:t xml:space="preserve"> and Open Sours tools</w:t>
      </w:r>
      <w:r w:rsidRPr="00BF0CB3">
        <w:rPr>
          <w:szCs w:val="24"/>
          <w:lang w:val="en-US"/>
        </w:rPr>
        <w:t>, which allows to manage and analyze data</w:t>
      </w:r>
      <w:r w:rsidR="00E00E37">
        <w:rPr>
          <w:szCs w:val="24"/>
          <w:lang w:val="en-US"/>
        </w:rPr>
        <w:t xml:space="preserve"> (including real-time data).</w:t>
      </w:r>
      <w:r w:rsidRPr="00BF0CB3">
        <w:rPr>
          <w:szCs w:val="24"/>
          <w:lang w:val="en-US"/>
        </w:rPr>
        <w:t xml:space="preserve"> </w:t>
      </w:r>
    </w:p>
    <w:p w14:paraId="5066DE4F" w14:textId="7142C1EE" w:rsidR="00E00E37" w:rsidRDefault="00E00E37" w:rsidP="00125374">
      <w:pPr>
        <w:spacing w:after="0"/>
        <w:ind w:firstLine="709"/>
        <w:rPr>
          <w:szCs w:val="24"/>
          <w:lang w:val="en-US"/>
        </w:rPr>
      </w:pPr>
      <w:r>
        <w:rPr>
          <w:szCs w:val="24"/>
          <w:lang w:val="en-US"/>
        </w:rPr>
        <w:t xml:space="preserve">This software enriches the Data </w:t>
      </w:r>
      <w:r w:rsidR="00E12E36">
        <w:rPr>
          <w:szCs w:val="24"/>
          <w:lang w:val="en-US"/>
        </w:rPr>
        <w:t>L</w:t>
      </w:r>
      <w:r>
        <w:rPr>
          <w:szCs w:val="24"/>
          <w:lang w:val="en-US"/>
        </w:rPr>
        <w:t xml:space="preserve">ake of </w:t>
      </w:r>
      <w:r w:rsidR="00E12E36">
        <w:rPr>
          <w:szCs w:val="24"/>
          <w:lang w:val="en-US"/>
        </w:rPr>
        <w:t xml:space="preserve">the </w:t>
      </w:r>
      <w:r>
        <w:rPr>
          <w:szCs w:val="24"/>
          <w:lang w:val="en-US"/>
        </w:rPr>
        <w:t xml:space="preserve">Big Bridge – SE project with personal data and it can be used for collecting and analyzing the data, coming from smartwatch, as well as daily data on air pollution. </w:t>
      </w:r>
      <w:r w:rsidRPr="00E00E37">
        <w:rPr>
          <w:szCs w:val="24"/>
          <w:lang w:val="en-US"/>
        </w:rPr>
        <w:t>The</w:t>
      </w:r>
      <w:r w:rsidR="00E12E36">
        <w:rPr>
          <w:szCs w:val="24"/>
          <w:lang w:val="en-US"/>
        </w:rPr>
        <w:t>se functions make the</w:t>
      </w:r>
      <w:r w:rsidRPr="00E00E37">
        <w:rPr>
          <w:szCs w:val="24"/>
          <w:lang w:val="en-US"/>
        </w:rPr>
        <w:t xml:space="preserve"> </w:t>
      </w:r>
      <w:r w:rsidR="00E12E36">
        <w:rPr>
          <w:szCs w:val="24"/>
          <w:lang w:val="en-US"/>
        </w:rPr>
        <w:t>studies on</w:t>
      </w:r>
      <w:r w:rsidRPr="00E00E37">
        <w:rPr>
          <w:szCs w:val="24"/>
          <w:lang w:val="en-US"/>
        </w:rPr>
        <w:t xml:space="preserve"> the influence of air pollution on human health more personalized and broad.</w:t>
      </w:r>
      <w:r w:rsidR="00F764DD" w:rsidRPr="00F764DD">
        <w:rPr>
          <w:szCs w:val="24"/>
          <w:lang w:val="en-US"/>
        </w:rPr>
        <w:t xml:space="preserve"> At the moment, the system was tested on the generated data, the analysis performed on real user data will be more correct.</w:t>
      </w:r>
    </w:p>
    <w:p w14:paraId="18DCFDA3" w14:textId="52DAFF5F" w:rsidR="00F764DD" w:rsidRDefault="00F764DD" w:rsidP="00125374">
      <w:pPr>
        <w:spacing w:after="0"/>
        <w:ind w:firstLine="709"/>
        <w:rPr>
          <w:szCs w:val="24"/>
          <w:lang w:val="en-US"/>
        </w:rPr>
      </w:pPr>
      <w:r>
        <w:rPr>
          <w:szCs w:val="24"/>
          <w:lang w:val="en-US"/>
        </w:rPr>
        <w:t>The</w:t>
      </w:r>
      <w:r w:rsidRPr="00F764DD">
        <w:rPr>
          <w:szCs w:val="24"/>
          <w:lang w:val="en-US"/>
        </w:rPr>
        <w:t xml:space="preserve"> Android application developed as part of an internship can help users, especially those with a high risk of lung and cardiovascular disease, to monitor their health and receive recommendations depending on </w:t>
      </w:r>
      <w:r>
        <w:rPr>
          <w:szCs w:val="24"/>
          <w:lang w:val="en-US"/>
        </w:rPr>
        <w:t xml:space="preserve">daily </w:t>
      </w:r>
      <w:r w:rsidRPr="00F764DD">
        <w:rPr>
          <w:szCs w:val="24"/>
          <w:lang w:val="en-US"/>
        </w:rPr>
        <w:t>air quality.</w:t>
      </w:r>
    </w:p>
    <w:p w14:paraId="3683D2D4" w14:textId="0A101AEA" w:rsidR="002354F2" w:rsidRDefault="002354F2" w:rsidP="00125374">
      <w:pPr>
        <w:spacing w:after="0"/>
        <w:ind w:firstLine="709"/>
        <w:rPr>
          <w:szCs w:val="24"/>
          <w:lang w:val="en-US"/>
        </w:rPr>
      </w:pPr>
      <w:r w:rsidRPr="002354F2">
        <w:rPr>
          <w:szCs w:val="24"/>
          <w:lang w:val="en-US"/>
        </w:rPr>
        <w:t xml:space="preserve">The tasks set for the internship are fulfilled. For further work on the project, </w:t>
      </w:r>
      <w:r>
        <w:rPr>
          <w:szCs w:val="24"/>
          <w:lang w:val="en-US"/>
        </w:rPr>
        <w:t>it is possible to implement the</w:t>
      </w:r>
      <w:r w:rsidRPr="002354F2">
        <w:rPr>
          <w:szCs w:val="24"/>
          <w:lang w:val="en-US"/>
        </w:rPr>
        <w:t xml:space="preserve"> analysis on real data, as well as connect new data sources to the system.</w:t>
      </w:r>
    </w:p>
    <w:p w14:paraId="4D214C2D" w14:textId="03DFB686" w:rsidR="00445CDE" w:rsidRDefault="00445CDE" w:rsidP="00125374">
      <w:pPr>
        <w:spacing w:after="0"/>
        <w:ind w:firstLine="709"/>
        <w:rPr>
          <w:szCs w:val="24"/>
          <w:lang w:val="en-US"/>
        </w:rPr>
      </w:pPr>
    </w:p>
    <w:p w14:paraId="064DEA01" w14:textId="77777777" w:rsidR="00F764DD" w:rsidRPr="002354F2" w:rsidRDefault="00F764DD" w:rsidP="00125374">
      <w:pPr>
        <w:spacing w:after="0"/>
        <w:ind w:firstLine="709"/>
        <w:rPr>
          <w:szCs w:val="24"/>
          <w:lang w:val="en-US"/>
        </w:rPr>
      </w:pPr>
    </w:p>
    <w:p w14:paraId="75E645C3" w14:textId="23DCEB6A" w:rsidR="003266E2" w:rsidRPr="002354F2" w:rsidRDefault="003266E2" w:rsidP="00A972D8">
      <w:pPr>
        <w:spacing w:after="0"/>
        <w:ind w:firstLine="709"/>
        <w:rPr>
          <w:lang w:val="en-US"/>
        </w:rPr>
      </w:pPr>
    </w:p>
    <w:p w14:paraId="39FE79A0" w14:textId="77777777" w:rsidR="00F764DD" w:rsidRPr="002354F2" w:rsidRDefault="00F764DD">
      <w:pPr>
        <w:spacing w:after="160" w:line="259" w:lineRule="auto"/>
        <w:ind w:firstLine="0"/>
        <w:jc w:val="left"/>
        <w:rPr>
          <w:rFonts w:eastAsiaTheme="majorEastAsia" w:cstheme="majorBidi"/>
          <w:b/>
          <w:sz w:val="28"/>
          <w:szCs w:val="32"/>
          <w:lang w:val="en-US"/>
        </w:rPr>
      </w:pPr>
      <w:bookmarkStart w:id="91" w:name="_Reference_and_bibliography"/>
      <w:bookmarkEnd w:id="91"/>
      <w:r w:rsidRPr="002354F2">
        <w:rPr>
          <w:lang w:val="en-US"/>
        </w:rPr>
        <w:br w:type="page"/>
      </w:r>
    </w:p>
    <w:p w14:paraId="1E0F3477" w14:textId="532E8057" w:rsidR="003266E2" w:rsidRPr="00FD20C0" w:rsidRDefault="003266E2" w:rsidP="00FD20C0">
      <w:pPr>
        <w:pStyle w:val="Heading1"/>
      </w:pPr>
      <w:bookmarkStart w:id="92" w:name="_Toc492837511"/>
      <w:r w:rsidRPr="00FD20C0">
        <w:lastRenderedPageBreak/>
        <w:t>Reference and bibliography</w:t>
      </w:r>
      <w:bookmarkEnd w:id="92"/>
    </w:p>
    <w:p w14:paraId="485C7EFD" w14:textId="07123749" w:rsidR="003266E2" w:rsidRPr="003266E2" w:rsidRDefault="003266E2" w:rsidP="003266E2">
      <w:pPr>
        <w:pStyle w:val="ListParagraph"/>
        <w:numPr>
          <w:ilvl w:val="0"/>
          <w:numId w:val="13"/>
        </w:numPr>
        <w:jc w:val="left"/>
        <w:rPr>
          <w:lang w:val="en-US"/>
        </w:rPr>
      </w:pPr>
      <w:bookmarkStart w:id="93" w:name="_Hlk478034123"/>
      <w:r w:rsidRPr="00E435DE">
        <w:rPr>
          <w:lang w:val="en-US"/>
        </w:rPr>
        <w:t>Holland W. W., Reid D. D.</w:t>
      </w:r>
      <w:r w:rsidR="00776F2D">
        <w:rPr>
          <w:lang w:val="en-US"/>
        </w:rPr>
        <w:t xml:space="preserve"> </w:t>
      </w:r>
      <w:r w:rsidRPr="00E435DE">
        <w:rPr>
          <w:lang w:val="en-US"/>
        </w:rPr>
        <w:t xml:space="preserve">The urban factor in chronic bronchitis. </w:t>
      </w:r>
      <w:r w:rsidRPr="003266E2">
        <w:rPr>
          <w:lang w:val="en-US"/>
        </w:rPr>
        <w:t>Lancet</w:t>
      </w:r>
    </w:p>
    <w:p w14:paraId="1F808DDF" w14:textId="1AD105F9" w:rsidR="000C04AD" w:rsidRPr="00776F2D" w:rsidRDefault="003266E2" w:rsidP="00C1005A">
      <w:pPr>
        <w:pStyle w:val="ListParagraph"/>
        <w:numPr>
          <w:ilvl w:val="0"/>
          <w:numId w:val="13"/>
        </w:numPr>
        <w:ind w:left="714" w:hanging="357"/>
        <w:jc w:val="left"/>
        <w:rPr>
          <w:lang w:val="fr-FR"/>
        </w:rPr>
      </w:pPr>
      <w:r w:rsidRPr="000C04AD">
        <w:rPr>
          <w:lang w:val="fr-FR"/>
        </w:rPr>
        <w:t>PAARC: Groupe Cooperative /Lelouche J</w:t>
      </w:r>
      <w:r w:rsidR="00776F2D">
        <w:rPr>
          <w:lang w:val="fr-FR"/>
        </w:rPr>
        <w:t xml:space="preserve"> </w:t>
      </w:r>
      <w:r w:rsidRPr="000C04AD">
        <w:rPr>
          <w:lang w:val="fr-FR"/>
        </w:rPr>
        <w:t>Pollution atmosphérique et affections respiratoires chroniques ou à répétition. Bull. Eur. Physiopathol. Respir</w:t>
      </w:r>
    </w:p>
    <w:p w14:paraId="21CF7550" w14:textId="77777777" w:rsidR="003266E2" w:rsidRPr="000C04AD" w:rsidRDefault="003266E2" w:rsidP="00C1005A">
      <w:pPr>
        <w:pStyle w:val="ListParagraph"/>
        <w:numPr>
          <w:ilvl w:val="0"/>
          <w:numId w:val="13"/>
        </w:numPr>
        <w:ind w:left="714" w:hanging="357"/>
        <w:jc w:val="left"/>
        <w:rPr>
          <w:lang w:val="en-US"/>
        </w:rPr>
      </w:pPr>
      <w:r w:rsidRPr="000C04AD">
        <w:rPr>
          <w:lang w:val="en-US"/>
        </w:rPr>
        <w:t>Schenker M. B., Samet J. M., Speizer F. E., Gruhl J., Batterman S.Health effects of air pollution due to coal combustion in the Chestnut Ridge region of Pennsylvania: results of cross-sectional analysis in adults. Arch. Environ. Health</w:t>
      </w:r>
    </w:p>
    <w:p w14:paraId="2ED4349D" w14:textId="77777777" w:rsidR="003266E2" w:rsidRPr="00E435DE" w:rsidRDefault="003266E2" w:rsidP="003266E2">
      <w:pPr>
        <w:pStyle w:val="ListParagraph"/>
        <w:numPr>
          <w:ilvl w:val="0"/>
          <w:numId w:val="13"/>
        </w:numPr>
        <w:ind w:left="714" w:hanging="357"/>
        <w:jc w:val="left"/>
        <w:rPr>
          <w:lang w:val="en-US"/>
        </w:rPr>
      </w:pPr>
      <w:r w:rsidRPr="00E435DE">
        <w:rPr>
          <w:lang w:val="en-US"/>
        </w:rPr>
        <w:t>Euler G. L., Abbey D. E., Magie A. R., Hodlkin J. E.Chronic obstructive pulmonary disease symptom effects of long term cumulative exposure to ambient levels of total suspended particulates and sulfur dioxide in California Seventh-Day Adventist residents. Arch. Environ. Health</w:t>
      </w:r>
    </w:p>
    <w:p w14:paraId="1DF32781" w14:textId="77777777" w:rsidR="000C04AD" w:rsidRDefault="003266E2" w:rsidP="003266E2">
      <w:pPr>
        <w:pStyle w:val="ListParagraph"/>
        <w:numPr>
          <w:ilvl w:val="0"/>
          <w:numId w:val="13"/>
        </w:numPr>
        <w:ind w:left="714" w:hanging="357"/>
        <w:jc w:val="left"/>
        <w:rPr>
          <w:lang w:val="en-US"/>
        </w:rPr>
      </w:pPr>
      <w:r w:rsidRPr="00E435DE">
        <w:rPr>
          <w:lang w:val="en-US"/>
        </w:rPr>
        <w:t>Portney P., Mullahy J.Urban air quality and respiratory disease. Reg. Sci. Urban Econ.</w:t>
      </w:r>
    </w:p>
    <w:p w14:paraId="143F49BF" w14:textId="77777777" w:rsidR="003266E2" w:rsidRPr="00E435DE" w:rsidRDefault="000C04AD" w:rsidP="003266E2">
      <w:pPr>
        <w:pStyle w:val="ListParagraph"/>
        <w:numPr>
          <w:ilvl w:val="0"/>
          <w:numId w:val="13"/>
        </w:numPr>
        <w:ind w:left="714" w:hanging="357"/>
        <w:jc w:val="left"/>
        <w:rPr>
          <w:lang w:val="en-US"/>
        </w:rPr>
      </w:pPr>
      <w:r w:rsidRPr="00E435DE">
        <w:rPr>
          <w:lang w:val="en-US"/>
        </w:rPr>
        <w:t xml:space="preserve"> </w:t>
      </w:r>
      <w:r w:rsidR="003266E2" w:rsidRPr="00E435DE">
        <w:rPr>
          <w:lang w:val="en-US"/>
        </w:rPr>
        <w:t>Schwartz J.</w:t>
      </w:r>
      <w:r>
        <w:rPr>
          <w:lang w:val="en-US"/>
        </w:rPr>
        <w:t xml:space="preserve"> </w:t>
      </w:r>
      <w:r w:rsidR="003266E2" w:rsidRPr="00E435DE">
        <w:rPr>
          <w:lang w:val="en-US"/>
        </w:rPr>
        <w:t>Particulate air pollution and chronic respiratory disease. Environ. Res.</w:t>
      </w:r>
    </w:p>
    <w:p w14:paraId="5AFCDB9C" w14:textId="77777777" w:rsidR="003266E2" w:rsidRPr="00E435DE" w:rsidRDefault="003266E2" w:rsidP="003266E2">
      <w:pPr>
        <w:pStyle w:val="ListParagraph"/>
        <w:numPr>
          <w:ilvl w:val="0"/>
          <w:numId w:val="13"/>
        </w:numPr>
        <w:ind w:left="714" w:hanging="357"/>
        <w:jc w:val="left"/>
        <w:rPr>
          <w:lang w:val="en-US"/>
        </w:rPr>
      </w:pPr>
      <w:r w:rsidRPr="006D597A">
        <w:rPr>
          <w:lang w:val="de-DE"/>
        </w:rPr>
        <w:t xml:space="preserve">Forsberg, B., N. Stjernberg, and S. Wall. 1997. </w:t>
      </w:r>
      <w:r w:rsidRPr="00E435DE">
        <w:rPr>
          <w:lang w:val="en-US"/>
        </w:rPr>
        <w:t>Prevalence of respiratory and hyperreactivity symptoms in relation to levels of criteria air pollutants in Sweden. Eur. J. Public Health 7/3:291–296.</w:t>
      </w:r>
    </w:p>
    <w:p w14:paraId="3181C47E" w14:textId="77777777" w:rsidR="000C04AD" w:rsidRDefault="003266E2" w:rsidP="003266E2">
      <w:pPr>
        <w:pStyle w:val="ListParagraph"/>
        <w:numPr>
          <w:ilvl w:val="0"/>
          <w:numId w:val="13"/>
        </w:numPr>
        <w:ind w:left="714" w:hanging="357"/>
        <w:jc w:val="left"/>
        <w:rPr>
          <w:lang w:val="en-US"/>
        </w:rPr>
      </w:pPr>
      <w:r w:rsidRPr="00E435DE">
        <w:rPr>
          <w:lang w:val="en-US"/>
        </w:rPr>
        <w:t>Abbey D. E., Lebowitz M. D., Mills P. K., Petersen F. F., Beeson W. L., Burchette R. J.Long-term ambient concentrations of particulates and oxidants and development of chronic disease in a cohort of nonsmoking California residents. Inhal. Toxicol.</w:t>
      </w:r>
    </w:p>
    <w:p w14:paraId="5A5BE0ED" w14:textId="77777777" w:rsidR="003266E2" w:rsidRPr="00E435DE" w:rsidRDefault="003266E2" w:rsidP="003266E2">
      <w:pPr>
        <w:pStyle w:val="ListParagraph"/>
        <w:numPr>
          <w:ilvl w:val="0"/>
          <w:numId w:val="13"/>
        </w:numPr>
        <w:ind w:left="714" w:hanging="357"/>
        <w:jc w:val="left"/>
        <w:rPr>
          <w:lang w:val="en-US"/>
        </w:rPr>
      </w:pPr>
      <w:r w:rsidRPr="00E435DE">
        <w:rPr>
          <w:lang w:val="en-US"/>
        </w:rPr>
        <w:t>Abbey, D. E., B. E. Ostro, F. Petersen, and R. J. Burchette. 1995. Chronic respiratory symptoms associated with estimated long-term ambient concentrations of fine particulates less than 2.5 microns in aerodynamic diameter (PM2.5) and other air pollutants. J. Exp. Anal. Environ. Epidemiol. 5/2:137–159.</w:t>
      </w:r>
    </w:p>
    <w:p w14:paraId="11D0C50F" w14:textId="77777777" w:rsidR="003266E2" w:rsidRPr="00E435DE" w:rsidRDefault="003266E2" w:rsidP="003266E2">
      <w:pPr>
        <w:pStyle w:val="ListParagraph"/>
        <w:numPr>
          <w:ilvl w:val="0"/>
          <w:numId w:val="13"/>
        </w:numPr>
        <w:ind w:left="714" w:hanging="357"/>
        <w:jc w:val="left"/>
        <w:rPr>
          <w:lang w:val="en-US"/>
        </w:rPr>
      </w:pPr>
      <w:r w:rsidRPr="00E435DE">
        <w:rPr>
          <w:lang w:val="en-US"/>
        </w:rPr>
        <w:t>Abbey D. E., Hwang B. L., Burchette R. J.Estimated long term ambient concentrations of PM10 and development of respiratory symptoms in a nonsmoking population. Arch. Environ. Health</w:t>
      </w:r>
    </w:p>
    <w:p w14:paraId="11248594" w14:textId="77777777" w:rsidR="003266E2" w:rsidRPr="00E435DE" w:rsidRDefault="003266E2" w:rsidP="003266E2">
      <w:pPr>
        <w:pStyle w:val="ListParagraph"/>
        <w:numPr>
          <w:ilvl w:val="0"/>
          <w:numId w:val="13"/>
        </w:numPr>
        <w:ind w:left="714" w:hanging="357"/>
        <w:jc w:val="left"/>
        <w:rPr>
          <w:lang w:val="en-US"/>
        </w:rPr>
      </w:pPr>
      <w:r w:rsidRPr="00E435DE">
        <w:rPr>
          <w:lang w:val="en-US"/>
        </w:rPr>
        <w:t>Scarlett J. F., Griffiths J. M., Strachan D. P., Anderson H. R.Effect of ambient levels of smoke and sulphur dioxide on the health of a national sample of 23-year-old subjects in 1981. Thorax</w:t>
      </w:r>
    </w:p>
    <w:p w14:paraId="412529ED" w14:textId="77777777" w:rsidR="003266E2" w:rsidRPr="00E435DE" w:rsidRDefault="003266E2" w:rsidP="003266E2">
      <w:pPr>
        <w:pStyle w:val="ListParagraph"/>
        <w:numPr>
          <w:ilvl w:val="0"/>
          <w:numId w:val="13"/>
        </w:numPr>
        <w:ind w:left="714" w:hanging="357"/>
        <w:jc w:val="left"/>
        <w:rPr>
          <w:lang w:val="en-US"/>
        </w:rPr>
      </w:pPr>
      <w:r w:rsidRPr="00E435DE">
        <w:rPr>
          <w:lang w:val="en-US"/>
        </w:rPr>
        <w:t>Schwartz J., Dockery D. W.Increased mortality in Philadelphia associated with daily air pollution concentrations. Am. Rev. Respir. Dis.</w:t>
      </w:r>
    </w:p>
    <w:p w14:paraId="49C6348D" w14:textId="77777777" w:rsidR="003266E2" w:rsidRPr="00E435DE" w:rsidRDefault="003266E2" w:rsidP="003266E2">
      <w:pPr>
        <w:pStyle w:val="ListParagraph"/>
        <w:numPr>
          <w:ilvl w:val="0"/>
          <w:numId w:val="13"/>
        </w:numPr>
        <w:ind w:left="714" w:hanging="357"/>
        <w:jc w:val="left"/>
        <w:rPr>
          <w:lang w:val="en-US"/>
        </w:rPr>
      </w:pPr>
      <w:r w:rsidRPr="006D597A">
        <w:rPr>
          <w:lang w:val="de-DE"/>
        </w:rPr>
        <w:lastRenderedPageBreak/>
        <w:t xml:space="preserve">Spix C., Heinrich J., Dockery D., Schwartz J., Volksch G., Schwinkowski K., Collen C., Wichmann H. E.Air pollution and daily mortality in Erfurt, East Germany, 1980–1989. </w:t>
      </w:r>
      <w:r w:rsidR="000C04AD">
        <w:rPr>
          <w:lang w:val="en-US"/>
        </w:rPr>
        <w:t>Environ. Health Perspect.</w:t>
      </w:r>
    </w:p>
    <w:p w14:paraId="53DADBB0" w14:textId="77777777" w:rsidR="000C04AD" w:rsidRPr="000C04AD" w:rsidRDefault="003266E2" w:rsidP="000C04AD">
      <w:pPr>
        <w:pStyle w:val="ListParagraph"/>
        <w:numPr>
          <w:ilvl w:val="0"/>
          <w:numId w:val="13"/>
        </w:numPr>
        <w:ind w:left="714" w:hanging="357"/>
        <w:jc w:val="left"/>
        <w:rPr>
          <w:lang w:val="en-US"/>
        </w:rPr>
      </w:pPr>
      <w:r w:rsidRPr="00E435DE">
        <w:rPr>
          <w:lang w:val="en-US"/>
        </w:rPr>
        <w:t>Dockery D., Pope A., Xu X., Spengler J. D., Ware J. D., Fay M. E., Ferris B. J., Speizer F. E.An association between air pollution and mortality in six U.S. cities. N. Engl. J. Med.</w:t>
      </w:r>
    </w:p>
    <w:p w14:paraId="0E2AE04F" w14:textId="77777777" w:rsidR="003266E2" w:rsidRPr="00E435DE" w:rsidRDefault="003266E2" w:rsidP="003266E2">
      <w:pPr>
        <w:pStyle w:val="ListParagraph"/>
        <w:numPr>
          <w:ilvl w:val="0"/>
          <w:numId w:val="13"/>
        </w:numPr>
        <w:ind w:left="714" w:hanging="357"/>
        <w:jc w:val="left"/>
        <w:rPr>
          <w:lang w:val="en-US"/>
        </w:rPr>
      </w:pPr>
      <w:r w:rsidRPr="00E435DE">
        <w:rPr>
          <w:lang w:val="en-US"/>
        </w:rPr>
        <w:t>Touloumi G., Pocock S. J., Katsouyanni K., Trichopoulos D.Short-term effects of air pollution on daily mortality in Athens—a time-seri</w:t>
      </w:r>
      <w:r w:rsidR="000C04AD">
        <w:rPr>
          <w:lang w:val="en-US"/>
        </w:rPr>
        <w:t>es analysis. Int. J. Epidemiol.</w:t>
      </w:r>
    </w:p>
    <w:p w14:paraId="1DEBE35C" w14:textId="77777777" w:rsidR="003266E2" w:rsidRPr="00E435DE" w:rsidRDefault="003266E2" w:rsidP="003266E2">
      <w:pPr>
        <w:pStyle w:val="ListParagraph"/>
        <w:numPr>
          <w:ilvl w:val="0"/>
          <w:numId w:val="13"/>
        </w:numPr>
        <w:ind w:left="714" w:hanging="357"/>
        <w:jc w:val="left"/>
        <w:rPr>
          <w:lang w:val="en-US"/>
        </w:rPr>
      </w:pPr>
      <w:r w:rsidRPr="00E435DE">
        <w:rPr>
          <w:lang w:val="en-US"/>
        </w:rPr>
        <w:t>Schwartz J.Air pollution and daily mortality: a review and meta-analysis. Environ. Res.</w:t>
      </w:r>
    </w:p>
    <w:p w14:paraId="7D7DFDC9" w14:textId="77777777" w:rsidR="003266E2" w:rsidRPr="00E435DE" w:rsidRDefault="003266E2" w:rsidP="003266E2">
      <w:pPr>
        <w:pStyle w:val="ListParagraph"/>
        <w:numPr>
          <w:ilvl w:val="0"/>
          <w:numId w:val="13"/>
        </w:numPr>
        <w:ind w:left="714" w:hanging="357"/>
        <w:jc w:val="left"/>
        <w:rPr>
          <w:lang w:val="en-US"/>
        </w:rPr>
      </w:pPr>
      <w:r w:rsidRPr="00E435DE">
        <w:rPr>
          <w:lang w:val="en-US"/>
        </w:rPr>
        <w:t>Pope A., Thun M., Namboodiri M., Dockery H. D. W., Evans J. S., Speizer F. E., Heath C. W.Particulate air pollution as a predictor of mortality in a prospective study of U.S. adults. Am. J. Respir. Crit. Care Med.</w:t>
      </w:r>
    </w:p>
    <w:p w14:paraId="657DFF27" w14:textId="77777777" w:rsidR="003266E2" w:rsidRPr="00E435DE" w:rsidRDefault="003266E2" w:rsidP="003266E2">
      <w:pPr>
        <w:pStyle w:val="ListParagraph"/>
        <w:numPr>
          <w:ilvl w:val="0"/>
          <w:numId w:val="13"/>
        </w:numPr>
        <w:ind w:left="714" w:hanging="357"/>
        <w:jc w:val="left"/>
        <w:rPr>
          <w:lang w:val="en-US"/>
        </w:rPr>
      </w:pPr>
      <w:r w:rsidRPr="00E435DE">
        <w:rPr>
          <w:lang w:val="en-US"/>
        </w:rPr>
        <w:t>Schwartz J., Morris R.Air pollution and hospital admissions for cardiovascular disease in Detroit, Michigan. Am. J. Epidemiol.</w:t>
      </w:r>
    </w:p>
    <w:p w14:paraId="2DB2742E" w14:textId="77777777" w:rsidR="003266E2" w:rsidRPr="00E435DE" w:rsidRDefault="003266E2" w:rsidP="003266E2">
      <w:pPr>
        <w:pStyle w:val="ListParagraph"/>
        <w:numPr>
          <w:ilvl w:val="0"/>
          <w:numId w:val="13"/>
        </w:numPr>
        <w:ind w:left="714" w:hanging="357"/>
        <w:jc w:val="left"/>
        <w:rPr>
          <w:lang w:val="en-US"/>
        </w:rPr>
      </w:pPr>
      <w:r w:rsidRPr="00E435DE">
        <w:rPr>
          <w:lang w:val="en-US"/>
        </w:rPr>
        <w:t>Burnett R., Dales R., Krewski D., Vincent R., Dann T., Brook J. Associations between ambient particulate sulfate and admissions to Ontario Hospitals for cardiac and respiratory diseases. Am. J. Epidemiol.</w:t>
      </w:r>
    </w:p>
    <w:p w14:paraId="321FC99A" w14:textId="77777777" w:rsidR="003266E2" w:rsidRDefault="003266E2" w:rsidP="003266E2">
      <w:pPr>
        <w:pStyle w:val="ListParagraph"/>
        <w:numPr>
          <w:ilvl w:val="0"/>
          <w:numId w:val="13"/>
        </w:numPr>
        <w:ind w:left="714" w:hanging="357"/>
        <w:jc w:val="left"/>
        <w:rPr>
          <w:lang w:val="fr-FR"/>
        </w:rPr>
      </w:pPr>
      <w:r w:rsidRPr="00E435DE">
        <w:rPr>
          <w:lang w:val="fr-FR"/>
        </w:rPr>
        <w:t xml:space="preserve">AirPaca. Association de surveillance de la qualité de l'air agréée par le ministère de l'environnement – URL – </w:t>
      </w:r>
      <w:hyperlink r:id="rId31" w:history="1">
        <w:r w:rsidRPr="001E6DF0">
          <w:rPr>
            <w:rStyle w:val="Hyperlink"/>
            <w:lang w:val="fr-FR"/>
          </w:rPr>
          <w:t>http://www.airpaca.org/</w:t>
        </w:r>
      </w:hyperlink>
    </w:p>
    <w:p w14:paraId="0885D7F7" w14:textId="77777777" w:rsidR="003266E2" w:rsidRDefault="003266E2" w:rsidP="003266E2">
      <w:pPr>
        <w:pStyle w:val="ListParagraph"/>
        <w:numPr>
          <w:ilvl w:val="0"/>
          <w:numId w:val="13"/>
        </w:numPr>
        <w:jc w:val="left"/>
        <w:rPr>
          <w:lang w:val="en-US"/>
        </w:rPr>
      </w:pPr>
      <w:r w:rsidRPr="007E3A7C">
        <w:rPr>
          <w:lang w:val="en-US"/>
        </w:rPr>
        <w:t>Wikipedia. R (programming language)</w:t>
      </w:r>
      <w:r>
        <w:rPr>
          <w:lang w:val="en-US"/>
        </w:rPr>
        <w:t xml:space="preserve"> </w:t>
      </w:r>
      <w:r w:rsidRPr="007E3A7C">
        <w:rPr>
          <w:lang w:val="en-US"/>
        </w:rPr>
        <w:t xml:space="preserve">– URL – </w:t>
      </w:r>
      <w:hyperlink r:id="rId32" w:history="1">
        <w:r w:rsidRPr="001E6DF0">
          <w:rPr>
            <w:rStyle w:val="Hyperlink"/>
            <w:lang w:val="en-US"/>
          </w:rPr>
          <w:t>https://en.wikipedia.org/wiki/R_(programming_language)</w:t>
        </w:r>
      </w:hyperlink>
    </w:p>
    <w:p w14:paraId="11BAC8FE" w14:textId="77777777" w:rsidR="009F463F" w:rsidRDefault="009F463F" w:rsidP="00A415CF">
      <w:pPr>
        <w:pStyle w:val="ListParagraph"/>
        <w:numPr>
          <w:ilvl w:val="0"/>
          <w:numId w:val="13"/>
        </w:numPr>
        <w:jc w:val="left"/>
        <w:rPr>
          <w:rStyle w:val="Hyperlink"/>
          <w:lang w:val="en-US"/>
        </w:rPr>
      </w:pPr>
      <w:r w:rsidRPr="007E3A7C">
        <w:rPr>
          <w:lang w:val="en-US"/>
        </w:rPr>
        <w:t>Wikipedia</w:t>
      </w:r>
      <w:r>
        <w:rPr>
          <w:lang w:val="en-US"/>
        </w:rPr>
        <w:t xml:space="preserve">. </w:t>
      </w:r>
      <w:r w:rsidR="003266E2" w:rsidRPr="007A5A03">
        <w:rPr>
          <w:lang w:val="en-US"/>
        </w:rPr>
        <w:t>Correlation and dependence</w:t>
      </w:r>
      <w:r w:rsidR="003266E2">
        <w:rPr>
          <w:lang w:val="en-US"/>
        </w:rPr>
        <w:t xml:space="preserve"> </w:t>
      </w:r>
      <w:r w:rsidR="003266E2" w:rsidRPr="007E3A7C">
        <w:rPr>
          <w:lang w:val="en-US"/>
        </w:rPr>
        <w:t xml:space="preserve">– URL – </w:t>
      </w:r>
      <w:hyperlink r:id="rId33" w:history="1">
        <w:r w:rsidR="003266E2" w:rsidRPr="00723759">
          <w:rPr>
            <w:rStyle w:val="Hyperlink"/>
            <w:lang w:val="en-US"/>
          </w:rPr>
          <w:t>https://en.wikipedia.org/wiki/Correlation_and_dependence</w:t>
        </w:r>
      </w:hyperlink>
    </w:p>
    <w:p w14:paraId="45BD7CD5" w14:textId="1ED297F9" w:rsidR="009F463F" w:rsidRPr="004F677E" w:rsidRDefault="009F463F" w:rsidP="004B1AAD">
      <w:pPr>
        <w:pStyle w:val="ListParagraph"/>
        <w:numPr>
          <w:ilvl w:val="0"/>
          <w:numId w:val="13"/>
        </w:numPr>
        <w:jc w:val="left"/>
        <w:rPr>
          <w:rStyle w:val="Hyperlink"/>
          <w:color w:val="auto"/>
          <w:u w:val="none"/>
          <w:lang w:val="en-US"/>
        </w:rPr>
      </w:pPr>
      <w:r w:rsidRPr="007E3A7C">
        <w:rPr>
          <w:lang w:val="en-US"/>
        </w:rPr>
        <w:t>Wikipedia</w:t>
      </w:r>
      <w:r>
        <w:rPr>
          <w:lang w:val="en-US"/>
        </w:rPr>
        <w:t xml:space="preserve">. </w:t>
      </w:r>
      <w:r w:rsidRPr="009F463F">
        <w:rPr>
          <w:lang w:val="en-US"/>
        </w:rPr>
        <w:t>Scrum (software development)</w:t>
      </w:r>
      <w:r w:rsidR="004B1AAD">
        <w:rPr>
          <w:lang w:val="en-US"/>
        </w:rPr>
        <w:t xml:space="preserve"> </w:t>
      </w:r>
      <w:r w:rsidRPr="004B1AAD">
        <w:rPr>
          <w:lang w:val="en-US"/>
        </w:rPr>
        <w:t xml:space="preserve">– URL – </w:t>
      </w:r>
      <w:hyperlink r:id="rId34" w:history="1">
        <w:r w:rsidRPr="004B1AAD">
          <w:rPr>
            <w:rStyle w:val="Hyperlink"/>
            <w:lang w:val="en-US"/>
          </w:rPr>
          <w:t>https://en.wikipedia.org/wiki/Scrum_(software_development)</w:t>
        </w:r>
      </w:hyperlink>
    </w:p>
    <w:p w14:paraId="2E1CB568" w14:textId="79F694DB" w:rsidR="004F677E" w:rsidRPr="004F677E" w:rsidRDefault="004F677E" w:rsidP="004F677E">
      <w:pPr>
        <w:pStyle w:val="ListParagraph"/>
        <w:numPr>
          <w:ilvl w:val="0"/>
          <w:numId w:val="13"/>
        </w:numPr>
        <w:rPr>
          <w:lang w:val="fr-FR"/>
        </w:rPr>
      </w:pPr>
      <w:r w:rsidRPr="004F677E">
        <w:rPr>
          <w:lang w:val="fr-FR"/>
        </w:rPr>
        <w:t>G. Mopolo-Moké, course Big Data et les SGBDs NoSQL, 2016</w:t>
      </w:r>
    </w:p>
    <w:p w14:paraId="1E682250" w14:textId="6A94C35C" w:rsidR="004F677E" w:rsidRPr="004F677E" w:rsidRDefault="004F677E" w:rsidP="004F677E">
      <w:pPr>
        <w:pStyle w:val="ListParagraph"/>
        <w:numPr>
          <w:ilvl w:val="0"/>
          <w:numId w:val="13"/>
        </w:numPr>
        <w:rPr>
          <w:lang w:val="en-US"/>
        </w:rPr>
      </w:pPr>
      <w:r w:rsidRPr="004F677E">
        <w:rPr>
          <w:lang w:val="en-US"/>
        </w:rPr>
        <w:t>N. Pasquier, Data Analytics &amp; Mining course, 2016</w:t>
      </w:r>
    </w:p>
    <w:p w14:paraId="1BF90E23" w14:textId="6A4BA477" w:rsidR="004F677E" w:rsidRPr="004F677E" w:rsidRDefault="004F677E" w:rsidP="004F677E">
      <w:pPr>
        <w:pStyle w:val="ListParagraph"/>
        <w:numPr>
          <w:ilvl w:val="0"/>
          <w:numId w:val="13"/>
        </w:numPr>
        <w:rPr>
          <w:lang w:val="fr-FR"/>
        </w:rPr>
      </w:pPr>
      <w:r w:rsidRPr="004F677E">
        <w:rPr>
          <w:lang w:val="fr-FR"/>
        </w:rPr>
        <w:t>B. Renaut, Introduction à Hadoop &amp; MapReduce course, 2015</w:t>
      </w:r>
    </w:p>
    <w:p w14:paraId="654F8FFA" w14:textId="390FF327" w:rsidR="004F677E" w:rsidRPr="004F677E" w:rsidRDefault="004F677E" w:rsidP="004F677E">
      <w:pPr>
        <w:pStyle w:val="ListParagraph"/>
        <w:numPr>
          <w:ilvl w:val="0"/>
          <w:numId w:val="13"/>
        </w:numPr>
        <w:rPr>
          <w:lang w:val="fr-FR"/>
        </w:rPr>
      </w:pPr>
      <w:r w:rsidRPr="004F677E">
        <w:rPr>
          <w:lang w:val="fr-FR"/>
        </w:rPr>
        <w:t>S. Miranda, course Introduction stratégique des Bases de Données à Big</w:t>
      </w:r>
      <w:r>
        <w:rPr>
          <w:lang w:val="fr-FR"/>
        </w:rPr>
        <w:t xml:space="preserve"> </w:t>
      </w:r>
      <w:r w:rsidRPr="004F677E">
        <w:rPr>
          <w:lang w:val="fr-FR"/>
        </w:rPr>
        <w:t>Data, 2015</w:t>
      </w:r>
    </w:p>
    <w:p w14:paraId="7726C578" w14:textId="77777777" w:rsidR="00EA1C44" w:rsidRPr="00380B7C" w:rsidRDefault="00EA1C44">
      <w:pPr>
        <w:spacing w:after="160" w:line="259" w:lineRule="auto"/>
        <w:ind w:firstLine="0"/>
        <w:jc w:val="left"/>
        <w:rPr>
          <w:rFonts w:eastAsiaTheme="majorEastAsia" w:cstheme="majorBidi"/>
          <w:b/>
          <w:sz w:val="28"/>
          <w:szCs w:val="32"/>
          <w:lang w:val="fr-FR"/>
        </w:rPr>
      </w:pPr>
      <w:bookmarkStart w:id="94" w:name="_Annexes_1"/>
      <w:bookmarkEnd w:id="93"/>
      <w:bookmarkEnd w:id="94"/>
      <w:r w:rsidRPr="00380B7C">
        <w:rPr>
          <w:lang w:val="fr-FR"/>
        </w:rPr>
        <w:br w:type="page"/>
      </w:r>
    </w:p>
    <w:p w14:paraId="4B1135B2" w14:textId="60E61E56" w:rsidR="0033018B" w:rsidRPr="001E7172" w:rsidRDefault="0033018B" w:rsidP="00FD20C0">
      <w:pPr>
        <w:pStyle w:val="Heading1"/>
        <w:rPr>
          <w:lang w:val="en-US"/>
        </w:rPr>
      </w:pPr>
      <w:bookmarkStart w:id="95" w:name="_Annexes_2"/>
      <w:bookmarkStart w:id="96" w:name="_Annexes"/>
      <w:bookmarkStart w:id="97" w:name="_Toc492837512"/>
      <w:bookmarkEnd w:id="95"/>
      <w:bookmarkEnd w:id="96"/>
      <w:r w:rsidRPr="001E7172">
        <w:rPr>
          <w:lang w:val="en-US"/>
        </w:rPr>
        <w:lastRenderedPageBreak/>
        <w:t>Annexes</w:t>
      </w:r>
      <w:bookmarkEnd w:id="97"/>
    </w:p>
    <w:p w14:paraId="3B5063CB" w14:textId="7D0F5C42" w:rsidR="00370C5A" w:rsidRDefault="00D8350E" w:rsidP="00370C5A">
      <w:pPr>
        <w:rPr>
          <w:i/>
          <w:u w:val="single"/>
          <w:lang w:val="en-US"/>
        </w:rPr>
      </w:pPr>
      <w:r w:rsidRPr="00D8350E">
        <w:rPr>
          <w:i/>
          <w:u w:val="single"/>
          <w:lang w:val="en-US"/>
        </w:rPr>
        <w:t>Annex</w:t>
      </w:r>
      <w:r w:rsidR="003E5BDA" w:rsidRPr="00D8350E">
        <w:rPr>
          <w:i/>
          <w:u w:val="single"/>
          <w:lang w:val="en-US"/>
        </w:rPr>
        <w:t xml:space="preserve"> </w:t>
      </w:r>
      <w:r w:rsidR="00ED2B57">
        <w:rPr>
          <w:i/>
          <w:u w:val="single"/>
          <w:lang w:val="en-US"/>
        </w:rPr>
        <w:t>1</w:t>
      </w:r>
      <w:r w:rsidR="00980DA5" w:rsidRPr="00D8350E">
        <w:rPr>
          <w:i/>
          <w:u w:val="single"/>
          <w:lang w:val="en-US"/>
        </w:rPr>
        <w:t xml:space="preserve">: </w:t>
      </w:r>
      <w:r w:rsidR="00D31CDF" w:rsidRPr="00D8350E">
        <w:rPr>
          <w:i/>
          <w:u w:val="single"/>
          <w:lang w:val="en-US"/>
        </w:rPr>
        <w:t>Project Plan</w:t>
      </w:r>
    </w:p>
    <w:p w14:paraId="515345D7" w14:textId="41869B64" w:rsidR="00CC797A" w:rsidRPr="00CC797A" w:rsidRDefault="00CC797A" w:rsidP="00370C5A">
      <w:pPr>
        <w:rPr>
          <w:i/>
          <w:u w:val="single"/>
          <w:lang w:val="en-US"/>
        </w:rPr>
      </w:pPr>
      <w:r w:rsidRPr="00CC797A">
        <w:rPr>
          <w:i/>
          <w:u w:val="single"/>
          <w:lang w:val="en-US"/>
        </w:rPr>
        <w:t>Annex 2: Grouping profiles by risk level</w:t>
      </w:r>
    </w:p>
    <w:p w14:paraId="2B787B09" w14:textId="77777777" w:rsidR="00CC797A" w:rsidRPr="00CC797A" w:rsidRDefault="00CC797A" w:rsidP="00CC797A">
      <w:pPr>
        <w:rPr>
          <w:sz w:val="20"/>
          <w:szCs w:val="20"/>
          <w:lang w:val="en-US"/>
        </w:rPr>
      </w:pPr>
      <w:r w:rsidRPr="00CC797A">
        <w:rPr>
          <w:sz w:val="20"/>
          <w:szCs w:val="20"/>
          <w:lang w:val="en-US"/>
        </w:rPr>
        <w:t>These groups are formed based on: gender, ages, bad habits, physical activity, and body mass index.</w:t>
      </w:r>
    </w:p>
    <w:p w14:paraId="62EB6C96" w14:textId="5EF857CE" w:rsidR="00CC797A" w:rsidRPr="00CC797A" w:rsidRDefault="00CC797A" w:rsidP="00CC797A">
      <w:pPr>
        <w:rPr>
          <w:sz w:val="20"/>
          <w:szCs w:val="20"/>
          <w:lang w:val="en-US"/>
        </w:rPr>
      </w:pPr>
      <w:r w:rsidRPr="00CC797A">
        <w:rPr>
          <w:sz w:val="20"/>
          <w:szCs w:val="20"/>
          <w:lang w:val="en-US"/>
        </w:rPr>
        <w:t>Descriptions of these groups are on the table below.</w:t>
      </w:r>
    </w:p>
    <w:tbl>
      <w:tblPr>
        <w:tblStyle w:val="TableGrid"/>
        <w:tblW w:w="0" w:type="auto"/>
        <w:tblLook w:val="04A0" w:firstRow="1" w:lastRow="0" w:firstColumn="1" w:lastColumn="0" w:noHBand="0" w:noVBand="1"/>
      </w:tblPr>
      <w:tblGrid>
        <w:gridCol w:w="2342"/>
        <w:gridCol w:w="2331"/>
        <w:gridCol w:w="2336"/>
        <w:gridCol w:w="2336"/>
      </w:tblGrid>
      <w:tr w:rsidR="00CC797A" w14:paraId="32A6960A" w14:textId="77777777" w:rsidTr="00CC797A">
        <w:trPr>
          <w:trHeight w:val="504"/>
        </w:trPr>
        <w:tc>
          <w:tcPr>
            <w:tcW w:w="2394" w:type="dxa"/>
            <w:vAlign w:val="center"/>
          </w:tcPr>
          <w:p w14:paraId="12DEC789" w14:textId="77777777" w:rsidR="00CC797A" w:rsidRPr="008736FB" w:rsidRDefault="00CC797A" w:rsidP="00CC797A">
            <w:pPr>
              <w:spacing w:line="240" w:lineRule="auto"/>
              <w:ind w:firstLine="25"/>
              <w:jc w:val="center"/>
              <w:rPr>
                <w:b/>
                <w:sz w:val="20"/>
                <w:szCs w:val="20"/>
              </w:rPr>
            </w:pPr>
            <w:r w:rsidRPr="008736FB">
              <w:rPr>
                <w:b/>
                <w:sz w:val="20"/>
                <w:szCs w:val="20"/>
              </w:rPr>
              <w:t>Group of risk</w:t>
            </w:r>
          </w:p>
        </w:tc>
        <w:tc>
          <w:tcPr>
            <w:tcW w:w="2394" w:type="dxa"/>
            <w:vAlign w:val="center"/>
          </w:tcPr>
          <w:p w14:paraId="07997B9C" w14:textId="77777777" w:rsidR="00CC797A" w:rsidRPr="008736FB" w:rsidRDefault="00CC797A" w:rsidP="00CC797A">
            <w:pPr>
              <w:spacing w:line="240" w:lineRule="auto"/>
              <w:ind w:firstLine="25"/>
              <w:jc w:val="center"/>
              <w:rPr>
                <w:b/>
                <w:sz w:val="20"/>
                <w:szCs w:val="20"/>
              </w:rPr>
            </w:pPr>
            <w:r w:rsidRPr="008736FB">
              <w:rPr>
                <w:b/>
                <w:sz w:val="20"/>
                <w:szCs w:val="20"/>
              </w:rPr>
              <w:t>Low</w:t>
            </w:r>
          </w:p>
        </w:tc>
        <w:tc>
          <w:tcPr>
            <w:tcW w:w="2394" w:type="dxa"/>
            <w:vAlign w:val="center"/>
          </w:tcPr>
          <w:p w14:paraId="2627C2ED" w14:textId="77777777" w:rsidR="00CC797A" w:rsidRPr="008736FB" w:rsidRDefault="00CC797A" w:rsidP="00CC797A">
            <w:pPr>
              <w:spacing w:line="240" w:lineRule="auto"/>
              <w:ind w:firstLine="25"/>
              <w:jc w:val="center"/>
              <w:rPr>
                <w:b/>
                <w:sz w:val="20"/>
                <w:szCs w:val="20"/>
              </w:rPr>
            </w:pPr>
            <w:r w:rsidRPr="008736FB">
              <w:rPr>
                <w:b/>
                <w:sz w:val="20"/>
                <w:szCs w:val="20"/>
              </w:rPr>
              <w:t>Middle</w:t>
            </w:r>
          </w:p>
        </w:tc>
        <w:tc>
          <w:tcPr>
            <w:tcW w:w="2394" w:type="dxa"/>
            <w:vAlign w:val="center"/>
          </w:tcPr>
          <w:p w14:paraId="5E6DBADD" w14:textId="77777777" w:rsidR="00CC797A" w:rsidRPr="008736FB" w:rsidRDefault="00CC797A" w:rsidP="00CC797A">
            <w:pPr>
              <w:spacing w:line="240" w:lineRule="auto"/>
              <w:ind w:firstLine="25"/>
              <w:jc w:val="center"/>
              <w:rPr>
                <w:b/>
                <w:sz w:val="20"/>
                <w:szCs w:val="20"/>
              </w:rPr>
            </w:pPr>
            <w:r w:rsidRPr="008736FB">
              <w:rPr>
                <w:b/>
                <w:sz w:val="20"/>
                <w:szCs w:val="20"/>
              </w:rPr>
              <w:t>High</w:t>
            </w:r>
          </w:p>
        </w:tc>
      </w:tr>
      <w:tr w:rsidR="00CC797A" w:rsidRPr="00937E7C" w14:paraId="44ACC092" w14:textId="77777777" w:rsidTr="00CC797A">
        <w:tc>
          <w:tcPr>
            <w:tcW w:w="2394" w:type="dxa"/>
            <w:vAlign w:val="center"/>
          </w:tcPr>
          <w:p w14:paraId="3BD6CABC" w14:textId="77777777" w:rsidR="00CC797A" w:rsidRPr="008736FB" w:rsidRDefault="00CC797A" w:rsidP="00CC797A">
            <w:pPr>
              <w:spacing w:line="240" w:lineRule="auto"/>
              <w:ind w:firstLine="25"/>
              <w:jc w:val="center"/>
              <w:rPr>
                <w:b/>
                <w:sz w:val="20"/>
                <w:szCs w:val="20"/>
              </w:rPr>
            </w:pPr>
            <w:r w:rsidRPr="008736FB">
              <w:rPr>
                <w:b/>
                <w:sz w:val="20"/>
                <w:szCs w:val="20"/>
              </w:rPr>
              <w:t>Description</w:t>
            </w:r>
          </w:p>
        </w:tc>
        <w:tc>
          <w:tcPr>
            <w:tcW w:w="2394" w:type="dxa"/>
            <w:vAlign w:val="center"/>
          </w:tcPr>
          <w:p w14:paraId="3A2C649D" w14:textId="77777777" w:rsidR="00CC797A" w:rsidRPr="00CC797A" w:rsidRDefault="00CC797A" w:rsidP="00CC797A">
            <w:pPr>
              <w:spacing w:line="240" w:lineRule="auto"/>
              <w:ind w:firstLine="25"/>
              <w:jc w:val="center"/>
              <w:rPr>
                <w:sz w:val="20"/>
                <w:szCs w:val="20"/>
                <w:lang w:val="en-US"/>
              </w:rPr>
            </w:pPr>
          </w:p>
          <w:p w14:paraId="5B32E218"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Gender: male, female;</w:t>
            </w:r>
          </w:p>
          <w:p w14:paraId="4A1893C0"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Ages: less or equals 45;</w:t>
            </w:r>
          </w:p>
          <w:p w14:paraId="2BE90F35"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Bad habits: none;</w:t>
            </w:r>
          </w:p>
          <w:p w14:paraId="26F931A8"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Physical activity: normal or high level;</w:t>
            </w:r>
          </w:p>
          <w:p w14:paraId="056EAE55" w14:textId="40F2C5DC" w:rsidR="00CC797A" w:rsidRDefault="00CC797A" w:rsidP="00CC797A">
            <w:pPr>
              <w:spacing w:line="240" w:lineRule="auto"/>
              <w:ind w:firstLine="25"/>
              <w:jc w:val="center"/>
              <w:rPr>
                <w:sz w:val="20"/>
                <w:szCs w:val="20"/>
              </w:rPr>
            </w:pPr>
            <w:r w:rsidRPr="00CC797A">
              <w:rPr>
                <w:sz w:val="20"/>
                <w:szCs w:val="20"/>
                <w:lang w:val="en-US"/>
              </w:rPr>
              <w:t>Body mass index: 18.5 – 24.9</w:t>
            </w:r>
          </w:p>
        </w:tc>
        <w:tc>
          <w:tcPr>
            <w:tcW w:w="2394" w:type="dxa"/>
            <w:vAlign w:val="center"/>
          </w:tcPr>
          <w:p w14:paraId="0222A310" w14:textId="77777777" w:rsidR="00CC797A" w:rsidRPr="00CC797A" w:rsidRDefault="00CC797A" w:rsidP="00CC797A">
            <w:pPr>
              <w:spacing w:line="240" w:lineRule="auto"/>
              <w:ind w:firstLine="25"/>
              <w:jc w:val="center"/>
              <w:rPr>
                <w:sz w:val="20"/>
                <w:szCs w:val="20"/>
                <w:lang w:val="en-US"/>
              </w:rPr>
            </w:pPr>
          </w:p>
          <w:p w14:paraId="4C144F80"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Gender: male, female;</w:t>
            </w:r>
          </w:p>
          <w:p w14:paraId="423ABF4F"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Ages: if there are no bad habits, the ages are in range from 46 to 60 years.</w:t>
            </w:r>
          </w:p>
          <w:p w14:paraId="62CA236C"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In case of bad habits existence, the ages are in range from 30 to 50 years.</w:t>
            </w:r>
          </w:p>
          <w:p w14:paraId="7FBDCB62"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Physical activity: normal or low level.</w:t>
            </w:r>
          </w:p>
          <w:p w14:paraId="7A8B2440" w14:textId="2F30770C" w:rsidR="00CC797A" w:rsidRPr="00CC797A" w:rsidRDefault="00CC797A" w:rsidP="00CC797A">
            <w:pPr>
              <w:spacing w:line="240" w:lineRule="auto"/>
              <w:ind w:firstLine="25"/>
              <w:jc w:val="center"/>
              <w:rPr>
                <w:sz w:val="20"/>
                <w:szCs w:val="20"/>
                <w:lang w:val="en-US"/>
              </w:rPr>
            </w:pPr>
            <w:r w:rsidRPr="00CC797A">
              <w:rPr>
                <w:sz w:val="20"/>
                <w:szCs w:val="20"/>
                <w:lang w:val="en-US"/>
              </w:rPr>
              <w:t>Body mass index: less than 18.5 and from 25 to 30.</w:t>
            </w:r>
          </w:p>
        </w:tc>
        <w:tc>
          <w:tcPr>
            <w:tcW w:w="2394" w:type="dxa"/>
            <w:vAlign w:val="center"/>
          </w:tcPr>
          <w:p w14:paraId="46FAA0D0" w14:textId="77777777" w:rsidR="00CC797A" w:rsidRPr="00CC797A" w:rsidRDefault="00CC797A" w:rsidP="00CC797A">
            <w:pPr>
              <w:spacing w:line="240" w:lineRule="auto"/>
              <w:ind w:firstLine="25"/>
              <w:jc w:val="center"/>
              <w:rPr>
                <w:sz w:val="20"/>
                <w:szCs w:val="20"/>
                <w:lang w:val="en-US"/>
              </w:rPr>
            </w:pPr>
          </w:p>
          <w:p w14:paraId="46C35091"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Gender: male, female</w:t>
            </w:r>
          </w:p>
          <w:p w14:paraId="4DF6B5BF"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Ages: if user has no bad habits and his body mass index is from 18.5 to 24.9, the ages are from 60 and older. Main case of most diseases is the age of user.</w:t>
            </w:r>
          </w:p>
          <w:p w14:paraId="0CA74FE2"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In case of bad habits existence, ages are in range from 50 and older.</w:t>
            </w:r>
          </w:p>
          <w:p w14:paraId="09B04F5F" w14:textId="77777777" w:rsidR="00CC797A" w:rsidRPr="00CC797A" w:rsidRDefault="00CC797A" w:rsidP="00CC797A">
            <w:pPr>
              <w:spacing w:line="240" w:lineRule="auto"/>
              <w:ind w:firstLine="25"/>
              <w:jc w:val="center"/>
              <w:rPr>
                <w:sz w:val="20"/>
                <w:szCs w:val="20"/>
                <w:lang w:val="en-US"/>
              </w:rPr>
            </w:pPr>
            <w:r w:rsidRPr="00CC797A">
              <w:rPr>
                <w:sz w:val="20"/>
                <w:szCs w:val="20"/>
                <w:lang w:val="en-US"/>
              </w:rPr>
              <w:t>In case of high body mass index (more than 25) ages are in rage from 50 and older.</w:t>
            </w:r>
          </w:p>
          <w:p w14:paraId="0136AE03" w14:textId="4BE1A0D0" w:rsidR="00CC797A" w:rsidRPr="00CC797A" w:rsidRDefault="00CC797A" w:rsidP="00CC797A">
            <w:pPr>
              <w:spacing w:line="240" w:lineRule="auto"/>
              <w:ind w:firstLine="25"/>
              <w:jc w:val="center"/>
              <w:rPr>
                <w:sz w:val="20"/>
                <w:szCs w:val="20"/>
                <w:lang w:val="en-US"/>
              </w:rPr>
            </w:pPr>
            <w:r w:rsidRPr="00CC797A">
              <w:rPr>
                <w:sz w:val="20"/>
                <w:szCs w:val="20"/>
                <w:lang w:val="en-US"/>
              </w:rPr>
              <w:t>In case of body mass index more than 25, also user has bad habits, the ages are in range from 45 and older.</w:t>
            </w:r>
          </w:p>
          <w:p w14:paraId="29BE669C" w14:textId="6CBC6A15" w:rsidR="00CC797A" w:rsidRPr="00CC797A" w:rsidRDefault="00CC797A" w:rsidP="00CC797A">
            <w:pPr>
              <w:spacing w:line="240" w:lineRule="auto"/>
              <w:ind w:firstLine="25"/>
              <w:jc w:val="center"/>
              <w:rPr>
                <w:sz w:val="20"/>
                <w:szCs w:val="20"/>
                <w:lang w:val="en-US"/>
              </w:rPr>
            </w:pPr>
            <w:r w:rsidRPr="00CC797A">
              <w:rPr>
                <w:sz w:val="20"/>
                <w:szCs w:val="20"/>
                <w:lang w:val="en-US"/>
              </w:rPr>
              <w:t>Physical activity</w:t>
            </w:r>
            <w:r>
              <w:rPr>
                <w:sz w:val="20"/>
                <w:szCs w:val="20"/>
                <w:lang w:val="en-US"/>
              </w:rPr>
              <w:t xml:space="preserve"> is on</w:t>
            </w:r>
            <w:r w:rsidRPr="00CC797A">
              <w:rPr>
                <w:sz w:val="20"/>
                <w:szCs w:val="20"/>
                <w:lang w:val="en-US"/>
              </w:rPr>
              <w:t xml:space="preserve"> low level.</w:t>
            </w:r>
          </w:p>
          <w:p w14:paraId="08732706" w14:textId="77777777" w:rsidR="00CC797A" w:rsidRPr="00CC797A" w:rsidRDefault="00CC797A" w:rsidP="00CC797A">
            <w:pPr>
              <w:spacing w:line="240" w:lineRule="auto"/>
              <w:ind w:firstLine="25"/>
              <w:jc w:val="center"/>
              <w:rPr>
                <w:sz w:val="20"/>
                <w:szCs w:val="20"/>
                <w:lang w:val="en-US"/>
              </w:rPr>
            </w:pPr>
          </w:p>
        </w:tc>
      </w:tr>
    </w:tbl>
    <w:p w14:paraId="78D412FC" w14:textId="77777777" w:rsidR="00CC797A" w:rsidRDefault="00CC797A" w:rsidP="00370C5A">
      <w:pPr>
        <w:rPr>
          <w:i/>
          <w:u w:val="single"/>
          <w:lang w:val="en-US"/>
        </w:rPr>
      </w:pPr>
    </w:p>
    <w:p w14:paraId="33CEA82F" w14:textId="6767166C" w:rsidR="00380B7C" w:rsidRDefault="00CC797A" w:rsidP="00370C5A">
      <w:pPr>
        <w:rPr>
          <w:i/>
          <w:u w:val="single"/>
          <w:lang w:val="en-US"/>
        </w:rPr>
      </w:pPr>
      <w:r>
        <w:rPr>
          <w:i/>
          <w:u w:val="single"/>
          <w:lang w:val="en-US"/>
        </w:rPr>
        <w:t>Annex 3</w:t>
      </w:r>
      <w:r w:rsidR="00380B7C">
        <w:rPr>
          <w:i/>
          <w:u w:val="single"/>
          <w:lang w:val="en-US"/>
        </w:rPr>
        <w:t>: SQL queries for forming the R Language data frames</w:t>
      </w:r>
    </w:p>
    <w:p w14:paraId="7A54FC23" w14:textId="486F08FC" w:rsidR="00380B7C" w:rsidRDefault="00380B7C" w:rsidP="00370C5A">
      <w:pPr>
        <w:rPr>
          <w:lang w:val="en-US"/>
        </w:rPr>
      </w:pPr>
      <w:r w:rsidRPr="00380B7C">
        <w:rPr>
          <w:lang w:val="en-US"/>
        </w:rPr>
        <w:t>Selecting the high-risk profiles</w:t>
      </w:r>
      <w:r>
        <w:rPr>
          <w:lang w:val="en-US"/>
        </w:rPr>
        <w:t>:</w:t>
      </w:r>
    </w:p>
    <w:tbl>
      <w:tblPr>
        <w:tblStyle w:val="TableGrid"/>
        <w:tblW w:w="0" w:type="auto"/>
        <w:tblLook w:val="04A0" w:firstRow="1" w:lastRow="0" w:firstColumn="1" w:lastColumn="0" w:noHBand="0" w:noVBand="1"/>
      </w:tblPr>
      <w:tblGrid>
        <w:gridCol w:w="9345"/>
      </w:tblGrid>
      <w:tr w:rsidR="00380B7C" w:rsidRPr="00937E7C" w14:paraId="2FAD3854" w14:textId="77777777" w:rsidTr="00380B7C">
        <w:tc>
          <w:tcPr>
            <w:tcW w:w="9345" w:type="dxa"/>
          </w:tcPr>
          <w:p w14:paraId="0A37EF21" w14:textId="6EC8749D" w:rsidR="00380B7C" w:rsidRPr="00380B7C" w:rsidRDefault="00380B7C" w:rsidP="00380B7C">
            <w:pPr>
              <w:spacing w:line="240" w:lineRule="auto"/>
              <w:ind w:firstLine="0"/>
              <w:rPr>
                <w:lang w:val="en-US"/>
              </w:rPr>
            </w:pPr>
            <w:r w:rsidRPr="00380B7C">
              <w:rPr>
                <w:lang w:val="en-US"/>
              </w:rPr>
              <w:t>select userid, bmi, age, smoking, drinking, fullname, gender</w:t>
            </w:r>
          </w:p>
          <w:p w14:paraId="1EDD7C83" w14:textId="77777777" w:rsidR="00380B7C" w:rsidRPr="00380B7C" w:rsidRDefault="00380B7C" w:rsidP="00380B7C">
            <w:pPr>
              <w:spacing w:line="240" w:lineRule="auto"/>
              <w:ind w:firstLine="0"/>
              <w:rPr>
                <w:lang w:val="en-US"/>
              </w:rPr>
            </w:pPr>
            <w:r w:rsidRPr="00380B7C">
              <w:rPr>
                <w:lang w:val="en-US"/>
              </w:rPr>
              <w:t xml:space="preserve">                                from (</w:t>
            </w:r>
          </w:p>
          <w:p w14:paraId="31FE77EB"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0A4B5368" w14:textId="77777777" w:rsidR="00380B7C" w:rsidRPr="00380B7C" w:rsidRDefault="00380B7C" w:rsidP="00380B7C">
            <w:pPr>
              <w:spacing w:line="240" w:lineRule="auto"/>
              <w:ind w:firstLine="0"/>
              <w:rPr>
                <w:lang w:val="en-US"/>
              </w:rPr>
            </w:pPr>
            <w:r w:rsidRPr="00380B7C">
              <w:rPr>
                <w:lang w:val="en-US"/>
              </w:rPr>
              <w:t xml:space="preserve">                                where bmi&gt;=18.5 and bmi&lt;=24.9 and age&gt;=60)</w:t>
            </w:r>
          </w:p>
          <w:p w14:paraId="06CB78E1" w14:textId="77777777" w:rsidR="00380B7C" w:rsidRPr="00380B7C" w:rsidRDefault="00380B7C" w:rsidP="00380B7C">
            <w:pPr>
              <w:spacing w:line="240" w:lineRule="auto"/>
              <w:ind w:firstLine="0"/>
              <w:rPr>
                <w:lang w:val="en-US"/>
              </w:rPr>
            </w:pPr>
            <w:r w:rsidRPr="00380B7C">
              <w:rPr>
                <w:lang w:val="en-US"/>
              </w:rPr>
              <w:t xml:space="preserve">                                UNION</w:t>
            </w:r>
          </w:p>
          <w:p w14:paraId="46E8F6C7" w14:textId="77777777" w:rsidR="00380B7C" w:rsidRPr="00380B7C" w:rsidRDefault="00380B7C" w:rsidP="00380B7C">
            <w:pPr>
              <w:spacing w:line="240" w:lineRule="auto"/>
              <w:ind w:firstLine="0"/>
              <w:rPr>
                <w:lang w:val="en-US"/>
              </w:rPr>
            </w:pPr>
            <w:r w:rsidRPr="00380B7C">
              <w:rPr>
                <w:lang w:val="en-US"/>
              </w:rPr>
              <w:lastRenderedPageBreak/>
              <w:t xml:space="preserve">                                (select userid, bmi, age, smoking, drinking, fullname, gender</w:t>
            </w:r>
          </w:p>
          <w:p w14:paraId="724FFC1E" w14:textId="77777777" w:rsidR="00380B7C" w:rsidRPr="00380B7C" w:rsidRDefault="00380B7C" w:rsidP="00380B7C">
            <w:pPr>
              <w:spacing w:line="240" w:lineRule="auto"/>
              <w:ind w:firstLine="0"/>
              <w:rPr>
                <w:lang w:val="en-US"/>
              </w:rPr>
            </w:pPr>
            <w:r w:rsidRPr="00380B7C">
              <w:rPr>
                <w:lang w:val="en-US"/>
              </w:rPr>
              <w:t xml:space="preserve">                                from (</w:t>
            </w:r>
          </w:p>
          <w:p w14:paraId="01880436"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5A164217" w14:textId="77777777" w:rsidR="00380B7C" w:rsidRPr="00380B7C" w:rsidRDefault="00380B7C" w:rsidP="00380B7C">
            <w:pPr>
              <w:spacing w:line="240" w:lineRule="auto"/>
              <w:ind w:firstLine="0"/>
              <w:rPr>
                <w:lang w:val="en-US"/>
              </w:rPr>
            </w:pPr>
            <w:r w:rsidRPr="00380B7C">
              <w:rPr>
                <w:lang w:val="en-US"/>
              </w:rPr>
              <w:t xml:space="preserve">                                where (smoking='Yes' or drinking='Yes') and age&gt;=50)</w:t>
            </w:r>
          </w:p>
          <w:p w14:paraId="22F24839" w14:textId="77777777" w:rsidR="00380B7C" w:rsidRPr="00380B7C" w:rsidRDefault="00380B7C" w:rsidP="00380B7C">
            <w:pPr>
              <w:spacing w:line="240" w:lineRule="auto"/>
              <w:ind w:firstLine="0"/>
              <w:rPr>
                <w:lang w:val="en-US"/>
              </w:rPr>
            </w:pPr>
            <w:r w:rsidRPr="00380B7C">
              <w:rPr>
                <w:lang w:val="en-US"/>
              </w:rPr>
              <w:t xml:space="preserve">                                UNION</w:t>
            </w:r>
          </w:p>
          <w:p w14:paraId="43C965CF"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20538B65" w14:textId="77777777" w:rsidR="00380B7C" w:rsidRPr="00380B7C" w:rsidRDefault="00380B7C" w:rsidP="00380B7C">
            <w:pPr>
              <w:spacing w:line="240" w:lineRule="auto"/>
              <w:ind w:firstLine="0"/>
              <w:rPr>
                <w:lang w:val="en-US"/>
              </w:rPr>
            </w:pPr>
            <w:r w:rsidRPr="00380B7C">
              <w:rPr>
                <w:lang w:val="en-US"/>
              </w:rPr>
              <w:t xml:space="preserve">                                from (</w:t>
            </w:r>
          </w:p>
          <w:p w14:paraId="40176953"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5D306181" w14:textId="77777777" w:rsidR="00380B7C" w:rsidRPr="00380B7C" w:rsidRDefault="00380B7C" w:rsidP="00380B7C">
            <w:pPr>
              <w:spacing w:line="240" w:lineRule="auto"/>
              <w:ind w:firstLine="0"/>
              <w:rPr>
                <w:lang w:val="en-US"/>
              </w:rPr>
            </w:pPr>
            <w:r w:rsidRPr="00380B7C">
              <w:rPr>
                <w:lang w:val="en-US"/>
              </w:rPr>
              <w:t xml:space="preserve">                                where bmi&gt;25 and age&gt;=50)</w:t>
            </w:r>
          </w:p>
          <w:p w14:paraId="24196F3A" w14:textId="77777777" w:rsidR="00380B7C" w:rsidRPr="00380B7C" w:rsidRDefault="00380B7C" w:rsidP="00380B7C">
            <w:pPr>
              <w:spacing w:line="240" w:lineRule="auto"/>
              <w:ind w:firstLine="0"/>
              <w:rPr>
                <w:lang w:val="en-US"/>
              </w:rPr>
            </w:pPr>
            <w:r w:rsidRPr="00380B7C">
              <w:rPr>
                <w:lang w:val="en-US"/>
              </w:rPr>
              <w:t xml:space="preserve">                                UNION</w:t>
            </w:r>
          </w:p>
          <w:p w14:paraId="7ECCC3FB" w14:textId="77777777" w:rsidR="00380B7C" w:rsidRPr="00380B7C" w:rsidRDefault="00380B7C" w:rsidP="00380B7C">
            <w:pPr>
              <w:spacing w:line="240" w:lineRule="auto"/>
              <w:ind w:firstLine="0"/>
              <w:rPr>
                <w:lang w:val="en-US"/>
              </w:rPr>
            </w:pPr>
            <w:r w:rsidRPr="00380B7C">
              <w:rPr>
                <w:lang w:val="en-US"/>
              </w:rPr>
              <w:t xml:space="preserve">                                (select userid, bmi, age, smoking, drinking,fullname, gender</w:t>
            </w:r>
          </w:p>
          <w:p w14:paraId="10877211" w14:textId="77777777" w:rsidR="00380B7C" w:rsidRPr="00380B7C" w:rsidRDefault="00380B7C" w:rsidP="00380B7C">
            <w:pPr>
              <w:spacing w:line="240" w:lineRule="auto"/>
              <w:ind w:firstLine="0"/>
              <w:rPr>
                <w:lang w:val="en-US"/>
              </w:rPr>
            </w:pPr>
            <w:r w:rsidRPr="00380B7C">
              <w:rPr>
                <w:lang w:val="en-US"/>
              </w:rPr>
              <w:t xml:space="preserve">                                from (</w:t>
            </w:r>
          </w:p>
          <w:p w14:paraId="372FAFA6"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76297653" w14:textId="73C5807C" w:rsidR="00380B7C" w:rsidRDefault="00380B7C" w:rsidP="00380B7C">
            <w:pPr>
              <w:spacing w:line="240" w:lineRule="auto"/>
              <w:ind w:firstLine="0"/>
              <w:rPr>
                <w:lang w:val="en-US"/>
              </w:rPr>
            </w:pPr>
            <w:r w:rsidRPr="00380B7C">
              <w:rPr>
                <w:lang w:val="en-US"/>
              </w:rPr>
              <w:t xml:space="preserve">                                where bmi&gt;25 and (smoking='Yes'</w:t>
            </w:r>
            <w:r>
              <w:rPr>
                <w:lang w:val="en-US"/>
              </w:rPr>
              <w:t xml:space="preserve"> or drinking='Yes') and age&gt;=45;</w:t>
            </w:r>
          </w:p>
        </w:tc>
      </w:tr>
    </w:tbl>
    <w:p w14:paraId="68D9C319" w14:textId="5AF34A49" w:rsidR="00380B7C" w:rsidRDefault="00380B7C" w:rsidP="00380B7C">
      <w:pPr>
        <w:spacing w:before="120"/>
        <w:rPr>
          <w:lang w:val="en-US"/>
        </w:rPr>
      </w:pPr>
      <w:r w:rsidRPr="00380B7C">
        <w:rPr>
          <w:lang w:val="en-US"/>
        </w:rPr>
        <w:lastRenderedPageBreak/>
        <w:t xml:space="preserve">Selecting the </w:t>
      </w:r>
      <w:r>
        <w:rPr>
          <w:lang w:val="en-US"/>
        </w:rPr>
        <w:t>medium</w:t>
      </w:r>
      <w:r w:rsidRPr="00380B7C">
        <w:rPr>
          <w:lang w:val="en-US"/>
        </w:rPr>
        <w:t>-risk profiles</w:t>
      </w:r>
      <w:r>
        <w:rPr>
          <w:lang w:val="en-US"/>
        </w:rPr>
        <w:t>:</w:t>
      </w:r>
    </w:p>
    <w:tbl>
      <w:tblPr>
        <w:tblStyle w:val="TableGrid"/>
        <w:tblW w:w="0" w:type="auto"/>
        <w:tblLook w:val="04A0" w:firstRow="1" w:lastRow="0" w:firstColumn="1" w:lastColumn="0" w:noHBand="0" w:noVBand="1"/>
      </w:tblPr>
      <w:tblGrid>
        <w:gridCol w:w="9345"/>
      </w:tblGrid>
      <w:tr w:rsidR="00380B7C" w:rsidRPr="00937E7C" w14:paraId="0D76A8AC" w14:textId="77777777" w:rsidTr="00380B7C">
        <w:tc>
          <w:tcPr>
            <w:tcW w:w="9345" w:type="dxa"/>
          </w:tcPr>
          <w:p w14:paraId="69EA054E" w14:textId="77777777" w:rsidR="00380B7C" w:rsidRPr="00380B7C" w:rsidRDefault="00380B7C" w:rsidP="00380B7C">
            <w:pPr>
              <w:spacing w:line="240" w:lineRule="auto"/>
              <w:ind w:firstLine="0"/>
              <w:rPr>
                <w:lang w:val="en-US"/>
              </w:rPr>
            </w:pPr>
            <w:r w:rsidRPr="00380B7C">
              <w:rPr>
                <w:lang w:val="en-US"/>
              </w:rPr>
              <w:t>select userid, bmi, age, smoking, drinking, fullname, gender from</w:t>
            </w:r>
          </w:p>
          <w:p w14:paraId="51DA758D" w14:textId="77777777" w:rsidR="00380B7C" w:rsidRPr="00380B7C" w:rsidRDefault="00380B7C" w:rsidP="00380B7C">
            <w:pPr>
              <w:spacing w:line="240" w:lineRule="auto"/>
              <w:ind w:firstLine="0"/>
              <w:rPr>
                <w:lang w:val="en-US"/>
              </w:rPr>
            </w:pPr>
            <w:r w:rsidRPr="00380B7C">
              <w:rPr>
                <w:lang w:val="en-US"/>
              </w:rPr>
              <w:t>(</w:t>
            </w:r>
          </w:p>
          <w:p w14:paraId="44DC8880"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5B6D6E04" w14:textId="77777777" w:rsidR="00380B7C" w:rsidRPr="00380B7C" w:rsidRDefault="00380B7C" w:rsidP="00380B7C">
            <w:pPr>
              <w:spacing w:line="240" w:lineRule="auto"/>
              <w:ind w:firstLine="0"/>
              <w:rPr>
                <w:lang w:val="en-US"/>
              </w:rPr>
            </w:pPr>
            <w:r w:rsidRPr="00380B7C">
              <w:rPr>
                <w:lang w:val="en-US"/>
              </w:rPr>
              <w:t xml:space="preserve">  from (</w:t>
            </w:r>
          </w:p>
          <w:p w14:paraId="10226F4A"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14142993" w14:textId="77777777" w:rsidR="00380B7C" w:rsidRPr="00380B7C" w:rsidRDefault="00380B7C" w:rsidP="00380B7C">
            <w:pPr>
              <w:spacing w:line="240" w:lineRule="auto"/>
              <w:ind w:firstLine="0"/>
              <w:rPr>
                <w:lang w:val="en-US"/>
              </w:rPr>
            </w:pPr>
            <w:r w:rsidRPr="00380B7C">
              <w:rPr>
                <w:lang w:val="en-US"/>
              </w:rPr>
              <w:t xml:space="preserve">  MINUS (</w:t>
            </w:r>
          </w:p>
          <w:p w14:paraId="648BAF03"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5DC5F249" w14:textId="77777777" w:rsidR="00380B7C" w:rsidRPr="00380B7C" w:rsidRDefault="00380B7C" w:rsidP="00380B7C">
            <w:pPr>
              <w:spacing w:line="240" w:lineRule="auto"/>
              <w:ind w:firstLine="0"/>
              <w:rPr>
                <w:lang w:val="en-US"/>
              </w:rPr>
            </w:pPr>
            <w:r w:rsidRPr="00380B7C">
              <w:rPr>
                <w:lang w:val="en-US"/>
              </w:rPr>
              <w:t xml:space="preserve">  from (</w:t>
            </w:r>
          </w:p>
          <w:p w14:paraId="0DECBF74"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4E796BF4" w14:textId="77777777" w:rsidR="00380B7C" w:rsidRPr="00380B7C" w:rsidRDefault="00380B7C" w:rsidP="00380B7C">
            <w:pPr>
              <w:spacing w:line="240" w:lineRule="auto"/>
              <w:ind w:firstLine="0"/>
              <w:rPr>
                <w:lang w:val="en-US"/>
              </w:rPr>
            </w:pPr>
            <w:r w:rsidRPr="00380B7C">
              <w:rPr>
                <w:lang w:val="en-US"/>
              </w:rPr>
              <w:t xml:space="preserve">  where bmi&gt;=18.5 and bmi&lt;=24.9 and age&gt;=60)</w:t>
            </w:r>
          </w:p>
          <w:p w14:paraId="232F4CEE" w14:textId="77777777" w:rsidR="00380B7C" w:rsidRPr="00380B7C" w:rsidRDefault="00380B7C" w:rsidP="00380B7C">
            <w:pPr>
              <w:spacing w:line="240" w:lineRule="auto"/>
              <w:ind w:firstLine="0"/>
              <w:rPr>
                <w:lang w:val="en-US"/>
              </w:rPr>
            </w:pPr>
            <w:r w:rsidRPr="00380B7C">
              <w:rPr>
                <w:lang w:val="en-US"/>
              </w:rPr>
              <w:t xml:space="preserve">  UNION</w:t>
            </w:r>
          </w:p>
          <w:p w14:paraId="68A6FF67"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69A1146B" w14:textId="77777777" w:rsidR="00380B7C" w:rsidRPr="00380B7C" w:rsidRDefault="00380B7C" w:rsidP="00380B7C">
            <w:pPr>
              <w:spacing w:line="240" w:lineRule="auto"/>
              <w:ind w:firstLine="0"/>
              <w:rPr>
                <w:lang w:val="en-US"/>
              </w:rPr>
            </w:pPr>
            <w:r w:rsidRPr="00380B7C">
              <w:rPr>
                <w:lang w:val="en-US"/>
              </w:rPr>
              <w:t xml:space="preserve">  from (</w:t>
            </w:r>
          </w:p>
          <w:p w14:paraId="63992C54"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06467C18" w14:textId="77777777" w:rsidR="00380B7C" w:rsidRPr="00380B7C" w:rsidRDefault="00380B7C" w:rsidP="00380B7C">
            <w:pPr>
              <w:spacing w:line="240" w:lineRule="auto"/>
              <w:ind w:firstLine="0"/>
              <w:rPr>
                <w:lang w:val="en-US"/>
              </w:rPr>
            </w:pPr>
            <w:r w:rsidRPr="00380B7C">
              <w:rPr>
                <w:lang w:val="en-US"/>
              </w:rPr>
              <w:lastRenderedPageBreak/>
              <w:t xml:space="preserve">  where (smoking='Yes' or drinking='Yes') and age&gt;=50)</w:t>
            </w:r>
          </w:p>
          <w:p w14:paraId="59135592" w14:textId="77777777" w:rsidR="00380B7C" w:rsidRPr="00380B7C" w:rsidRDefault="00380B7C" w:rsidP="00380B7C">
            <w:pPr>
              <w:spacing w:line="240" w:lineRule="auto"/>
              <w:ind w:firstLine="0"/>
              <w:rPr>
                <w:lang w:val="en-US"/>
              </w:rPr>
            </w:pPr>
            <w:r w:rsidRPr="00380B7C">
              <w:rPr>
                <w:lang w:val="en-US"/>
              </w:rPr>
              <w:t xml:space="preserve">  UNION</w:t>
            </w:r>
          </w:p>
          <w:p w14:paraId="55C6AC5C"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41CF3BF5" w14:textId="77777777" w:rsidR="00380B7C" w:rsidRPr="00380B7C" w:rsidRDefault="00380B7C" w:rsidP="00380B7C">
            <w:pPr>
              <w:spacing w:line="240" w:lineRule="auto"/>
              <w:ind w:firstLine="0"/>
              <w:rPr>
                <w:lang w:val="en-US"/>
              </w:rPr>
            </w:pPr>
            <w:r w:rsidRPr="00380B7C">
              <w:rPr>
                <w:lang w:val="en-US"/>
              </w:rPr>
              <w:t xml:space="preserve">  from (</w:t>
            </w:r>
          </w:p>
          <w:p w14:paraId="463C0D7B"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08DDFB9B" w14:textId="77777777" w:rsidR="00380B7C" w:rsidRPr="00380B7C" w:rsidRDefault="00380B7C" w:rsidP="00380B7C">
            <w:pPr>
              <w:spacing w:line="240" w:lineRule="auto"/>
              <w:ind w:firstLine="0"/>
              <w:rPr>
                <w:lang w:val="en-US"/>
              </w:rPr>
            </w:pPr>
            <w:r w:rsidRPr="00380B7C">
              <w:rPr>
                <w:lang w:val="en-US"/>
              </w:rPr>
              <w:t xml:space="preserve">  where bmi&gt;25 and age&gt;=50)</w:t>
            </w:r>
          </w:p>
          <w:p w14:paraId="470A2D91" w14:textId="77777777" w:rsidR="00380B7C" w:rsidRPr="00380B7C" w:rsidRDefault="00380B7C" w:rsidP="00380B7C">
            <w:pPr>
              <w:spacing w:line="240" w:lineRule="auto"/>
              <w:ind w:firstLine="0"/>
              <w:rPr>
                <w:lang w:val="en-US"/>
              </w:rPr>
            </w:pPr>
            <w:r w:rsidRPr="00380B7C">
              <w:rPr>
                <w:lang w:val="en-US"/>
              </w:rPr>
              <w:t xml:space="preserve">  UNION</w:t>
            </w:r>
          </w:p>
          <w:p w14:paraId="6C82FFB8" w14:textId="77777777" w:rsidR="00380B7C" w:rsidRPr="00380B7C" w:rsidRDefault="00380B7C" w:rsidP="00380B7C">
            <w:pPr>
              <w:spacing w:line="240" w:lineRule="auto"/>
              <w:ind w:firstLine="0"/>
              <w:rPr>
                <w:lang w:val="en-US"/>
              </w:rPr>
            </w:pPr>
            <w:r w:rsidRPr="00380B7C">
              <w:rPr>
                <w:lang w:val="en-US"/>
              </w:rPr>
              <w:t xml:space="preserve">  (select userid, bmi, age, smoking, drinking, fullname, gender</w:t>
            </w:r>
          </w:p>
          <w:p w14:paraId="78993332" w14:textId="77777777" w:rsidR="00380B7C" w:rsidRPr="00380B7C" w:rsidRDefault="00380B7C" w:rsidP="00380B7C">
            <w:pPr>
              <w:spacing w:line="240" w:lineRule="auto"/>
              <w:ind w:firstLine="0"/>
              <w:rPr>
                <w:lang w:val="en-US"/>
              </w:rPr>
            </w:pPr>
            <w:r w:rsidRPr="00380B7C">
              <w:rPr>
                <w:lang w:val="en-US"/>
              </w:rPr>
              <w:t xml:space="preserve">  from (</w:t>
            </w:r>
          </w:p>
          <w:p w14:paraId="284E0106" w14:textId="77777777" w:rsidR="00380B7C" w:rsidRPr="00380B7C" w:rsidRDefault="00380B7C" w:rsidP="00380B7C">
            <w:pPr>
              <w:spacing w:line="240" w:lineRule="auto"/>
              <w:ind w:firstLine="0"/>
              <w:rPr>
                <w:lang w:val="en-US"/>
              </w:rPr>
            </w:pPr>
            <w:r w:rsidRPr="00380B7C">
              <w:rPr>
                <w:lang w:val="en-US"/>
              </w:rPr>
              <w:t xml:space="preserve">  select ROUND(weight/(height*height)*10000,1) as bmi, age, userid, smoking, drinking, fullname, gender from profile_hive_ext) </w:t>
            </w:r>
          </w:p>
          <w:p w14:paraId="059D1245" w14:textId="390D02C3" w:rsidR="00380B7C" w:rsidRPr="00380B7C" w:rsidRDefault="00380B7C" w:rsidP="00380B7C">
            <w:pPr>
              <w:spacing w:line="240" w:lineRule="auto"/>
              <w:ind w:firstLine="0"/>
              <w:rPr>
                <w:lang w:val="en-US"/>
              </w:rPr>
            </w:pPr>
            <w:r w:rsidRPr="00380B7C">
              <w:rPr>
                <w:lang w:val="en-US"/>
              </w:rPr>
              <w:t xml:space="preserve">  where bmi&gt;25 and (smoking='Yes' or drinking='Yes') an</w:t>
            </w:r>
            <w:r>
              <w:rPr>
                <w:lang w:val="en-US"/>
              </w:rPr>
              <w:t>d age&gt;=45))</w:t>
            </w:r>
            <w:r w:rsidRPr="00380B7C">
              <w:rPr>
                <w:lang w:val="en-US"/>
              </w:rPr>
              <w:t>)</w:t>
            </w:r>
          </w:p>
          <w:p w14:paraId="3BDC4CAF" w14:textId="0420B9ED" w:rsidR="00380B7C" w:rsidRDefault="00380B7C" w:rsidP="00380B7C">
            <w:pPr>
              <w:spacing w:line="240" w:lineRule="auto"/>
              <w:ind w:firstLine="0"/>
              <w:rPr>
                <w:lang w:val="en-US"/>
              </w:rPr>
            </w:pPr>
            <w:r>
              <w:rPr>
                <w:lang w:val="en-US"/>
              </w:rPr>
              <w:t xml:space="preserve">  </w:t>
            </w:r>
            <w:r w:rsidRPr="00380B7C">
              <w:rPr>
                <w:lang w:val="en-US"/>
              </w:rPr>
              <w:t xml:space="preserve">where (age&gt;=46 or bmi &gt;=25) or ((smoking='Yes' </w:t>
            </w:r>
            <w:r>
              <w:rPr>
                <w:lang w:val="en-US"/>
              </w:rPr>
              <w:t xml:space="preserve">or drinking='Yes') and age&gt;=30)     </w:t>
            </w:r>
            <w:r w:rsidRPr="00380B7C">
              <w:rPr>
                <w:lang w:val="en-US"/>
              </w:rPr>
              <w:t xml:space="preserve">    </w:t>
            </w:r>
          </w:p>
        </w:tc>
      </w:tr>
    </w:tbl>
    <w:p w14:paraId="447A183B" w14:textId="3EA190B8" w:rsidR="00380B7C" w:rsidRDefault="00380B7C" w:rsidP="00380B7C">
      <w:pPr>
        <w:spacing w:before="120"/>
        <w:rPr>
          <w:lang w:val="en-US"/>
        </w:rPr>
      </w:pPr>
      <w:r w:rsidRPr="00380B7C">
        <w:rPr>
          <w:lang w:val="en-US"/>
        </w:rPr>
        <w:lastRenderedPageBreak/>
        <w:t xml:space="preserve">Selecting the </w:t>
      </w:r>
      <w:r>
        <w:rPr>
          <w:lang w:val="en-US"/>
        </w:rPr>
        <w:t>low</w:t>
      </w:r>
      <w:r w:rsidRPr="00380B7C">
        <w:rPr>
          <w:lang w:val="en-US"/>
        </w:rPr>
        <w:t>-risk profiles</w:t>
      </w:r>
      <w:r>
        <w:rPr>
          <w:lang w:val="en-US"/>
        </w:rPr>
        <w:t>:</w:t>
      </w:r>
    </w:p>
    <w:tbl>
      <w:tblPr>
        <w:tblStyle w:val="TableGrid"/>
        <w:tblW w:w="0" w:type="auto"/>
        <w:tblLook w:val="04A0" w:firstRow="1" w:lastRow="0" w:firstColumn="1" w:lastColumn="0" w:noHBand="0" w:noVBand="1"/>
      </w:tblPr>
      <w:tblGrid>
        <w:gridCol w:w="9345"/>
      </w:tblGrid>
      <w:tr w:rsidR="00380B7C" w:rsidRPr="00937E7C" w14:paraId="270E1B97" w14:textId="77777777" w:rsidTr="00380B7C">
        <w:tc>
          <w:tcPr>
            <w:tcW w:w="9345" w:type="dxa"/>
          </w:tcPr>
          <w:p w14:paraId="3FD65686" w14:textId="6B45408B" w:rsidR="00380B7C" w:rsidRPr="00380B7C" w:rsidRDefault="00380B7C" w:rsidP="00380B7C">
            <w:pPr>
              <w:spacing w:before="120" w:line="240" w:lineRule="auto"/>
              <w:ind w:firstLine="0"/>
              <w:rPr>
                <w:lang w:val="en-US"/>
              </w:rPr>
            </w:pPr>
            <w:r w:rsidRPr="00380B7C">
              <w:rPr>
                <w:lang w:val="en-US"/>
              </w:rPr>
              <w:t>select userid, bmi, age, smoking, drinking, fullname, gender</w:t>
            </w:r>
          </w:p>
          <w:p w14:paraId="614C6F50" w14:textId="150B9F7A" w:rsidR="00380B7C" w:rsidRPr="00380B7C" w:rsidRDefault="00380B7C" w:rsidP="00380B7C">
            <w:pPr>
              <w:spacing w:before="120" w:line="240" w:lineRule="auto"/>
              <w:ind w:firstLine="0"/>
              <w:rPr>
                <w:lang w:val="en-US"/>
              </w:rPr>
            </w:pPr>
            <w:r>
              <w:rPr>
                <w:lang w:val="en-US"/>
              </w:rPr>
              <w:t>from (</w:t>
            </w:r>
            <w:r w:rsidRPr="00380B7C">
              <w:rPr>
                <w:lang w:val="en-US"/>
              </w:rPr>
              <w:t>select ROUND(weight/(height*height)*10000,1) as bmi, age, userid, smoking, drinking, fullname, gender from profile_hive_ext))</w:t>
            </w:r>
          </w:p>
          <w:p w14:paraId="4C573B96" w14:textId="77777777" w:rsidR="00380B7C" w:rsidRPr="00380B7C" w:rsidRDefault="00380B7C" w:rsidP="00380B7C">
            <w:pPr>
              <w:spacing w:before="120" w:line="240" w:lineRule="auto"/>
              <w:ind w:firstLine="0"/>
              <w:rPr>
                <w:lang w:val="en-US"/>
              </w:rPr>
            </w:pPr>
            <w:r w:rsidRPr="00380B7C">
              <w:rPr>
                <w:lang w:val="en-US"/>
              </w:rPr>
              <w:t xml:space="preserve">                              MINUS</w:t>
            </w:r>
          </w:p>
          <w:p w14:paraId="0F769C72" w14:textId="2524F3B4" w:rsidR="00380B7C" w:rsidRPr="00380B7C" w:rsidRDefault="00380B7C" w:rsidP="00380B7C">
            <w:pPr>
              <w:spacing w:before="120" w:line="240" w:lineRule="auto"/>
              <w:ind w:firstLine="0"/>
              <w:rPr>
                <w:lang w:val="en-US"/>
              </w:rPr>
            </w:pPr>
            <w:r>
              <w:rPr>
                <w:lang w:val="en-US"/>
              </w:rPr>
              <w:t xml:space="preserve">                              (</w:t>
            </w:r>
            <w:r w:rsidRPr="00380B7C">
              <w:rPr>
                <w:lang w:val="en-US"/>
              </w:rPr>
              <w:t>select userid, bmi, age, smoking, drinking, fullname, gender from</w:t>
            </w:r>
          </w:p>
          <w:p w14:paraId="7A00005E" w14:textId="18709893" w:rsidR="00380B7C" w:rsidRPr="00380B7C" w:rsidRDefault="00380B7C" w:rsidP="00380B7C">
            <w:pPr>
              <w:spacing w:before="120" w:line="240" w:lineRule="auto"/>
              <w:ind w:firstLine="0"/>
              <w:rPr>
                <w:lang w:val="en-US"/>
              </w:rPr>
            </w:pPr>
            <w:r>
              <w:rPr>
                <w:lang w:val="en-US"/>
              </w:rPr>
              <w:t xml:space="preserve">                              (</w:t>
            </w:r>
            <w:r w:rsidRPr="00380B7C">
              <w:rPr>
                <w:lang w:val="en-US"/>
              </w:rPr>
              <w:t>(select userid, bmi, age, smoking, drinking, fullname, gender</w:t>
            </w:r>
          </w:p>
          <w:p w14:paraId="6D1B11C7" w14:textId="77777777" w:rsidR="00380B7C" w:rsidRPr="00380B7C" w:rsidRDefault="00380B7C" w:rsidP="00380B7C">
            <w:pPr>
              <w:spacing w:before="120" w:line="240" w:lineRule="auto"/>
              <w:ind w:firstLine="0"/>
              <w:rPr>
                <w:lang w:val="en-US"/>
              </w:rPr>
            </w:pPr>
            <w:r w:rsidRPr="00380B7C">
              <w:rPr>
                <w:lang w:val="en-US"/>
              </w:rPr>
              <w:t xml:space="preserve">                              from (</w:t>
            </w:r>
          </w:p>
          <w:p w14:paraId="4285F468" w14:textId="77777777" w:rsidR="00380B7C" w:rsidRPr="00380B7C" w:rsidRDefault="00380B7C" w:rsidP="00380B7C">
            <w:pPr>
              <w:spacing w:before="120" w:line="240" w:lineRule="auto"/>
              <w:ind w:firstLine="0"/>
              <w:rPr>
                <w:lang w:val="en-US"/>
              </w:rPr>
            </w:pPr>
            <w:r w:rsidRPr="00380B7C">
              <w:rPr>
                <w:lang w:val="en-US"/>
              </w:rPr>
              <w:t xml:space="preserve">                              select ROUND(weight/(height*height)*10000,1) as bmi, age, userid, smoking, drinking, fullname, gender from profile_hive_ext) )</w:t>
            </w:r>
          </w:p>
          <w:p w14:paraId="58B992A4" w14:textId="76329DB7" w:rsidR="00380B7C" w:rsidRPr="00380B7C" w:rsidRDefault="00380B7C" w:rsidP="00380B7C">
            <w:pPr>
              <w:spacing w:before="120" w:line="240" w:lineRule="auto"/>
              <w:ind w:firstLine="0"/>
              <w:rPr>
                <w:lang w:val="en-US"/>
              </w:rPr>
            </w:pPr>
            <w:r w:rsidRPr="00380B7C">
              <w:rPr>
                <w:lang w:val="en-US"/>
              </w:rPr>
              <w:t xml:space="preserve">      </w:t>
            </w:r>
            <w:r>
              <w:rPr>
                <w:lang w:val="en-US"/>
              </w:rPr>
              <w:t xml:space="preserve">                        MINUS (</w:t>
            </w:r>
            <w:r w:rsidRPr="00380B7C">
              <w:rPr>
                <w:lang w:val="en-US"/>
              </w:rPr>
              <w:t>(select userid, bmi, age, smoking, drinking, fullname, gender</w:t>
            </w:r>
          </w:p>
          <w:p w14:paraId="1F35CBFA" w14:textId="2D48FB09" w:rsidR="00380B7C" w:rsidRPr="00380B7C" w:rsidRDefault="00380B7C" w:rsidP="00380B7C">
            <w:pPr>
              <w:spacing w:before="120" w:line="240" w:lineRule="auto"/>
              <w:ind w:firstLine="0"/>
              <w:rPr>
                <w:lang w:val="en-US"/>
              </w:rPr>
            </w:pPr>
            <w:r w:rsidRPr="00380B7C">
              <w:rPr>
                <w:lang w:val="en-US"/>
              </w:rPr>
              <w:t xml:space="preserve">                  </w:t>
            </w:r>
            <w:r>
              <w:rPr>
                <w:lang w:val="en-US"/>
              </w:rPr>
              <w:t xml:space="preserve">            from (</w:t>
            </w:r>
            <w:r w:rsidRPr="00380B7C">
              <w:rPr>
                <w:lang w:val="en-US"/>
              </w:rPr>
              <w:t xml:space="preserve">select ROUND(weight/(height*height)*10000,1) as bmi, age, userid, smoking, drinking, fullname, gender from profile_hive_ext) </w:t>
            </w:r>
          </w:p>
          <w:p w14:paraId="6DDEEACB" w14:textId="77777777" w:rsidR="00380B7C" w:rsidRPr="00380B7C" w:rsidRDefault="00380B7C" w:rsidP="00380B7C">
            <w:pPr>
              <w:spacing w:before="120" w:line="240" w:lineRule="auto"/>
              <w:ind w:firstLine="0"/>
              <w:rPr>
                <w:lang w:val="en-US"/>
              </w:rPr>
            </w:pPr>
            <w:r w:rsidRPr="00380B7C">
              <w:rPr>
                <w:lang w:val="en-US"/>
              </w:rPr>
              <w:t xml:space="preserve">                              where bmi&gt;=18.5 and bmi&lt;=24.9 and age&gt;=60)</w:t>
            </w:r>
          </w:p>
          <w:p w14:paraId="1BE257B2" w14:textId="77777777" w:rsidR="00380B7C" w:rsidRPr="00380B7C" w:rsidRDefault="00380B7C" w:rsidP="00380B7C">
            <w:pPr>
              <w:spacing w:before="120" w:line="240" w:lineRule="auto"/>
              <w:ind w:firstLine="0"/>
              <w:rPr>
                <w:lang w:val="en-US"/>
              </w:rPr>
            </w:pPr>
            <w:r w:rsidRPr="00380B7C">
              <w:rPr>
                <w:lang w:val="en-US"/>
              </w:rPr>
              <w:t xml:space="preserve">                              UNION</w:t>
            </w:r>
          </w:p>
          <w:p w14:paraId="554B1B82"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53CC00E8" w14:textId="7E0EFC54" w:rsidR="00380B7C" w:rsidRPr="00380B7C" w:rsidRDefault="00380B7C" w:rsidP="00380B7C">
            <w:pPr>
              <w:spacing w:before="120" w:line="240" w:lineRule="auto"/>
              <w:ind w:firstLine="0"/>
              <w:rPr>
                <w:lang w:val="en-US"/>
              </w:rPr>
            </w:pPr>
            <w:r w:rsidRPr="00380B7C">
              <w:rPr>
                <w:lang w:val="en-US"/>
              </w:rPr>
              <w:t xml:space="preserve">     </w:t>
            </w:r>
            <w:r>
              <w:rPr>
                <w:lang w:val="en-US"/>
              </w:rPr>
              <w:t xml:space="preserve">                         from (</w:t>
            </w:r>
            <w:r w:rsidRPr="00380B7C">
              <w:rPr>
                <w:lang w:val="en-US"/>
              </w:rPr>
              <w:t xml:space="preserve">select ROUND(weight/(height*height)*10000,1) as bmi, age, userid, smoking, drinking, fullname, gender from profile_hive_ext) </w:t>
            </w:r>
          </w:p>
          <w:p w14:paraId="544B9AE6" w14:textId="77777777" w:rsidR="00380B7C" w:rsidRPr="00380B7C" w:rsidRDefault="00380B7C" w:rsidP="00380B7C">
            <w:pPr>
              <w:spacing w:before="120" w:line="240" w:lineRule="auto"/>
              <w:ind w:firstLine="0"/>
              <w:rPr>
                <w:lang w:val="en-US"/>
              </w:rPr>
            </w:pPr>
            <w:r w:rsidRPr="00380B7C">
              <w:rPr>
                <w:lang w:val="en-US"/>
              </w:rPr>
              <w:t xml:space="preserve">                              where (smoking='Yes' or drinking='Yes') and age&gt;=50)</w:t>
            </w:r>
          </w:p>
          <w:p w14:paraId="7382427E" w14:textId="77777777" w:rsidR="00380B7C" w:rsidRPr="00380B7C" w:rsidRDefault="00380B7C" w:rsidP="00380B7C">
            <w:pPr>
              <w:spacing w:before="120" w:line="240" w:lineRule="auto"/>
              <w:ind w:firstLine="0"/>
              <w:rPr>
                <w:lang w:val="en-US"/>
              </w:rPr>
            </w:pPr>
            <w:r w:rsidRPr="00380B7C">
              <w:rPr>
                <w:lang w:val="en-US"/>
              </w:rPr>
              <w:t xml:space="preserve">                              UNION</w:t>
            </w:r>
          </w:p>
          <w:p w14:paraId="673DCCEA"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7D1071E1" w14:textId="101E522F" w:rsidR="00380B7C" w:rsidRPr="00380B7C" w:rsidRDefault="00380B7C" w:rsidP="00380B7C">
            <w:pPr>
              <w:spacing w:before="120" w:line="240" w:lineRule="auto"/>
              <w:ind w:firstLine="0"/>
              <w:rPr>
                <w:lang w:val="en-US"/>
              </w:rPr>
            </w:pPr>
            <w:r w:rsidRPr="00380B7C">
              <w:rPr>
                <w:lang w:val="en-US"/>
              </w:rPr>
              <w:lastRenderedPageBreak/>
              <w:t xml:space="preserve">     </w:t>
            </w:r>
            <w:r>
              <w:rPr>
                <w:lang w:val="en-US"/>
              </w:rPr>
              <w:t xml:space="preserve">                         from (</w:t>
            </w:r>
            <w:r w:rsidRPr="00380B7C">
              <w:rPr>
                <w:lang w:val="en-US"/>
              </w:rPr>
              <w:t xml:space="preserve">select ROUND(weight/(height*height)*10000,1) as bmi, age, userid, smoking, drinking, fullname, gender from profile_hive_ext) </w:t>
            </w:r>
          </w:p>
          <w:p w14:paraId="7AEDB281" w14:textId="77777777" w:rsidR="00380B7C" w:rsidRPr="00380B7C" w:rsidRDefault="00380B7C" w:rsidP="00380B7C">
            <w:pPr>
              <w:spacing w:before="120" w:line="240" w:lineRule="auto"/>
              <w:ind w:firstLine="0"/>
              <w:rPr>
                <w:lang w:val="en-US"/>
              </w:rPr>
            </w:pPr>
            <w:r w:rsidRPr="00380B7C">
              <w:rPr>
                <w:lang w:val="en-US"/>
              </w:rPr>
              <w:t xml:space="preserve">                              where bmi&gt;25 and age&gt;=50)</w:t>
            </w:r>
          </w:p>
          <w:p w14:paraId="0BE6031D" w14:textId="77777777" w:rsidR="00380B7C" w:rsidRPr="00380B7C" w:rsidRDefault="00380B7C" w:rsidP="00380B7C">
            <w:pPr>
              <w:spacing w:before="120" w:line="240" w:lineRule="auto"/>
              <w:ind w:firstLine="0"/>
              <w:rPr>
                <w:lang w:val="en-US"/>
              </w:rPr>
            </w:pPr>
            <w:r w:rsidRPr="00380B7C">
              <w:rPr>
                <w:lang w:val="en-US"/>
              </w:rPr>
              <w:t xml:space="preserve">                              UNION</w:t>
            </w:r>
          </w:p>
          <w:p w14:paraId="121239F1"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6852D3C5" w14:textId="1683C9C3" w:rsidR="00380B7C" w:rsidRPr="00380B7C" w:rsidRDefault="00380B7C" w:rsidP="00380B7C">
            <w:pPr>
              <w:spacing w:before="120" w:line="240" w:lineRule="auto"/>
              <w:ind w:firstLine="0"/>
              <w:rPr>
                <w:lang w:val="en-US"/>
              </w:rPr>
            </w:pPr>
            <w:r w:rsidRPr="00380B7C">
              <w:rPr>
                <w:lang w:val="en-US"/>
              </w:rPr>
              <w:t xml:space="preserve">                        </w:t>
            </w:r>
            <w:r>
              <w:rPr>
                <w:lang w:val="en-US"/>
              </w:rPr>
              <w:t xml:space="preserve">      from (</w:t>
            </w:r>
            <w:r w:rsidRPr="00380B7C">
              <w:rPr>
                <w:lang w:val="en-US"/>
              </w:rPr>
              <w:t xml:space="preserve">select ROUND(weight/(height*height)*10000,1) as bmi, age, userid, smoking, drinking, fullname, gender from profile_hive_ext) </w:t>
            </w:r>
          </w:p>
          <w:p w14:paraId="41131673" w14:textId="2B4FEDD7" w:rsidR="00380B7C" w:rsidRPr="00380B7C" w:rsidRDefault="00380B7C" w:rsidP="00380B7C">
            <w:pPr>
              <w:spacing w:before="120" w:line="240" w:lineRule="auto"/>
              <w:ind w:firstLine="0"/>
              <w:rPr>
                <w:lang w:val="en-US"/>
              </w:rPr>
            </w:pPr>
            <w:r w:rsidRPr="00380B7C">
              <w:rPr>
                <w:lang w:val="en-US"/>
              </w:rPr>
              <w:t xml:space="preserve">                              where bmi&gt;25 and (smoking='Yes' or drinking='Yes') and ag</w:t>
            </w:r>
            <w:r>
              <w:rPr>
                <w:lang w:val="en-US"/>
              </w:rPr>
              <w:t>e&gt;=45))</w:t>
            </w:r>
            <w:r w:rsidRPr="00380B7C">
              <w:rPr>
                <w:lang w:val="en-US"/>
              </w:rPr>
              <w:t>)</w:t>
            </w:r>
          </w:p>
          <w:p w14:paraId="05E8E062" w14:textId="433DA7B8" w:rsidR="00380B7C" w:rsidRPr="00380B7C" w:rsidRDefault="00380B7C" w:rsidP="00380B7C">
            <w:pPr>
              <w:spacing w:before="120" w:line="240" w:lineRule="auto"/>
              <w:ind w:firstLine="0"/>
              <w:rPr>
                <w:lang w:val="en-US"/>
              </w:rPr>
            </w:pPr>
            <w:r w:rsidRPr="00380B7C">
              <w:rPr>
                <w:lang w:val="en-US"/>
              </w:rPr>
              <w:t xml:space="preserve">                              where (age&gt;=46 or bmi &gt;=25) or ((smoking='Yes' or drinking='Ye</w:t>
            </w:r>
            <w:r>
              <w:rPr>
                <w:lang w:val="en-US"/>
              </w:rPr>
              <w:t>s') and age&gt;=30)</w:t>
            </w:r>
            <w:r w:rsidRPr="00380B7C">
              <w:rPr>
                <w:lang w:val="en-US"/>
              </w:rPr>
              <w:t>)</w:t>
            </w:r>
          </w:p>
          <w:p w14:paraId="48555979" w14:textId="4CBB74A7" w:rsidR="00380B7C" w:rsidRPr="00380B7C" w:rsidRDefault="00380B7C" w:rsidP="00380B7C">
            <w:pPr>
              <w:spacing w:before="120" w:line="240" w:lineRule="auto"/>
              <w:ind w:firstLine="0"/>
              <w:rPr>
                <w:lang w:val="en-US"/>
              </w:rPr>
            </w:pPr>
            <w:r>
              <w:rPr>
                <w:lang w:val="en-US"/>
              </w:rPr>
              <w:t>MINUS (</w:t>
            </w:r>
            <w:r w:rsidRPr="00380B7C">
              <w:rPr>
                <w:lang w:val="en-US"/>
              </w:rPr>
              <w:t>(select userid, bmi, age, smoking, drinking, fullname, gender</w:t>
            </w:r>
          </w:p>
          <w:p w14:paraId="0D5643FD" w14:textId="77777777" w:rsidR="00380B7C" w:rsidRPr="00380B7C" w:rsidRDefault="00380B7C" w:rsidP="00380B7C">
            <w:pPr>
              <w:spacing w:before="120" w:line="240" w:lineRule="auto"/>
              <w:ind w:firstLine="0"/>
              <w:rPr>
                <w:lang w:val="en-US"/>
              </w:rPr>
            </w:pPr>
            <w:r w:rsidRPr="00380B7C">
              <w:rPr>
                <w:lang w:val="en-US"/>
              </w:rPr>
              <w:t xml:space="preserve">                              from (</w:t>
            </w:r>
          </w:p>
          <w:p w14:paraId="417AE9E5" w14:textId="77777777" w:rsidR="00380B7C" w:rsidRPr="00380B7C" w:rsidRDefault="00380B7C" w:rsidP="00380B7C">
            <w:pPr>
              <w:spacing w:before="120" w:line="240" w:lineRule="auto"/>
              <w:ind w:firstLine="0"/>
              <w:rPr>
                <w:lang w:val="en-US"/>
              </w:rPr>
            </w:pPr>
            <w:r w:rsidRPr="00380B7C">
              <w:rPr>
                <w:lang w:val="en-US"/>
              </w:rPr>
              <w:t xml:space="preserve">                              select ROUND(weight/(height*height)*10000,1) as bmi, age, userid, smoking, drinking, fullname, gender from profile_hive_ext) </w:t>
            </w:r>
          </w:p>
          <w:p w14:paraId="236BDDBF" w14:textId="77777777" w:rsidR="00380B7C" w:rsidRPr="00380B7C" w:rsidRDefault="00380B7C" w:rsidP="00380B7C">
            <w:pPr>
              <w:spacing w:before="120" w:line="240" w:lineRule="auto"/>
              <w:ind w:firstLine="0"/>
              <w:rPr>
                <w:lang w:val="en-US"/>
              </w:rPr>
            </w:pPr>
            <w:r w:rsidRPr="00380B7C">
              <w:rPr>
                <w:lang w:val="en-US"/>
              </w:rPr>
              <w:t xml:space="preserve">                              where bmi&gt;=18.5 and bmi&lt;=24.9 and age&gt;=60)</w:t>
            </w:r>
          </w:p>
          <w:p w14:paraId="7C269CE8" w14:textId="77777777" w:rsidR="00380B7C" w:rsidRPr="00380B7C" w:rsidRDefault="00380B7C" w:rsidP="00380B7C">
            <w:pPr>
              <w:spacing w:before="120" w:line="240" w:lineRule="auto"/>
              <w:ind w:firstLine="0"/>
              <w:rPr>
                <w:lang w:val="en-US"/>
              </w:rPr>
            </w:pPr>
            <w:r w:rsidRPr="00380B7C">
              <w:rPr>
                <w:lang w:val="en-US"/>
              </w:rPr>
              <w:t xml:space="preserve">                              UNION</w:t>
            </w:r>
          </w:p>
          <w:p w14:paraId="705E7D25"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6E0651D4" w14:textId="76C352A1" w:rsidR="00380B7C" w:rsidRPr="00380B7C" w:rsidRDefault="00380B7C" w:rsidP="00380B7C">
            <w:pPr>
              <w:spacing w:before="120" w:line="240" w:lineRule="auto"/>
              <w:ind w:firstLine="0"/>
              <w:rPr>
                <w:lang w:val="en-US"/>
              </w:rPr>
            </w:pPr>
            <w:r w:rsidRPr="00380B7C">
              <w:rPr>
                <w:lang w:val="en-US"/>
              </w:rPr>
              <w:t xml:space="preserve">     </w:t>
            </w:r>
            <w:r>
              <w:rPr>
                <w:lang w:val="en-US"/>
              </w:rPr>
              <w:t xml:space="preserve">                         from (</w:t>
            </w:r>
            <w:r w:rsidRPr="00380B7C">
              <w:rPr>
                <w:lang w:val="en-US"/>
              </w:rPr>
              <w:t xml:space="preserve">select ROUND(weight/(height*height)*10000,1) as bmi, age, userid, smoking, drinking, fullname, gender from profile_hive_ext) </w:t>
            </w:r>
          </w:p>
          <w:p w14:paraId="037E203D" w14:textId="77777777" w:rsidR="00380B7C" w:rsidRPr="00380B7C" w:rsidRDefault="00380B7C" w:rsidP="00380B7C">
            <w:pPr>
              <w:spacing w:before="120" w:line="240" w:lineRule="auto"/>
              <w:ind w:firstLine="0"/>
              <w:rPr>
                <w:lang w:val="en-US"/>
              </w:rPr>
            </w:pPr>
            <w:r w:rsidRPr="00380B7C">
              <w:rPr>
                <w:lang w:val="en-US"/>
              </w:rPr>
              <w:t xml:space="preserve">                              where (smoking='Yes' or drinking='Yes') and age&gt;=50)</w:t>
            </w:r>
          </w:p>
          <w:p w14:paraId="18A77F22" w14:textId="77777777" w:rsidR="00380B7C" w:rsidRPr="00380B7C" w:rsidRDefault="00380B7C" w:rsidP="00380B7C">
            <w:pPr>
              <w:spacing w:before="120" w:line="240" w:lineRule="auto"/>
              <w:ind w:firstLine="0"/>
              <w:rPr>
                <w:lang w:val="en-US"/>
              </w:rPr>
            </w:pPr>
            <w:r w:rsidRPr="00380B7C">
              <w:rPr>
                <w:lang w:val="en-US"/>
              </w:rPr>
              <w:t xml:space="preserve">                              UNION</w:t>
            </w:r>
          </w:p>
          <w:p w14:paraId="6CC4ECF4"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30123E23" w14:textId="70CF87D7" w:rsidR="00380B7C" w:rsidRPr="00380B7C" w:rsidRDefault="00380B7C" w:rsidP="00380B7C">
            <w:pPr>
              <w:spacing w:before="120" w:line="240" w:lineRule="auto"/>
              <w:ind w:firstLine="0"/>
              <w:rPr>
                <w:lang w:val="en-US"/>
              </w:rPr>
            </w:pPr>
            <w:r w:rsidRPr="00380B7C">
              <w:rPr>
                <w:lang w:val="en-US"/>
              </w:rPr>
              <w:t xml:space="preserve">                              from (select ROUND(weight/(height*height)*10000,1) as bmi, age, userid, smoking, drinking, fullname, gender from profile_hive_ext) </w:t>
            </w:r>
          </w:p>
          <w:p w14:paraId="46E6908B" w14:textId="77777777" w:rsidR="00380B7C" w:rsidRPr="00380B7C" w:rsidRDefault="00380B7C" w:rsidP="00380B7C">
            <w:pPr>
              <w:spacing w:before="120" w:line="240" w:lineRule="auto"/>
              <w:ind w:firstLine="0"/>
              <w:rPr>
                <w:lang w:val="en-US"/>
              </w:rPr>
            </w:pPr>
            <w:r w:rsidRPr="00380B7C">
              <w:rPr>
                <w:lang w:val="en-US"/>
              </w:rPr>
              <w:t xml:space="preserve">                              where bmi&gt;25 and age&gt;=50)</w:t>
            </w:r>
          </w:p>
          <w:p w14:paraId="1643F772" w14:textId="77777777" w:rsidR="00380B7C" w:rsidRPr="00380B7C" w:rsidRDefault="00380B7C" w:rsidP="00380B7C">
            <w:pPr>
              <w:spacing w:before="120" w:line="240" w:lineRule="auto"/>
              <w:ind w:firstLine="0"/>
              <w:rPr>
                <w:lang w:val="en-US"/>
              </w:rPr>
            </w:pPr>
            <w:r w:rsidRPr="00380B7C">
              <w:rPr>
                <w:lang w:val="en-US"/>
              </w:rPr>
              <w:t xml:space="preserve">                              UNION</w:t>
            </w:r>
          </w:p>
          <w:p w14:paraId="487886D0" w14:textId="77777777" w:rsidR="00380B7C" w:rsidRPr="00380B7C" w:rsidRDefault="00380B7C" w:rsidP="00380B7C">
            <w:pPr>
              <w:spacing w:before="120" w:line="240" w:lineRule="auto"/>
              <w:ind w:firstLine="0"/>
              <w:rPr>
                <w:lang w:val="en-US"/>
              </w:rPr>
            </w:pPr>
            <w:r w:rsidRPr="00380B7C">
              <w:rPr>
                <w:lang w:val="en-US"/>
              </w:rPr>
              <w:t xml:space="preserve">                              (select userid, bmi, age, smoking, drinking, fullname, gender</w:t>
            </w:r>
          </w:p>
          <w:p w14:paraId="5DA990A0" w14:textId="3049D8ED" w:rsidR="00380B7C" w:rsidRPr="00380B7C" w:rsidRDefault="00380B7C" w:rsidP="00380B7C">
            <w:pPr>
              <w:spacing w:before="120" w:line="240" w:lineRule="auto"/>
              <w:ind w:firstLine="0"/>
              <w:rPr>
                <w:lang w:val="en-US"/>
              </w:rPr>
            </w:pPr>
            <w:r w:rsidRPr="00380B7C">
              <w:rPr>
                <w:lang w:val="en-US"/>
              </w:rPr>
              <w:t xml:space="preserve">                        </w:t>
            </w:r>
            <w:r w:rsidR="00F455CB">
              <w:rPr>
                <w:lang w:val="en-US"/>
              </w:rPr>
              <w:t xml:space="preserve">      from (</w:t>
            </w:r>
            <w:r w:rsidRPr="00380B7C">
              <w:rPr>
                <w:lang w:val="en-US"/>
              </w:rPr>
              <w:t xml:space="preserve">select ROUND(weight/(height*height)*10000,1) as bmi, age, userid, smoking, drinking, fullname, gender from profile_hive_ext) </w:t>
            </w:r>
          </w:p>
          <w:p w14:paraId="38BC3370" w14:textId="01C3E06D" w:rsidR="00380B7C" w:rsidRDefault="00380B7C" w:rsidP="00380B7C">
            <w:pPr>
              <w:spacing w:before="120" w:line="240" w:lineRule="auto"/>
              <w:ind w:firstLine="0"/>
              <w:rPr>
                <w:lang w:val="en-US"/>
              </w:rPr>
            </w:pPr>
            <w:r w:rsidRPr="00380B7C">
              <w:rPr>
                <w:lang w:val="en-US"/>
              </w:rPr>
              <w:t xml:space="preserve">                              where bmi&gt;25 and (smoking='Yes' or drinking='Yes') and ag</w:t>
            </w:r>
            <w:r>
              <w:rPr>
                <w:lang w:val="en-US"/>
              </w:rPr>
              <w:t>e&gt;=45);</w:t>
            </w:r>
          </w:p>
        </w:tc>
      </w:tr>
    </w:tbl>
    <w:p w14:paraId="5739AA66" w14:textId="77777777" w:rsidR="00380B7C" w:rsidRDefault="00380B7C" w:rsidP="00380B7C">
      <w:pPr>
        <w:spacing w:before="120"/>
        <w:rPr>
          <w:lang w:val="en-US"/>
        </w:rPr>
      </w:pPr>
    </w:p>
    <w:p w14:paraId="4275C77C" w14:textId="77777777" w:rsidR="00380B7C" w:rsidRDefault="00380B7C" w:rsidP="00380B7C">
      <w:pPr>
        <w:spacing w:before="120"/>
        <w:rPr>
          <w:lang w:val="en-US"/>
        </w:rPr>
      </w:pPr>
    </w:p>
    <w:p w14:paraId="6CF28737" w14:textId="77777777" w:rsidR="00380B7C" w:rsidRPr="00380B7C" w:rsidRDefault="00380B7C" w:rsidP="00370C5A">
      <w:pPr>
        <w:rPr>
          <w:lang w:val="en-US"/>
        </w:rPr>
      </w:pPr>
    </w:p>
    <w:sectPr w:rsidR="00380B7C" w:rsidRPr="00380B7C">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BEDC" w14:textId="77777777" w:rsidR="003A0185" w:rsidRDefault="003A0185" w:rsidP="0028789D">
      <w:pPr>
        <w:spacing w:after="0" w:line="240" w:lineRule="auto"/>
      </w:pPr>
      <w:r>
        <w:separator/>
      </w:r>
    </w:p>
  </w:endnote>
  <w:endnote w:type="continuationSeparator" w:id="0">
    <w:p w14:paraId="3CC4E541" w14:textId="77777777" w:rsidR="003A0185" w:rsidRDefault="003A0185" w:rsidP="0028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entury Gothic">
    <w:altName w:val="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982731"/>
      <w:docPartObj>
        <w:docPartGallery w:val="Page Numbers (Bottom of Page)"/>
        <w:docPartUnique/>
      </w:docPartObj>
    </w:sdtPr>
    <w:sdtEndPr/>
    <w:sdtContent>
      <w:p w14:paraId="75EB2B36" w14:textId="76B1723B" w:rsidR="001A004B" w:rsidRDefault="001A004B">
        <w:pPr>
          <w:pStyle w:val="Footer"/>
          <w:jc w:val="right"/>
        </w:pPr>
        <w:r>
          <w:fldChar w:fldCharType="begin"/>
        </w:r>
        <w:r>
          <w:instrText>PAGE   \* MERGEFORMAT</w:instrText>
        </w:r>
        <w:r>
          <w:fldChar w:fldCharType="separate"/>
        </w:r>
        <w:r w:rsidR="00C01C67">
          <w:rPr>
            <w:noProof/>
          </w:rPr>
          <w:t>1</w:t>
        </w:r>
        <w:r>
          <w:fldChar w:fldCharType="end"/>
        </w:r>
      </w:p>
    </w:sdtContent>
  </w:sdt>
  <w:p w14:paraId="59E5B53F" w14:textId="77777777" w:rsidR="001A004B" w:rsidRDefault="001A0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CB290" w14:textId="77777777" w:rsidR="003A0185" w:rsidRDefault="003A0185" w:rsidP="0028789D">
      <w:pPr>
        <w:spacing w:after="0" w:line="240" w:lineRule="auto"/>
      </w:pPr>
      <w:r>
        <w:separator/>
      </w:r>
    </w:p>
  </w:footnote>
  <w:footnote w:type="continuationSeparator" w:id="0">
    <w:p w14:paraId="217CB19F" w14:textId="77777777" w:rsidR="003A0185" w:rsidRDefault="003A0185" w:rsidP="0028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07"/>
    <w:multiLevelType w:val="hybridMultilevel"/>
    <w:tmpl w:val="02B8AD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0B32CE"/>
    <w:multiLevelType w:val="hybridMultilevel"/>
    <w:tmpl w:val="9C1A0C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E00D2A"/>
    <w:multiLevelType w:val="hybridMultilevel"/>
    <w:tmpl w:val="6CF09B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4D2892"/>
    <w:multiLevelType w:val="hybridMultilevel"/>
    <w:tmpl w:val="980EEB3C"/>
    <w:lvl w:ilvl="0" w:tplc="092AFC32">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 w15:restartNumberingAfterBreak="0">
    <w:nsid w:val="109B2CEB"/>
    <w:multiLevelType w:val="hybridMultilevel"/>
    <w:tmpl w:val="FB0CAF1C"/>
    <w:lvl w:ilvl="0" w:tplc="C2B2E2B8">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52E2E1A"/>
    <w:multiLevelType w:val="hybridMultilevel"/>
    <w:tmpl w:val="F18E6FF8"/>
    <w:lvl w:ilvl="0" w:tplc="FFB20898">
      <w:start w:val="6"/>
      <w:numFmt w:val="bullet"/>
      <w:lvlText w:val="-"/>
      <w:lvlJc w:val="left"/>
      <w:pPr>
        <w:ind w:left="927" w:hanging="360"/>
      </w:pPr>
      <w:rPr>
        <w:rFonts w:ascii="Calibri Light" w:eastAsiaTheme="minorHAnsi" w:hAnsi="Calibri Light" w:cs="Calibri Light"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16723BD3"/>
    <w:multiLevelType w:val="hybridMultilevel"/>
    <w:tmpl w:val="AD8C74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B02D82"/>
    <w:multiLevelType w:val="hybridMultilevel"/>
    <w:tmpl w:val="E29AD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E62825"/>
    <w:multiLevelType w:val="hybridMultilevel"/>
    <w:tmpl w:val="E0A6EF9C"/>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05351C6"/>
    <w:multiLevelType w:val="hybridMultilevel"/>
    <w:tmpl w:val="E35E41B8"/>
    <w:lvl w:ilvl="0" w:tplc="3E5CA1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92C2FFE"/>
    <w:multiLevelType w:val="hybridMultilevel"/>
    <w:tmpl w:val="59186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DB0C91"/>
    <w:multiLevelType w:val="hybridMultilevel"/>
    <w:tmpl w:val="DC3C6D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282296"/>
    <w:multiLevelType w:val="hybridMultilevel"/>
    <w:tmpl w:val="D570AC3C"/>
    <w:lvl w:ilvl="0" w:tplc="3EB2A68C">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E74589D"/>
    <w:multiLevelType w:val="hybridMultilevel"/>
    <w:tmpl w:val="B2A61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446288"/>
    <w:multiLevelType w:val="multilevel"/>
    <w:tmpl w:val="AE1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86869"/>
    <w:multiLevelType w:val="hybridMultilevel"/>
    <w:tmpl w:val="92124EC2"/>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54499"/>
    <w:multiLevelType w:val="hybridMultilevel"/>
    <w:tmpl w:val="B96C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6221E9"/>
    <w:multiLevelType w:val="hybridMultilevel"/>
    <w:tmpl w:val="30F8219A"/>
    <w:lvl w:ilvl="0" w:tplc="3B0CC62C">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CAE712B"/>
    <w:multiLevelType w:val="hybridMultilevel"/>
    <w:tmpl w:val="A8B848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E4155ED"/>
    <w:multiLevelType w:val="hybridMultilevel"/>
    <w:tmpl w:val="6742B4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4771676"/>
    <w:multiLevelType w:val="hybridMultilevel"/>
    <w:tmpl w:val="F9B89FCE"/>
    <w:lvl w:ilvl="0" w:tplc="0180DBEE">
      <w:start w:val="1"/>
      <w:numFmt w:val="bullet"/>
      <w:suff w:val="space"/>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CE584C"/>
    <w:multiLevelType w:val="hybridMultilevel"/>
    <w:tmpl w:val="A880D446"/>
    <w:lvl w:ilvl="0" w:tplc="A9941436">
      <w:start w:val="1"/>
      <w:numFmt w:val="bullet"/>
      <w:suff w:val="space"/>
      <w:lvlText w:val=""/>
      <w:lvlJc w:val="left"/>
      <w:pPr>
        <w:ind w:left="461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90563E3"/>
    <w:multiLevelType w:val="hybridMultilevel"/>
    <w:tmpl w:val="B66CD1DE"/>
    <w:lvl w:ilvl="0" w:tplc="C7D860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600E4A4F"/>
    <w:multiLevelType w:val="hybridMultilevel"/>
    <w:tmpl w:val="92124EC2"/>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859D9"/>
    <w:multiLevelType w:val="hybridMultilevel"/>
    <w:tmpl w:val="68225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C3865"/>
    <w:multiLevelType w:val="hybridMultilevel"/>
    <w:tmpl w:val="82B61A8E"/>
    <w:lvl w:ilvl="0" w:tplc="16344512">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670C9B"/>
    <w:multiLevelType w:val="hybridMultilevel"/>
    <w:tmpl w:val="951CB7FE"/>
    <w:lvl w:ilvl="0" w:tplc="FCC82DC6">
      <w:start w:val="1"/>
      <w:numFmt w:val="bullet"/>
      <w:suff w:val="space"/>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623441"/>
    <w:multiLevelType w:val="hybridMultilevel"/>
    <w:tmpl w:val="D9203C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9"/>
  </w:num>
  <w:num w:numId="3">
    <w:abstractNumId w:val="22"/>
  </w:num>
  <w:num w:numId="4">
    <w:abstractNumId w:val="10"/>
  </w:num>
  <w:num w:numId="5">
    <w:abstractNumId w:val="18"/>
  </w:num>
  <w:num w:numId="6">
    <w:abstractNumId w:val="17"/>
  </w:num>
  <w:num w:numId="7">
    <w:abstractNumId w:val="8"/>
  </w:num>
  <w:num w:numId="8">
    <w:abstractNumId w:val="4"/>
  </w:num>
  <w:num w:numId="9">
    <w:abstractNumId w:val="6"/>
  </w:num>
  <w:num w:numId="10">
    <w:abstractNumId w:val="0"/>
  </w:num>
  <w:num w:numId="11">
    <w:abstractNumId w:val="3"/>
  </w:num>
  <w:num w:numId="12">
    <w:abstractNumId w:val="13"/>
  </w:num>
  <w:num w:numId="13">
    <w:abstractNumId w:val="25"/>
  </w:num>
  <w:num w:numId="14">
    <w:abstractNumId w:val="14"/>
  </w:num>
  <w:num w:numId="15">
    <w:abstractNumId w:val="11"/>
  </w:num>
  <w:num w:numId="16">
    <w:abstractNumId w:val="26"/>
  </w:num>
  <w:num w:numId="17">
    <w:abstractNumId w:val="16"/>
  </w:num>
  <w:num w:numId="18">
    <w:abstractNumId w:val="20"/>
  </w:num>
  <w:num w:numId="19">
    <w:abstractNumId w:val="21"/>
  </w:num>
  <w:num w:numId="20">
    <w:abstractNumId w:val="24"/>
  </w:num>
  <w:num w:numId="21">
    <w:abstractNumId w:val="12"/>
  </w:num>
  <w:num w:numId="22">
    <w:abstractNumId w:val="5"/>
  </w:num>
  <w:num w:numId="23">
    <w:abstractNumId w:val="12"/>
  </w:num>
  <w:num w:numId="24">
    <w:abstractNumId w:val="27"/>
  </w:num>
  <w:num w:numId="25">
    <w:abstractNumId w:val="19"/>
  </w:num>
  <w:num w:numId="26">
    <w:abstractNumId w:val="23"/>
  </w:num>
  <w:num w:numId="27">
    <w:abstractNumId w:val="2"/>
  </w:num>
  <w:num w:numId="28">
    <w:abstractNumId w:val="1"/>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Mopolo Moke">
    <w15:presenceInfo w15:providerId="None" w15:userId="Gabriel Mopolo Mo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BC"/>
    <w:rsid w:val="0000223E"/>
    <w:rsid w:val="00002932"/>
    <w:rsid w:val="000046D4"/>
    <w:rsid w:val="0000746E"/>
    <w:rsid w:val="000078BF"/>
    <w:rsid w:val="00011FE5"/>
    <w:rsid w:val="00017838"/>
    <w:rsid w:val="00017FFD"/>
    <w:rsid w:val="0002142B"/>
    <w:rsid w:val="00021E36"/>
    <w:rsid w:val="000232A0"/>
    <w:rsid w:val="0002516A"/>
    <w:rsid w:val="0002565E"/>
    <w:rsid w:val="000275BF"/>
    <w:rsid w:val="00034FD6"/>
    <w:rsid w:val="00041E2D"/>
    <w:rsid w:val="00044209"/>
    <w:rsid w:val="00046130"/>
    <w:rsid w:val="00057B25"/>
    <w:rsid w:val="000605BB"/>
    <w:rsid w:val="00060863"/>
    <w:rsid w:val="0006398D"/>
    <w:rsid w:val="00067082"/>
    <w:rsid w:val="00076AC5"/>
    <w:rsid w:val="00081943"/>
    <w:rsid w:val="00083895"/>
    <w:rsid w:val="00083C46"/>
    <w:rsid w:val="00084472"/>
    <w:rsid w:val="00085106"/>
    <w:rsid w:val="00090E4A"/>
    <w:rsid w:val="00092C10"/>
    <w:rsid w:val="00095139"/>
    <w:rsid w:val="00095BCD"/>
    <w:rsid w:val="000A0964"/>
    <w:rsid w:val="000A0FAE"/>
    <w:rsid w:val="000A10F5"/>
    <w:rsid w:val="000A302F"/>
    <w:rsid w:val="000A5019"/>
    <w:rsid w:val="000B536A"/>
    <w:rsid w:val="000C04AD"/>
    <w:rsid w:val="000C468D"/>
    <w:rsid w:val="000D00AE"/>
    <w:rsid w:val="000D0CE7"/>
    <w:rsid w:val="000D36E7"/>
    <w:rsid w:val="000D5883"/>
    <w:rsid w:val="000D6F19"/>
    <w:rsid w:val="000E4BEC"/>
    <w:rsid w:val="000F243A"/>
    <w:rsid w:val="000F3641"/>
    <w:rsid w:val="00103404"/>
    <w:rsid w:val="00106672"/>
    <w:rsid w:val="00111415"/>
    <w:rsid w:val="00114F41"/>
    <w:rsid w:val="00115EA8"/>
    <w:rsid w:val="00117D69"/>
    <w:rsid w:val="00120C58"/>
    <w:rsid w:val="00121DC4"/>
    <w:rsid w:val="00122B82"/>
    <w:rsid w:val="001233DF"/>
    <w:rsid w:val="00125374"/>
    <w:rsid w:val="00130EA5"/>
    <w:rsid w:val="00132904"/>
    <w:rsid w:val="001411AF"/>
    <w:rsid w:val="00141474"/>
    <w:rsid w:val="001444C2"/>
    <w:rsid w:val="001501EB"/>
    <w:rsid w:val="00151B0E"/>
    <w:rsid w:val="00153D4D"/>
    <w:rsid w:val="00154B6F"/>
    <w:rsid w:val="00155AD0"/>
    <w:rsid w:val="00157A37"/>
    <w:rsid w:val="001654A6"/>
    <w:rsid w:val="00167A4E"/>
    <w:rsid w:val="00174859"/>
    <w:rsid w:val="00196FD1"/>
    <w:rsid w:val="001A004B"/>
    <w:rsid w:val="001A1261"/>
    <w:rsid w:val="001A2E73"/>
    <w:rsid w:val="001A3CA6"/>
    <w:rsid w:val="001A4B64"/>
    <w:rsid w:val="001A63D8"/>
    <w:rsid w:val="001C2953"/>
    <w:rsid w:val="001E2C2D"/>
    <w:rsid w:val="001E7172"/>
    <w:rsid w:val="001F5F47"/>
    <w:rsid w:val="001F6DFF"/>
    <w:rsid w:val="00200175"/>
    <w:rsid w:val="00205851"/>
    <w:rsid w:val="0021624F"/>
    <w:rsid w:val="0022073F"/>
    <w:rsid w:val="002315DF"/>
    <w:rsid w:val="002354F2"/>
    <w:rsid w:val="00237A84"/>
    <w:rsid w:val="00240D8B"/>
    <w:rsid w:val="0024412F"/>
    <w:rsid w:val="00245840"/>
    <w:rsid w:val="002477A6"/>
    <w:rsid w:val="00247C3C"/>
    <w:rsid w:val="00261432"/>
    <w:rsid w:val="0027040E"/>
    <w:rsid w:val="002811FF"/>
    <w:rsid w:val="00286ABF"/>
    <w:rsid w:val="0028789D"/>
    <w:rsid w:val="00287EB4"/>
    <w:rsid w:val="002A0648"/>
    <w:rsid w:val="002A0D17"/>
    <w:rsid w:val="002A6714"/>
    <w:rsid w:val="002C0FD7"/>
    <w:rsid w:val="002C6B5E"/>
    <w:rsid w:val="002D2A4B"/>
    <w:rsid w:val="002E257D"/>
    <w:rsid w:val="002E5D25"/>
    <w:rsid w:val="002F1CB2"/>
    <w:rsid w:val="002F5DCE"/>
    <w:rsid w:val="002F7684"/>
    <w:rsid w:val="003112A3"/>
    <w:rsid w:val="00312A27"/>
    <w:rsid w:val="00312EB7"/>
    <w:rsid w:val="00313E4C"/>
    <w:rsid w:val="00314BF3"/>
    <w:rsid w:val="00317AA7"/>
    <w:rsid w:val="0032405E"/>
    <w:rsid w:val="0032622C"/>
    <w:rsid w:val="003266E2"/>
    <w:rsid w:val="0033018B"/>
    <w:rsid w:val="003441BA"/>
    <w:rsid w:val="00344F73"/>
    <w:rsid w:val="00352933"/>
    <w:rsid w:val="00353A69"/>
    <w:rsid w:val="00363988"/>
    <w:rsid w:val="00366553"/>
    <w:rsid w:val="00370C5A"/>
    <w:rsid w:val="00371DB4"/>
    <w:rsid w:val="00374553"/>
    <w:rsid w:val="00380B7C"/>
    <w:rsid w:val="00384AFC"/>
    <w:rsid w:val="003870A7"/>
    <w:rsid w:val="003A0185"/>
    <w:rsid w:val="003A176A"/>
    <w:rsid w:val="003B0A9B"/>
    <w:rsid w:val="003B21ED"/>
    <w:rsid w:val="003B6DB1"/>
    <w:rsid w:val="003C5448"/>
    <w:rsid w:val="003D2A69"/>
    <w:rsid w:val="003D738C"/>
    <w:rsid w:val="003E36E3"/>
    <w:rsid w:val="003E40AE"/>
    <w:rsid w:val="003E5BDA"/>
    <w:rsid w:val="003F15BD"/>
    <w:rsid w:val="003F68D6"/>
    <w:rsid w:val="00406FF1"/>
    <w:rsid w:val="00412000"/>
    <w:rsid w:val="0041204A"/>
    <w:rsid w:val="00412817"/>
    <w:rsid w:val="004138DB"/>
    <w:rsid w:val="00425757"/>
    <w:rsid w:val="00431012"/>
    <w:rsid w:val="00433FAA"/>
    <w:rsid w:val="00441645"/>
    <w:rsid w:val="00442409"/>
    <w:rsid w:val="004437D7"/>
    <w:rsid w:val="00445CDE"/>
    <w:rsid w:val="00447489"/>
    <w:rsid w:val="004564A9"/>
    <w:rsid w:val="004659C3"/>
    <w:rsid w:val="00473B99"/>
    <w:rsid w:val="004742E9"/>
    <w:rsid w:val="00474F53"/>
    <w:rsid w:val="004754B8"/>
    <w:rsid w:val="00477C4D"/>
    <w:rsid w:val="004844CD"/>
    <w:rsid w:val="004851E6"/>
    <w:rsid w:val="0048607F"/>
    <w:rsid w:val="004862AD"/>
    <w:rsid w:val="004905F1"/>
    <w:rsid w:val="004919A6"/>
    <w:rsid w:val="004A0A03"/>
    <w:rsid w:val="004A76B5"/>
    <w:rsid w:val="004B1AAD"/>
    <w:rsid w:val="004B6339"/>
    <w:rsid w:val="004C3E50"/>
    <w:rsid w:val="004D7E02"/>
    <w:rsid w:val="004E08DF"/>
    <w:rsid w:val="004E52C5"/>
    <w:rsid w:val="004E7EC9"/>
    <w:rsid w:val="004F491F"/>
    <w:rsid w:val="004F677E"/>
    <w:rsid w:val="004F69B6"/>
    <w:rsid w:val="0050230A"/>
    <w:rsid w:val="005023BE"/>
    <w:rsid w:val="00502D56"/>
    <w:rsid w:val="005079E6"/>
    <w:rsid w:val="005101F9"/>
    <w:rsid w:val="00516095"/>
    <w:rsid w:val="00524BE9"/>
    <w:rsid w:val="005253E7"/>
    <w:rsid w:val="005279F6"/>
    <w:rsid w:val="00533657"/>
    <w:rsid w:val="00537509"/>
    <w:rsid w:val="00541B7D"/>
    <w:rsid w:val="005436EC"/>
    <w:rsid w:val="00550ADC"/>
    <w:rsid w:val="0055607D"/>
    <w:rsid w:val="005612F2"/>
    <w:rsid w:val="005674FC"/>
    <w:rsid w:val="00571C33"/>
    <w:rsid w:val="00571F59"/>
    <w:rsid w:val="00587D13"/>
    <w:rsid w:val="00593F0C"/>
    <w:rsid w:val="005940E5"/>
    <w:rsid w:val="00594298"/>
    <w:rsid w:val="00595AD8"/>
    <w:rsid w:val="0059692F"/>
    <w:rsid w:val="00597179"/>
    <w:rsid w:val="005971D6"/>
    <w:rsid w:val="00597B26"/>
    <w:rsid w:val="005A19EF"/>
    <w:rsid w:val="005A4563"/>
    <w:rsid w:val="005A60FB"/>
    <w:rsid w:val="005B51FF"/>
    <w:rsid w:val="005B6445"/>
    <w:rsid w:val="005B755D"/>
    <w:rsid w:val="005B7996"/>
    <w:rsid w:val="005D2244"/>
    <w:rsid w:val="005D23B5"/>
    <w:rsid w:val="005D347F"/>
    <w:rsid w:val="005D3D65"/>
    <w:rsid w:val="005E164C"/>
    <w:rsid w:val="005E18D3"/>
    <w:rsid w:val="005F0399"/>
    <w:rsid w:val="005F5733"/>
    <w:rsid w:val="006057F4"/>
    <w:rsid w:val="00607B80"/>
    <w:rsid w:val="00610CA0"/>
    <w:rsid w:val="00617194"/>
    <w:rsid w:val="0061742D"/>
    <w:rsid w:val="00620780"/>
    <w:rsid w:val="00622A6A"/>
    <w:rsid w:val="00623879"/>
    <w:rsid w:val="006326ED"/>
    <w:rsid w:val="00635E51"/>
    <w:rsid w:val="0064075D"/>
    <w:rsid w:val="00645880"/>
    <w:rsid w:val="00646140"/>
    <w:rsid w:val="006526E9"/>
    <w:rsid w:val="0065671C"/>
    <w:rsid w:val="006616B9"/>
    <w:rsid w:val="00665B3E"/>
    <w:rsid w:val="00667370"/>
    <w:rsid w:val="00667EAF"/>
    <w:rsid w:val="00682535"/>
    <w:rsid w:val="00682D3A"/>
    <w:rsid w:val="00683C46"/>
    <w:rsid w:val="00690754"/>
    <w:rsid w:val="00691B7A"/>
    <w:rsid w:val="00693B31"/>
    <w:rsid w:val="00695185"/>
    <w:rsid w:val="006960B2"/>
    <w:rsid w:val="006A0748"/>
    <w:rsid w:val="006A3028"/>
    <w:rsid w:val="006C388B"/>
    <w:rsid w:val="006D2A3A"/>
    <w:rsid w:val="006D38C1"/>
    <w:rsid w:val="006D597A"/>
    <w:rsid w:val="006D6FDD"/>
    <w:rsid w:val="006D758D"/>
    <w:rsid w:val="006E51B3"/>
    <w:rsid w:val="006E6CC3"/>
    <w:rsid w:val="006F4D9D"/>
    <w:rsid w:val="006F6070"/>
    <w:rsid w:val="00702326"/>
    <w:rsid w:val="007064F9"/>
    <w:rsid w:val="007100D9"/>
    <w:rsid w:val="00712834"/>
    <w:rsid w:val="0071757A"/>
    <w:rsid w:val="00717EE7"/>
    <w:rsid w:val="0072477D"/>
    <w:rsid w:val="0073418D"/>
    <w:rsid w:val="0073451F"/>
    <w:rsid w:val="00737C65"/>
    <w:rsid w:val="0074738A"/>
    <w:rsid w:val="0075211E"/>
    <w:rsid w:val="00752D25"/>
    <w:rsid w:val="00762813"/>
    <w:rsid w:val="00764C9E"/>
    <w:rsid w:val="007761AB"/>
    <w:rsid w:val="00776F2D"/>
    <w:rsid w:val="007810C0"/>
    <w:rsid w:val="00792E00"/>
    <w:rsid w:val="00795ADE"/>
    <w:rsid w:val="0079737F"/>
    <w:rsid w:val="007A4890"/>
    <w:rsid w:val="007B2B27"/>
    <w:rsid w:val="007B4005"/>
    <w:rsid w:val="007B6EB5"/>
    <w:rsid w:val="007C1451"/>
    <w:rsid w:val="007C1802"/>
    <w:rsid w:val="007C1EB6"/>
    <w:rsid w:val="007D2BFE"/>
    <w:rsid w:val="007E000B"/>
    <w:rsid w:val="007E152F"/>
    <w:rsid w:val="007F305E"/>
    <w:rsid w:val="008050E4"/>
    <w:rsid w:val="008159DC"/>
    <w:rsid w:val="008171DC"/>
    <w:rsid w:val="00821B81"/>
    <w:rsid w:val="00822B5D"/>
    <w:rsid w:val="008500D9"/>
    <w:rsid w:val="00852F99"/>
    <w:rsid w:val="00855040"/>
    <w:rsid w:val="00857FB3"/>
    <w:rsid w:val="00862464"/>
    <w:rsid w:val="00865C3D"/>
    <w:rsid w:val="00880878"/>
    <w:rsid w:val="008A3444"/>
    <w:rsid w:val="008B437F"/>
    <w:rsid w:val="008C19C5"/>
    <w:rsid w:val="008C7AED"/>
    <w:rsid w:val="008C7F28"/>
    <w:rsid w:val="008D00A6"/>
    <w:rsid w:val="008D1876"/>
    <w:rsid w:val="008D4FC8"/>
    <w:rsid w:val="008D5AD4"/>
    <w:rsid w:val="008E23F3"/>
    <w:rsid w:val="008E3128"/>
    <w:rsid w:val="008F0CB7"/>
    <w:rsid w:val="008F4677"/>
    <w:rsid w:val="008F5DC5"/>
    <w:rsid w:val="009002F7"/>
    <w:rsid w:val="00904BE9"/>
    <w:rsid w:val="00904C6F"/>
    <w:rsid w:val="00905398"/>
    <w:rsid w:val="00907AAA"/>
    <w:rsid w:val="009128AB"/>
    <w:rsid w:val="00924589"/>
    <w:rsid w:val="00937E7C"/>
    <w:rsid w:val="00940EAB"/>
    <w:rsid w:val="00946D9D"/>
    <w:rsid w:val="00950383"/>
    <w:rsid w:val="00955AE5"/>
    <w:rsid w:val="00963868"/>
    <w:rsid w:val="00964B4B"/>
    <w:rsid w:val="009666D0"/>
    <w:rsid w:val="00972F20"/>
    <w:rsid w:val="009756FD"/>
    <w:rsid w:val="00980988"/>
    <w:rsid w:val="00980DA5"/>
    <w:rsid w:val="00985D5A"/>
    <w:rsid w:val="009A28EF"/>
    <w:rsid w:val="009A3455"/>
    <w:rsid w:val="009A3DEB"/>
    <w:rsid w:val="009C472F"/>
    <w:rsid w:val="009C4AEE"/>
    <w:rsid w:val="009D013F"/>
    <w:rsid w:val="009D095A"/>
    <w:rsid w:val="009F32B6"/>
    <w:rsid w:val="009F3E2C"/>
    <w:rsid w:val="009F463F"/>
    <w:rsid w:val="00A01B9A"/>
    <w:rsid w:val="00A02177"/>
    <w:rsid w:val="00A03936"/>
    <w:rsid w:val="00A0554C"/>
    <w:rsid w:val="00A06699"/>
    <w:rsid w:val="00A07AAA"/>
    <w:rsid w:val="00A10664"/>
    <w:rsid w:val="00A10F14"/>
    <w:rsid w:val="00A146C1"/>
    <w:rsid w:val="00A1529B"/>
    <w:rsid w:val="00A15CC0"/>
    <w:rsid w:val="00A204A3"/>
    <w:rsid w:val="00A30BE1"/>
    <w:rsid w:val="00A3130E"/>
    <w:rsid w:val="00A32CB9"/>
    <w:rsid w:val="00A415CF"/>
    <w:rsid w:val="00A432FE"/>
    <w:rsid w:val="00A53BE4"/>
    <w:rsid w:val="00A6386E"/>
    <w:rsid w:val="00A64806"/>
    <w:rsid w:val="00A67B39"/>
    <w:rsid w:val="00A842DE"/>
    <w:rsid w:val="00A86A8C"/>
    <w:rsid w:val="00A945E0"/>
    <w:rsid w:val="00A972D8"/>
    <w:rsid w:val="00AA0D60"/>
    <w:rsid w:val="00AA2E03"/>
    <w:rsid w:val="00AB125A"/>
    <w:rsid w:val="00AB751A"/>
    <w:rsid w:val="00AC1D84"/>
    <w:rsid w:val="00AC315D"/>
    <w:rsid w:val="00AC43B9"/>
    <w:rsid w:val="00AD0624"/>
    <w:rsid w:val="00AD4626"/>
    <w:rsid w:val="00AE5789"/>
    <w:rsid w:val="00AE6D98"/>
    <w:rsid w:val="00AE78DC"/>
    <w:rsid w:val="00AE79C1"/>
    <w:rsid w:val="00AF0FCF"/>
    <w:rsid w:val="00AF1D6C"/>
    <w:rsid w:val="00B00813"/>
    <w:rsid w:val="00B12AEF"/>
    <w:rsid w:val="00B316BD"/>
    <w:rsid w:val="00B34789"/>
    <w:rsid w:val="00B43650"/>
    <w:rsid w:val="00B4482B"/>
    <w:rsid w:val="00B53A6D"/>
    <w:rsid w:val="00B6045A"/>
    <w:rsid w:val="00B65104"/>
    <w:rsid w:val="00B711E5"/>
    <w:rsid w:val="00B74965"/>
    <w:rsid w:val="00B7531A"/>
    <w:rsid w:val="00B86975"/>
    <w:rsid w:val="00BA224E"/>
    <w:rsid w:val="00BA5E00"/>
    <w:rsid w:val="00BB4062"/>
    <w:rsid w:val="00BB5E90"/>
    <w:rsid w:val="00BB6DCE"/>
    <w:rsid w:val="00BC7262"/>
    <w:rsid w:val="00BC7A9E"/>
    <w:rsid w:val="00BF0CB3"/>
    <w:rsid w:val="00BF3AB3"/>
    <w:rsid w:val="00BF49DA"/>
    <w:rsid w:val="00C01069"/>
    <w:rsid w:val="00C01C67"/>
    <w:rsid w:val="00C04BFD"/>
    <w:rsid w:val="00C1005A"/>
    <w:rsid w:val="00C12197"/>
    <w:rsid w:val="00C21454"/>
    <w:rsid w:val="00C236BE"/>
    <w:rsid w:val="00C30CA3"/>
    <w:rsid w:val="00C4612D"/>
    <w:rsid w:val="00C46E1B"/>
    <w:rsid w:val="00C51E1B"/>
    <w:rsid w:val="00C63F45"/>
    <w:rsid w:val="00C65081"/>
    <w:rsid w:val="00C650DB"/>
    <w:rsid w:val="00C7209B"/>
    <w:rsid w:val="00C747FA"/>
    <w:rsid w:val="00C75B21"/>
    <w:rsid w:val="00C81741"/>
    <w:rsid w:val="00C82431"/>
    <w:rsid w:val="00C90FA9"/>
    <w:rsid w:val="00C930F5"/>
    <w:rsid w:val="00C9542D"/>
    <w:rsid w:val="00C96936"/>
    <w:rsid w:val="00CB2593"/>
    <w:rsid w:val="00CB3E08"/>
    <w:rsid w:val="00CB4E49"/>
    <w:rsid w:val="00CB70CE"/>
    <w:rsid w:val="00CC0586"/>
    <w:rsid w:val="00CC18D7"/>
    <w:rsid w:val="00CC797A"/>
    <w:rsid w:val="00CD639B"/>
    <w:rsid w:val="00CD67F5"/>
    <w:rsid w:val="00CD6E24"/>
    <w:rsid w:val="00CE3E64"/>
    <w:rsid w:val="00CF4A3A"/>
    <w:rsid w:val="00D0083B"/>
    <w:rsid w:val="00D01C5B"/>
    <w:rsid w:val="00D15FF6"/>
    <w:rsid w:val="00D2410D"/>
    <w:rsid w:val="00D30989"/>
    <w:rsid w:val="00D31CDF"/>
    <w:rsid w:val="00D35699"/>
    <w:rsid w:val="00D361BC"/>
    <w:rsid w:val="00D374D5"/>
    <w:rsid w:val="00D41A89"/>
    <w:rsid w:val="00D513D9"/>
    <w:rsid w:val="00D51B93"/>
    <w:rsid w:val="00D67FA0"/>
    <w:rsid w:val="00D703EC"/>
    <w:rsid w:val="00D73CD5"/>
    <w:rsid w:val="00D76519"/>
    <w:rsid w:val="00D8350E"/>
    <w:rsid w:val="00D915F9"/>
    <w:rsid w:val="00DA322D"/>
    <w:rsid w:val="00DB0F99"/>
    <w:rsid w:val="00DC158A"/>
    <w:rsid w:val="00DD2745"/>
    <w:rsid w:val="00DD2CCE"/>
    <w:rsid w:val="00DD5CDD"/>
    <w:rsid w:val="00DE0E49"/>
    <w:rsid w:val="00DE1CBB"/>
    <w:rsid w:val="00DE2A60"/>
    <w:rsid w:val="00DE6868"/>
    <w:rsid w:val="00DF1DC9"/>
    <w:rsid w:val="00DF359E"/>
    <w:rsid w:val="00DF3888"/>
    <w:rsid w:val="00DF483C"/>
    <w:rsid w:val="00E00C11"/>
    <w:rsid w:val="00E00E37"/>
    <w:rsid w:val="00E059A2"/>
    <w:rsid w:val="00E066BD"/>
    <w:rsid w:val="00E10229"/>
    <w:rsid w:val="00E12E36"/>
    <w:rsid w:val="00E15080"/>
    <w:rsid w:val="00E15896"/>
    <w:rsid w:val="00E15B48"/>
    <w:rsid w:val="00E16995"/>
    <w:rsid w:val="00E17FFC"/>
    <w:rsid w:val="00E26218"/>
    <w:rsid w:val="00E3496C"/>
    <w:rsid w:val="00E36505"/>
    <w:rsid w:val="00E37141"/>
    <w:rsid w:val="00E432F6"/>
    <w:rsid w:val="00E435D3"/>
    <w:rsid w:val="00E478BA"/>
    <w:rsid w:val="00E50FBE"/>
    <w:rsid w:val="00E52A22"/>
    <w:rsid w:val="00E6029A"/>
    <w:rsid w:val="00E60A5E"/>
    <w:rsid w:val="00E62F1E"/>
    <w:rsid w:val="00E63607"/>
    <w:rsid w:val="00E6503A"/>
    <w:rsid w:val="00E77CEA"/>
    <w:rsid w:val="00E835C8"/>
    <w:rsid w:val="00E85017"/>
    <w:rsid w:val="00E85ED6"/>
    <w:rsid w:val="00E87564"/>
    <w:rsid w:val="00E8783A"/>
    <w:rsid w:val="00E911CD"/>
    <w:rsid w:val="00E91254"/>
    <w:rsid w:val="00E97DF4"/>
    <w:rsid w:val="00EA1C44"/>
    <w:rsid w:val="00EB06F3"/>
    <w:rsid w:val="00EB1D5D"/>
    <w:rsid w:val="00EB1E8C"/>
    <w:rsid w:val="00EB47AC"/>
    <w:rsid w:val="00EC455D"/>
    <w:rsid w:val="00EC7B29"/>
    <w:rsid w:val="00ED2B57"/>
    <w:rsid w:val="00ED3628"/>
    <w:rsid w:val="00ED60D4"/>
    <w:rsid w:val="00EF0AE1"/>
    <w:rsid w:val="00F1426F"/>
    <w:rsid w:val="00F207BF"/>
    <w:rsid w:val="00F30575"/>
    <w:rsid w:val="00F31020"/>
    <w:rsid w:val="00F35849"/>
    <w:rsid w:val="00F37EE7"/>
    <w:rsid w:val="00F37F3E"/>
    <w:rsid w:val="00F4106D"/>
    <w:rsid w:val="00F455CB"/>
    <w:rsid w:val="00F51117"/>
    <w:rsid w:val="00F605E0"/>
    <w:rsid w:val="00F62423"/>
    <w:rsid w:val="00F71814"/>
    <w:rsid w:val="00F721AF"/>
    <w:rsid w:val="00F729D8"/>
    <w:rsid w:val="00F74505"/>
    <w:rsid w:val="00F75019"/>
    <w:rsid w:val="00F764DD"/>
    <w:rsid w:val="00F80A0E"/>
    <w:rsid w:val="00F878FC"/>
    <w:rsid w:val="00F930D8"/>
    <w:rsid w:val="00F9369E"/>
    <w:rsid w:val="00F9503A"/>
    <w:rsid w:val="00F968F5"/>
    <w:rsid w:val="00FB0AC2"/>
    <w:rsid w:val="00FB1065"/>
    <w:rsid w:val="00FB2A9F"/>
    <w:rsid w:val="00FC0454"/>
    <w:rsid w:val="00FC19F3"/>
    <w:rsid w:val="00FC415E"/>
    <w:rsid w:val="00FC61B6"/>
    <w:rsid w:val="00FC61ED"/>
    <w:rsid w:val="00FD20C0"/>
    <w:rsid w:val="00FD7435"/>
    <w:rsid w:val="00FE0F15"/>
    <w:rsid w:val="00FE7EBB"/>
    <w:rsid w:val="00FF4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FD9A"/>
  <w15:chartTrackingRefBased/>
  <w15:docId w15:val="{97541F9B-B5DA-4C8E-A0E9-794CBE4C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005"/>
    <w:pPr>
      <w:spacing w:after="120" w:line="360" w:lineRule="auto"/>
      <w:ind w:firstLine="567"/>
      <w:jc w:val="both"/>
    </w:pPr>
    <w:rPr>
      <w:rFonts w:asciiTheme="majorHAnsi" w:hAnsiTheme="majorHAnsi"/>
      <w:sz w:val="24"/>
    </w:rPr>
  </w:style>
  <w:style w:type="paragraph" w:styleId="Heading1">
    <w:name w:val="heading 1"/>
    <w:basedOn w:val="Normal"/>
    <w:next w:val="Normal"/>
    <w:link w:val="Heading1Char"/>
    <w:uiPriority w:val="9"/>
    <w:qFormat/>
    <w:rsid w:val="00E36505"/>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6505"/>
    <w:pPr>
      <w:keepNext/>
      <w:keepLines/>
      <w:spacing w:before="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A76B5"/>
    <w:pPr>
      <w:keepNext/>
      <w:keepLines/>
      <w:spacing w:before="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2431"/>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D24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6B9"/>
    <w:pPr>
      <w:ind w:left="720"/>
      <w:contextualSpacing/>
    </w:pPr>
  </w:style>
  <w:style w:type="character" w:customStyle="1" w:styleId="Heading1Char">
    <w:name w:val="Heading 1 Char"/>
    <w:basedOn w:val="DefaultParagraphFont"/>
    <w:link w:val="Heading1"/>
    <w:uiPriority w:val="9"/>
    <w:rsid w:val="00E36505"/>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683C46"/>
    <w:pPr>
      <w:outlineLvl w:val="9"/>
    </w:pPr>
    <w:rPr>
      <w:lang w:eastAsia="ru-RU"/>
    </w:rPr>
  </w:style>
  <w:style w:type="character" w:customStyle="1" w:styleId="Heading2Char">
    <w:name w:val="Heading 2 Char"/>
    <w:basedOn w:val="DefaultParagraphFont"/>
    <w:link w:val="Heading2"/>
    <w:uiPriority w:val="9"/>
    <w:rsid w:val="00E36505"/>
    <w:rPr>
      <w:rFonts w:asciiTheme="majorHAnsi" w:eastAsiaTheme="majorEastAsia" w:hAnsiTheme="majorHAnsi" w:cstheme="majorBidi"/>
      <w:b/>
      <w:sz w:val="28"/>
      <w:szCs w:val="26"/>
    </w:rPr>
  </w:style>
  <w:style w:type="paragraph" w:styleId="TOC1">
    <w:name w:val="toc 1"/>
    <w:basedOn w:val="Normal"/>
    <w:next w:val="Normal"/>
    <w:autoRedefine/>
    <w:uiPriority w:val="39"/>
    <w:unhideWhenUsed/>
    <w:rsid w:val="0072477D"/>
    <w:pPr>
      <w:spacing w:after="100"/>
    </w:pPr>
  </w:style>
  <w:style w:type="paragraph" w:styleId="TOC2">
    <w:name w:val="toc 2"/>
    <w:basedOn w:val="Normal"/>
    <w:next w:val="Normal"/>
    <w:autoRedefine/>
    <w:uiPriority w:val="39"/>
    <w:unhideWhenUsed/>
    <w:rsid w:val="00E36505"/>
    <w:pPr>
      <w:spacing w:after="100"/>
      <w:ind w:left="220"/>
    </w:pPr>
  </w:style>
  <w:style w:type="character" w:styleId="Hyperlink">
    <w:name w:val="Hyperlink"/>
    <w:basedOn w:val="DefaultParagraphFont"/>
    <w:uiPriority w:val="99"/>
    <w:unhideWhenUsed/>
    <w:rsid w:val="00E36505"/>
    <w:rPr>
      <w:color w:val="0563C1" w:themeColor="hyperlink"/>
      <w:u w:val="single"/>
    </w:rPr>
  </w:style>
  <w:style w:type="character" w:customStyle="1" w:styleId="Heading3Char">
    <w:name w:val="Heading 3 Char"/>
    <w:basedOn w:val="DefaultParagraphFont"/>
    <w:link w:val="Heading3"/>
    <w:uiPriority w:val="9"/>
    <w:rsid w:val="004A76B5"/>
    <w:rPr>
      <w:rFonts w:asciiTheme="majorHAnsi" w:eastAsiaTheme="majorEastAsia" w:hAnsiTheme="majorHAnsi" w:cstheme="majorBidi"/>
      <w:b/>
      <w:sz w:val="24"/>
      <w:szCs w:val="24"/>
    </w:rPr>
  </w:style>
  <w:style w:type="character" w:styleId="Emphasis">
    <w:name w:val="Emphasis"/>
    <w:basedOn w:val="DefaultParagraphFont"/>
    <w:uiPriority w:val="20"/>
    <w:qFormat/>
    <w:rsid w:val="00D0083B"/>
    <w:rPr>
      <w:i/>
      <w:iCs/>
    </w:rPr>
  </w:style>
  <w:style w:type="paragraph" w:styleId="Header">
    <w:name w:val="header"/>
    <w:basedOn w:val="Normal"/>
    <w:link w:val="HeaderChar"/>
    <w:uiPriority w:val="99"/>
    <w:unhideWhenUsed/>
    <w:rsid w:val="0028789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789D"/>
    <w:rPr>
      <w:rFonts w:asciiTheme="majorHAnsi" w:hAnsiTheme="majorHAnsi"/>
      <w:sz w:val="24"/>
    </w:rPr>
  </w:style>
  <w:style w:type="paragraph" w:styleId="Footer">
    <w:name w:val="footer"/>
    <w:basedOn w:val="Normal"/>
    <w:link w:val="FooterChar"/>
    <w:uiPriority w:val="99"/>
    <w:unhideWhenUsed/>
    <w:rsid w:val="0028789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789D"/>
    <w:rPr>
      <w:rFonts w:asciiTheme="majorHAnsi" w:hAnsiTheme="majorHAnsi"/>
      <w:sz w:val="24"/>
    </w:rPr>
  </w:style>
  <w:style w:type="table" w:styleId="GridTable1Light-Accent5">
    <w:name w:val="Grid Table 1 Light Accent 5"/>
    <w:basedOn w:val="TableNormal"/>
    <w:uiPriority w:val="46"/>
    <w:rsid w:val="00571C3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63F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442409"/>
    <w:pPr>
      <w:spacing w:after="100"/>
      <w:ind w:left="480"/>
    </w:pPr>
  </w:style>
  <w:style w:type="paragraph" w:styleId="HTMLPreformatted">
    <w:name w:val="HTML Preformatted"/>
    <w:basedOn w:val="Normal"/>
    <w:link w:val="HTMLPreformattedChar"/>
    <w:uiPriority w:val="99"/>
    <w:unhideWhenUsed/>
    <w:rsid w:val="0056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12F2"/>
    <w:rPr>
      <w:rFonts w:ascii="Courier New" w:eastAsia="Times New Roman" w:hAnsi="Courier New" w:cs="Courier New"/>
      <w:sz w:val="20"/>
      <w:szCs w:val="20"/>
      <w:lang w:eastAsia="ru-RU"/>
    </w:rPr>
  </w:style>
  <w:style w:type="character" w:customStyle="1" w:styleId="gcwxi2kcpkb">
    <w:name w:val="gcwxi2kcpkb"/>
    <w:basedOn w:val="DefaultParagraphFont"/>
    <w:rsid w:val="005612F2"/>
  </w:style>
  <w:style w:type="character" w:customStyle="1" w:styleId="gcwxi2kcpjb">
    <w:name w:val="gcwxi2kcpjb"/>
    <w:basedOn w:val="DefaultParagraphFont"/>
    <w:rsid w:val="005612F2"/>
  </w:style>
  <w:style w:type="character" w:styleId="Mention">
    <w:name w:val="Mention"/>
    <w:basedOn w:val="DefaultParagraphFont"/>
    <w:uiPriority w:val="99"/>
    <w:semiHidden/>
    <w:unhideWhenUsed/>
    <w:rsid w:val="0050230A"/>
    <w:rPr>
      <w:color w:val="2B579A"/>
      <w:shd w:val="clear" w:color="auto" w:fill="E6E6E6"/>
    </w:rPr>
  </w:style>
  <w:style w:type="character" w:styleId="FollowedHyperlink">
    <w:name w:val="FollowedHyperlink"/>
    <w:basedOn w:val="DefaultParagraphFont"/>
    <w:uiPriority w:val="99"/>
    <w:semiHidden/>
    <w:unhideWhenUsed/>
    <w:rsid w:val="0050230A"/>
    <w:rPr>
      <w:color w:val="954F72" w:themeColor="followedHyperlink"/>
      <w:u w:val="single"/>
    </w:rPr>
  </w:style>
  <w:style w:type="table" w:styleId="GridTable6Colorful-Accent5">
    <w:name w:val="Grid Table 6 Colorful Accent 5"/>
    <w:basedOn w:val="TableNormal"/>
    <w:uiPriority w:val="51"/>
    <w:rsid w:val="005E18D3"/>
    <w:pPr>
      <w:spacing w:after="0" w:line="240" w:lineRule="auto"/>
    </w:pPr>
    <w:rPr>
      <w:color w:val="2E74B5" w:themeColor="accent5" w:themeShade="BF"/>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5F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399"/>
    <w:rPr>
      <w:rFonts w:ascii="Segoe UI" w:hAnsi="Segoe UI" w:cs="Segoe UI"/>
      <w:sz w:val="18"/>
      <w:szCs w:val="18"/>
    </w:rPr>
  </w:style>
  <w:style w:type="paragraph" w:styleId="Caption">
    <w:name w:val="caption"/>
    <w:basedOn w:val="Normal"/>
    <w:next w:val="Normal"/>
    <w:uiPriority w:val="35"/>
    <w:unhideWhenUsed/>
    <w:qFormat/>
    <w:rsid w:val="00433F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1C5B"/>
    <w:pPr>
      <w:spacing w:after="0"/>
    </w:pPr>
  </w:style>
  <w:style w:type="character" w:styleId="CommentReference">
    <w:name w:val="annotation reference"/>
    <w:basedOn w:val="DefaultParagraphFont"/>
    <w:uiPriority w:val="99"/>
    <w:semiHidden/>
    <w:unhideWhenUsed/>
    <w:rsid w:val="00A972D8"/>
    <w:rPr>
      <w:sz w:val="16"/>
      <w:szCs w:val="16"/>
    </w:rPr>
  </w:style>
  <w:style w:type="paragraph" w:styleId="CommentText">
    <w:name w:val="annotation text"/>
    <w:basedOn w:val="Normal"/>
    <w:link w:val="CommentTextChar"/>
    <w:uiPriority w:val="99"/>
    <w:semiHidden/>
    <w:unhideWhenUsed/>
    <w:rsid w:val="00A972D8"/>
    <w:pPr>
      <w:spacing w:line="240" w:lineRule="auto"/>
    </w:pPr>
    <w:rPr>
      <w:sz w:val="20"/>
      <w:szCs w:val="20"/>
    </w:rPr>
  </w:style>
  <w:style w:type="character" w:customStyle="1" w:styleId="CommentTextChar">
    <w:name w:val="Comment Text Char"/>
    <w:basedOn w:val="DefaultParagraphFont"/>
    <w:link w:val="CommentText"/>
    <w:uiPriority w:val="99"/>
    <w:semiHidden/>
    <w:rsid w:val="00A972D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972D8"/>
    <w:rPr>
      <w:b/>
      <w:bCs/>
    </w:rPr>
  </w:style>
  <w:style w:type="character" w:customStyle="1" w:styleId="CommentSubjectChar">
    <w:name w:val="Comment Subject Char"/>
    <w:basedOn w:val="CommentTextChar"/>
    <w:link w:val="CommentSubject"/>
    <w:uiPriority w:val="99"/>
    <w:semiHidden/>
    <w:rsid w:val="00A972D8"/>
    <w:rPr>
      <w:rFonts w:asciiTheme="majorHAnsi" w:hAnsiTheme="majorHAnsi"/>
      <w:b/>
      <w:bCs/>
      <w:sz w:val="20"/>
      <w:szCs w:val="20"/>
    </w:rPr>
  </w:style>
  <w:style w:type="character" w:styleId="UnresolvedMention">
    <w:name w:val="Unresolved Mention"/>
    <w:basedOn w:val="DefaultParagraphFont"/>
    <w:uiPriority w:val="99"/>
    <w:semiHidden/>
    <w:unhideWhenUsed/>
    <w:rsid w:val="00352933"/>
    <w:rPr>
      <w:color w:val="808080"/>
      <w:shd w:val="clear" w:color="auto" w:fill="E6E6E6"/>
    </w:rPr>
  </w:style>
  <w:style w:type="character" w:customStyle="1" w:styleId="key-name">
    <w:name w:val="key-name"/>
    <w:basedOn w:val="DefaultParagraphFont"/>
    <w:rsid w:val="00120C58"/>
  </w:style>
  <w:style w:type="character" w:customStyle="1" w:styleId="punctuation">
    <w:name w:val="punctuation"/>
    <w:basedOn w:val="DefaultParagraphFont"/>
    <w:rsid w:val="00120C58"/>
  </w:style>
  <w:style w:type="character" w:customStyle="1" w:styleId="stringvalue">
    <w:name w:val="stringvalue"/>
    <w:basedOn w:val="DefaultParagraphFont"/>
    <w:rsid w:val="00120C58"/>
  </w:style>
  <w:style w:type="character" w:customStyle="1" w:styleId="numeric">
    <w:name w:val="numeric"/>
    <w:basedOn w:val="DefaultParagraphFont"/>
    <w:rsid w:val="00120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06">
      <w:bodyDiv w:val="1"/>
      <w:marLeft w:val="0"/>
      <w:marRight w:val="0"/>
      <w:marTop w:val="0"/>
      <w:marBottom w:val="0"/>
      <w:divBdr>
        <w:top w:val="none" w:sz="0" w:space="0" w:color="auto"/>
        <w:left w:val="none" w:sz="0" w:space="0" w:color="auto"/>
        <w:bottom w:val="none" w:sz="0" w:space="0" w:color="auto"/>
        <w:right w:val="none" w:sz="0" w:space="0" w:color="auto"/>
      </w:divBdr>
      <w:divsChild>
        <w:div w:id="1002661194">
          <w:marLeft w:val="0"/>
          <w:marRight w:val="0"/>
          <w:marTop w:val="0"/>
          <w:marBottom w:val="0"/>
          <w:divBdr>
            <w:top w:val="none" w:sz="0" w:space="0" w:color="auto"/>
            <w:left w:val="none" w:sz="0" w:space="0" w:color="auto"/>
            <w:bottom w:val="none" w:sz="0" w:space="0" w:color="auto"/>
            <w:right w:val="none" w:sz="0" w:space="0" w:color="auto"/>
          </w:divBdr>
          <w:divsChild>
            <w:div w:id="8188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9844">
      <w:bodyDiv w:val="1"/>
      <w:marLeft w:val="0"/>
      <w:marRight w:val="0"/>
      <w:marTop w:val="0"/>
      <w:marBottom w:val="0"/>
      <w:divBdr>
        <w:top w:val="none" w:sz="0" w:space="0" w:color="auto"/>
        <w:left w:val="none" w:sz="0" w:space="0" w:color="auto"/>
        <w:bottom w:val="none" w:sz="0" w:space="0" w:color="auto"/>
        <w:right w:val="none" w:sz="0" w:space="0" w:color="auto"/>
      </w:divBdr>
    </w:div>
    <w:div w:id="31348908">
      <w:bodyDiv w:val="1"/>
      <w:marLeft w:val="0"/>
      <w:marRight w:val="0"/>
      <w:marTop w:val="0"/>
      <w:marBottom w:val="0"/>
      <w:divBdr>
        <w:top w:val="none" w:sz="0" w:space="0" w:color="auto"/>
        <w:left w:val="none" w:sz="0" w:space="0" w:color="auto"/>
        <w:bottom w:val="none" w:sz="0" w:space="0" w:color="auto"/>
        <w:right w:val="none" w:sz="0" w:space="0" w:color="auto"/>
      </w:divBdr>
      <w:divsChild>
        <w:div w:id="1149639315">
          <w:marLeft w:val="0"/>
          <w:marRight w:val="0"/>
          <w:marTop w:val="0"/>
          <w:marBottom w:val="0"/>
          <w:divBdr>
            <w:top w:val="none" w:sz="0" w:space="0" w:color="auto"/>
            <w:left w:val="none" w:sz="0" w:space="0" w:color="auto"/>
            <w:bottom w:val="none" w:sz="0" w:space="0" w:color="auto"/>
            <w:right w:val="none" w:sz="0" w:space="0" w:color="auto"/>
          </w:divBdr>
          <w:divsChild>
            <w:div w:id="441653251">
              <w:marLeft w:val="0"/>
              <w:marRight w:val="60"/>
              <w:marTop w:val="0"/>
              <w:marBottom w:val="0"/>
              <w:divBdr>
                <w:top w:val="none" w:sz="0" w:space="0" w:color="auto"/>
                <w:left w:val="none" w:sz="0" w:space="0" w:color="auto"/>
                <w:bottom w:val="none" w:sz="0" w:space="0" w:color="auto"/>
                <w:right w:val="none" w:sz="0" w:space="0" w:color="auto"/>
              </w:divBdr>
              <w:divsChild>
                <w:div w:id="803423497">
                  <w:marLeft w:val="0"/>
                  <w:marRight w:val="0"/>
                  <w:marTop w:val="0"/>
                  <w:marBottom w:val="120"/>
                  <w:divBdr>
                    <w:top w:val="single" w:sz="6" w:space="0" w:color="C0C0C0"/>
                    <w:left w:val="single" w:sz="6" w:space="0" w:color="D9D9D9"/>
                    <w:bottom w:val="single" w:sz="6" w:space="0" w:color="D9D9D9"/>
                    <w:right w:val="single" w:sz="6" w:space="0" w:color="D9D9D9"/>
                  </w:divBdr>
                  <w:divsChild>
                    <w:div w:id="214780725">
                      <w:marLeft w:val="0"/>
                      <w:marRight w:val="0"/>
                      <w:marTop w:val="0"/>
                      <w:marBottom w:val="0"/>
                      <w:divBdr>
                        <w:top w:val="none" w:sz="0" w:space="0" w:color="auto"/>
                        <w:left w:val="none" w:sz="0" w:space="0" w:color="auto"/>
                        <w:bottom w:val="none" w:sz="0" w:space="0" w:color="auto"/>
                        <w:right w:val="none" w:sz="0" w:space="0" w:color="auto"/>
                      </w:divBdr>
                    </w:div>
                    <w:div w:id="1417246846">
                      <w:marLeft w:val="0"/>
                      <w:marRight w:val="0"/>
                      <w:marTop w:val="0"/>
                      <w:marBottom w:val="0"/>
                      <w:divBdr>
                        <w:top w:val="none" w:sz="0" w:space="0" w:color="auto"/>
                        <w:left w:val="none" w:sz="0" w:space="0" w:color="auto"/>
                        <w:bottom w:val="none" w:sz="0" w:space="0" w:color="auto"/>
                        <w:right w:val="none" w:sz="0" w:space="0" w:color="auto"/>
                      </w:divBdr>
                    </w:div>
                  </w:divsChild>
                </w:div>
                <w:div w:id="30443540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749890284">
          <w:marLeft w:val="0"/>
          <w:marRight w:val="0"/>
          <w:marTop w:val="0"/>
          <w:marBottom w:val="0"/>
          <w:divBdr>
            <w:top w:val="none" w:sz="0" w:space="0" w:color="auto"/>
            <w:left w:val="none" w:sz="0" w:space="0" w:color="auto"/>
            <w:bottom w:val="none" w:sz="0" w:space="0" w:color="auto"/>
            <w:right w:val="none" w:sz="0" w:space="0" w:color="auto"/>
          </w:divBdr>
          <w:divsChild>
            <w:div w:id="1276905417">
              <w:marLeft w:val="60"/>
              <w:marRight w:val="0"/>
              <w:marTop w:val="0"/>
              <w:marBottom w:val="0"/>
              <w:divBdr>
                <w:top w:val="none" w:sz="0" w:space="0" w:color="auto"/>
                <w:left w:val="none" w:sz="0" w:space="0" w:color="auto"/>
                <w:bottom w:val="none" w:sz="0" w:space="0" w:color="auto"/>
                <w:right w:val="none" w:sz="0" w:space="0" w:color="auto"/>
              </w:divBdr>
              <w:divsChild>
                <w:div w:id="109474562">
                  <w:marLeft w:val="0"/>
                  <w:marRight w:val="0"/>
                  <w:marTop w:val="0"/>
                  <w:marBottom w:val="0"/>
                  <w:divBdr>
                    <w:top w:val="none" w:sz="0" w:space="0" w:color="auto"/>
                    <w:left w:val="none" w:sz="0" w:space="0" w:color="auto"/>
                    <w:bottom w:val="none" w:sz="0" w:space="0" w:color="auto"/>
                    <w:right w:val="none" w:sz="0" w:space="0" w:color="auto"/>
                  </w:divBdr>
                  <w:divsChild>
                    <w:div w:id="306012003">
                      <w:marLeft w:val="0"/>
                      <w:marRight w:val="0"/>
                      <w:marTop w:val="0"/>
                      <w:marBottom w:val="120"/>
                      <w:divBdr>
                        <w:top w:val="single" w:sz="6" w:space="0" w:color="F5F5F5"/>
                        <w:left w:val="single" w:sz="6" w:space="0" w:color="F5F5F5"/>
                        <w:bottom w:val="single" w:sz="6" w:space="0" w:color="F5F5F5"/>
                        <w:right w:val="single" w:sz="6" w:space="0" w:color="F5F5F5"/>
                      </w:divBdr>
                      <w:divsChild>
                        <w:div w:id="463543091">
                          <w:marLeft w:val="0"/>
                          <w:marRight w:val="0"/>
                          <w:marTop w:val="0"/>
                          <w:marBottom w:val="0"/>
                          <w:divBdr>
                            <w:top w:val="none" w:sz="0" w:space="0" w:color="auto"/>
                            <w:left w:val="none" w:sz="0" w:space="0" w:color="auto"/>
                            <w:bottom w:val="none" w:sz="0" w:space="0" w:color="auto"/>
                            <w:right w:val="none" w:sz="0" w:space="0" w:color="auto"/>
                          </w:divBdr>
                          <w:divsChild>
                            <w:div w:id="744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8818">
      <w:bodyDiv w:val="1"/>
      <w:marLeft w:val="0"/>
      <w:marRight w:val="0"/>
      <w:marTop w:val="0"/>
      <w:marBottom w:val="0"/>
      <w:divBdr>
        <w:top w:val="none" w:sz="0" w:space="0" w:color="auto"/>
        <w:left w:val="none" w:sz="0" w:space="0" w:color="auto"/>
        <w:bottom w:val="none" w:sz="0" w:space="0" w:color="auto"/>
        <w:right w:val="none" w:sz="0" w:space="0" w:color="auto"/>
      </w:divBdr>
    </w:div>
    <w:div w:id="69355825">
      <w:bodyDiv w:val="1"/>
      <w:marLeft w:val="0"/>
      <w:marRight w:val="0"/>
      <w:marTop w:val="0"/>
      <w:marBottom w:val="0"/>
      <w:divBdr>
        <w:top w:val="none" w:sz="0" w:space="0" w:color="auto"/>
        <w:left w:val="none" w:sz="0" w:space="0" w:color="auto"/>
        <w:bottom w:val="none" w:sz="0" w:space="0" w:color="auto"/>
        <w:right w:val="none" w:sz="0" w:space="0" w:color="auto"/>
      </w:divBdr>
      <w:divsChild>
        <w:div w:id="1044405583">
          <w:marLeft w:val="0"/>
          <w:marRight w:val="0"/>
          <w:marTop w:val="0"/>
          <w:marBottom w:val="0"/>
          <w:divBdr>
            <w:top w:val="none" w:sz="0" w:space="0" w:color="auto"/>
            <w:left w:val="none" w:sz="0" w:space="0" w:color="auto"/>
            <w:bottom w:val="none" w:sz="0" w:space="0" w:color="auto"/>
            <w:right w:val="none" w:sz="0" w:space="0" w:color="auto"/>
          </w:divBdr>
          <w:divsChild>
            <w:div w:id="604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662">
      <w:bodyDiv w:val="1"/>
      <w:marLeft w:val="0"/>
      <w:marRight w:val="0"/>
      <w:marTop w:val="0"/>
      <w:marBottom w:val="0"/>
      <w:divBdr>
        <w:top w:val="none" w:sz="0" w:space="0" w:color="auto"/>
        <w:left w:val="none" w:sz="0" w:space="0" w:color="auto"/>
        <w:bottom w:val="none" w:sz="0" w:space="0" w:color="auto"/>
        <w:right w:val="none" w:sz="0" w:space="0" w:color="auto"/>
      </w:divBdr>
    </w:div>
    <w:div w:id="202719445">
      <w:bodyDiv w:val="1"/>
      <w:marLeft w:val="0"/>
      <w:marRight w:val="0"/>
      <w:marTop w:val="0"/>
      <w:marBottom w:val="0"/>
      <w:divBdr>
        <w:top w:val="none" w:sz="0" w:space="0" w:color="auto"/>
        <w:left w:val="none" w:sz="0" w:space="0" w:color="auto"/>
        <w:bottom w:val="none" w:sz="0" w:space="0" w:color="auto"/>
        <w:right w:val="none" w:sz="0" w:space="0" w:color="auto"/>
      </w:divBdr>
    </w:div>
    <w:div w:id="232395293">
      <w:bodyDiv w:val="1"/>
      <w:marLeft w:val="0"/>
      <w:marRight w:val="0"/>
      <w:marTop w:val="0"/>
      <w:marBottom w:val="0"/>
      <w:divBdr>
        <w:top w:val="none" w:sz="0" w:space="0" w:color="auto"/>
        <w:left w:val="none" w:sz="0" w:space="0" w:color="auto"/>
        <w:bottom w:val="none" w:sz="0" w:space="0" w:color="auto"/>
        <w:right w:val="none" w:sz="0" w:space="0" w:color="auto"/>
      </w:divBdr>
      <w:divsChild>
        <w:div w:id="1771655074">
          <w:marLeft w:val="0"/>
          <w:marRight w:val="0"/>
          <w:marTop w:val="0"/>
          <w:marBottom w:val="0"/>
          <w:divBdr>
            <w:top w:val="none" w:sz="0" w:space="0" w:color="auto"/>
            <w:left w:val="none" w:sz="0" w:space="0" w:color="auto"/>
            <w:bottom w:val="none" w:sz="0" w:space="0" w:color="auto"/>
            <w:right w:val="none" w:sz="0" w:space="0" w:color="auto"/>
          </w:divBdr>
        </w:div>
      </w:divsChild>
    </w:div>
    <w:div w:id="370154731">
      <w:bodyDiv w:val="1"/>
      <w:marLeft w:val="0"/>
      <w:marRight w:val="0"/>
      <w:marTop w:val="0"/>
      <w:marBottom w:val="0"/>
      <w:divBdr>
        <w:top w:val="none" w:sz="0" w:space="0" w:color="auto"/>
        <w:left w:val="none" w:sz="0" w:space="0" w:color="auto"/>
        <w:bottom w:val="none" w:sz="0" w:space="0" w:color="auto"/>
        <w:right w:val="none" w:sz="0" w:space="0" w:color="auto"/>
      </w:divBdr>
      <w:divsChild>
        <w:div w:id="240650585">
          <w:marLeft w:val="0"/>
          <w:marRight w:val="0"/>
          <w:marTop w:val="0"/>
          <w:marBottom w:val="0"/>
          <w:divBdr>
            <w:top w:val="none" w:sz="0" w:space="0" w:color="auto"/>
            <w:left w:val="none" w:sz="0" w:space="0" w:color="auto"/>
            <w:bottom w:val="none" w:sz="0" w:space="0" w:color="auto"/>
            <w:right w:val="none" w:sz="0" w:space="0" w:color="auto"/>
          </w:divBdr>
          <w:divsChild>
            <w:div w:id="919022926">
              <w:marLeft w:val="0"/>
              <w:marRight w:val="60"/>
              <w:marTop w:val="0"/>
              <w:marBottom w:val="0"/>
              <w:divBdr>
                <w:top w:val="none" w:sz="0" w:space="0" w:color="auto"/>
                <w:left w:val="none" w:sz="0" w:space="0" w:color="auto"/>
                <w:bottom w:val="none" w:sz="0" w:space="0" w:color="auto"/>
                <w:right w:val="none" w:sz="0" w:space="0" w:color="auto"/>
              </w:divBdr>
              <w:divsChild>
                <w:div w:id="1378899195">
                  <w:marLeft w:val="0"/>
                  <w:marRight w:val="0"/>
                  <w:marTop w:val="0"/>
                  <w:marBottom w:val="120"/>
                  <w:divBdr>
                    <w:top w:val="single" w:sz="6" w:space="0" w:color="C0C0C0"/>
                    <w:left w:val="single" w:sz="6" w:space="0" w:color="D9D9D9"/>
                    <w:bottom w:val="single" w:sz="6" w:space="0" w:color="D9D9D9"/>
                    <w:right w:val="single" w:sz="6" w:space="0" w:color="D9D9D9"/>
                  </w:divBdr>
                  <w:divsChild>
                    <w:div w:id="1055160584">
                      <w:marLeft w:val="0"/>
                      <w:marRight w:val="0"/>
                      <w:marTop w:val="0"/>
                      <w:marBottom w:val="0"/>
                      <w:divBdr>
                        <w:top w:val="none" w:sz="0" w:space="0" w:color="auto"/>
                        <w:left w:val="none" w:sz="0" w:space="0" w:color="auto"/>
                        <w:bottom w:val="none" w:sz="0" w:space="0" w:color="auto"/>
                        <w:right w:val="none" w:sz="0" w:space="0" w:color="auto"/>
                      </w:divBdr>
                    </w:div>
                    <w:div w:id="1717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5182">
          <w:marLeft w:val="0"/>
          <w:marRight w:val="0"/>
          <w:marTop w:val="0"/>
          <w:marBottom w:val="0"/>
          <w:divBdr>
            <w:top w:val="none" w:sz="0" w:space="0" w:color="auto"/>
            <w:left w:val="none" w:sz="0" w:space="0" w:color="auto"/>
            <w:bottom w:val="none" w:sz="0" w:space="0" w:color="auto"/>
            <w:right w:val="none" w:sz="0" w:space="0" w:color="auto"/>
          </w:divBdr>
          <w:divsChild>
            <w:div w:id="1543250289">
              <w:marLeft w:val="60"/>
              <w:marRight w:val="0"/>
              <w:marTop w:val="0"/>
              <w:marBottom w:val="0"/>
              <w:divBdr>
                <w:top w:val="none" w:sz="0" w:space="0" w:color="auto"/>
                <w:left w:val="none" w:sz="0" w:space="0" w:color="auto"/>
                <w:bottom w:val="none" w:sz="0" w:space="0" w:color="auto"/>
                <w:right w:val="none" w:sz="0" w:space="0" w:color="auto"/>
              </w:divBdr>
              <w:divsChild>
                <w:div w:id="2053652710">
                  <w:marLeft w:val="0"/>
                  <w:marRight w:val="0"/>
                  <w:marTop w:val="0"/>
                  <w:marBottom w:val="0"/>
                  <w:divBdr>
                    <w:top w:val="none" w:sz="0" w:space="0" w:color="auto"/>
                    <w:left w:val="none" w:sz="0" w:space="0" w:color="auto"/>
                    <w:bottom w:val="none" w:sz="0" w:space="0" w:color="auto"/>
                    <w:right w:val="none" w:sz="0" w:space="0" w:color="auto"/>
                  </w:divBdr>
                  <w:divsChild>
                    <w:div w:id="99574941">
                      <w:marLeft w:val="0"/>
                      <w:marRight w:val="0"/>
                      <w:marTop w:val="0"/>
                      <w:marBottom w:val="120"/>
                      <w:divBdr>
                        <w:top w:val="single" w:sz="6" w:space="0" w:color="F5F5F5"/>
                        <w:left w:val="single" w:sz="6" w:space="0" w:color="F5F5F5"/>
                        <w:bottom w:val="single" w:sz="6" w:space="0" w:color="F5F5F5"/>
                        <w:right w:val="single" w:sz="6" w:space="0" w:color="F5F5F5"/>
                      </w:divBdr>
                      <w:divsChild>
                        <w:div w:id="2118481286">
                          <w:marLeft w:val="0"/>
                          <w:marRight w:val="0"/>
                          <w:marTop w:val="0"/>
                          <w:marBottom w:val="0"/>
                          <w:divBdr>
                            <w:top w:val="none" w:sz="0" w:space="0" w:color="auto"/>
                            <w:left w:val="none" w:sz="0" w:space="0" w:color="auto"/>
                            <w:bottom w:val="none" w:sz="0" w:space="0" w:color="auto"/>
                            <w:right w:val="none" w:sz="0" w:space="0" w:color="auto"/>
                          </w:divBdr>
                          <w:divsChild>
                            <w:div w:id="568149033">
                              <w:marLeft w:val="0"/>
                              <w:marRight w:val="0"/>
                              <w:marTop w:val="0"/>
                              <w:marBottom w:val="0"/>
                              <w:divBdr>
                                <w:top w:val="none" w:sz="0" w:space="0" w:color="auto"/>
                                <w:left w:val="none" w:sz="0" w:space="0" w:color="auto"/>
                                <w:bottom w:val="none" w:sz="0" w:space="0" w:color="auto"/>
                                <w:right w:val="none" w:sz="0" w:space="0" w:color="auto"/>
                              </w:divBdr>
                            </w:div>
                          </w:divsChild>
                        </w:div>
                        <w:div w:id="886406867">
                          <w:marLeft w:val="0"/>
                          <w:marRight w:val="0"/>
                          <w:marTop w:val="0"/>
                          <w:marBottom w:val="0"/>
                          <w:divBdr>
                            <w:top w:val="none" w:sz="0" w:space="0" w:color="auto"/>
                            <w:left w:val="none" w:sz="0" w:space="0" w:color="auto"/>
                            <w:bottom w:val="none" w:sz="0" w:space="0" w:color="auto"/>
                            <w:right w:val="none" w:sz="0" w:space="0" w:color="auto"/>
                          </w:divBdr>
                          <w:divsChild>
                            <w:div w:id="2115897426">
                              <w:marLeft w:val="0"/>
                              <w:marRight w:val="0"/>
                              <w:marTop w:val="0"/>
                              <w:marBottom w:val="0"/>
                              <w:divBdr>
                                <w:top w:val="none" w:sz="0" w:space="0" w:color="auto"/>
                                <w:left w:val="none" w:sz="0" w:space="0" w:color="auto"/>
                                <w:bottom w:val="none" w:sz="0" w:space="0" w:color="auto"/>
                                <w:right w:val="none" w:sz="0" w:space="0" w:color="auto"/>
                              </w:divBdr>
                              <w:divsChild>
                                <w:div w:id="108753301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386497308">
      <w:bodyDiv w:val="1"/>
      <w:marLeft w:val="0"/>
      <w:marRight w:val="0"/>
      <w:marTop w:val="0"/>
      <w:marBottom w:val="0"/>
      <w:divBdr>
        <w:top w:val="none" w:sz="0" w:space="0" w:color="auto"/>
        <w:left w:val="none" w:sz="0" w:space="0" w:color="auto"/>
        <w:bottom w:val="none" w:sz="0" w:space="0" w:color="auto"/>
        <w:right w:val="none" w:sz="0" w:space="0" w:color="auto"/>
      </w:divBdr>
    </w:div>
    <w:div w:id="411246501">
      <w:bodyDiv w:val="1"/>
      <w:marLeft w:val="0"/>
      <w:marRight w:val="0"/>
      <w:marTop w:val="0"/>
      <w:marBottom w:val="0"/>
      <w:divBdr>
        <w:top w:val="none" w:sz="0" w:space="0" w:color="auto"/>
        <w:left w:val="none" w:sz="0" w:space="0" w:color="auto"/>
        <w:bottom w:val="none" w:sz="0" w:space="0" w:color="auto"/>
        <w:right w:val="none" w:sz="0" w:space="0" w:color="auto"/>
      </w:divBdr>
    </w:div>
    <w:div w:id="417992887">
      <w:bodyDiv w:val="1"/>
      <w:marLeft w:val="0"/>
      <w:marRight w:val="0"/>
      <w:marTop w:val="0"/>
      <w:marBottom w:val="0"/>
      <w:divBdr>
        <w:top w:val="none" w:sz="0" w:space="0" w:color="auto"/>
        <w:left w:val="none" w:sz="0" w:space="0" w:color="auto"/>
        <w:bottom w:val="none" w:sz="0" w:space="0" w:color="auto"/>
        <w:right w:val="none" w:sz="0" w:space="0" w:color="auto"/>
      </w:divBdr>
    </w:div>
    <w:div w:id="445588646">
      <w:bodyDiv w:val="1"/>
      <w:marLeft w:val="0"/>
      <w:marRight w:val="0"/>
      <w:marTop w:val="0"/>
      <w:marBottom w:val="0"/>
      <w:divBdr>
        <w:top w:val="none" w:sz="0" w:space="0" w:color="auto"/>
        <w:left w:val="none" w:sz="0" w:space="0" w:color="auto"/>
        <w:bottom w:val="none" w:sz="0" w:space="0" w:color="auto"/>
        <w:right w:val="none" w:sz="0" w:space="0" w:color="auto"/>
      </w:divBdr>
    </w:div>
    <w:div w:id="459539088">
      <w:bodyDiv w:val="1"/>
      <w:marLeft w:val="0"/>
      <w:marRight w:val="0"/>
      <w:marTop w:val="0"/>
      <w:marBottom w:val="0"/>
      <w:divBdr>
        <w:top w:val="none" w:sz="0" w:space="0" w:color="auto"/>
        <w:left w:val="none" w:sz="0" w:space="0" w:color="auto"/>
        <w:bottom w:val="none" w:sz="0" w:space="0" w:color="auto"/>
        <w:right w:val="none" w:sz="0" w:space="0" w:color="auto"/>
      </w:divBdr>
      <w:divsChild>
        <w:div w:id="513762456">
          <w:marLeft w:val="120"/>
          <w:marRight w:val="135"/>
          <w:marTop w:val="150"/>
          <w:marBottom w:val="150"/>
          <w:divBdr>
            <w:top w:val="none" w:sz="0" w:space="0" w:color="auto"/>
            <w:left w:val="none" w:sz="0" w:space="0" w:color="auto"/>
            <w:bottom w:val="none" w:sz="0" w:space="0" w:color="auto"/>
            <w:right w:val="none" w:sz="0" w:space="0" w:color="auto"/>
          </w:divBdr>
          <w:divsChild>
            <w:div w:id="599723256">
              <w:marLeft w:val="0"/>
              <w:marRight w:val="0"/>
              <w:marTop w:val="0"/>
              <w:marBottom w:val="0"/>
              <w:divBdr>
                <w:top w:val="none" w:sz="0" w:space="0" w:color="auto"/>
                <w:left w:val="none" w:sz="0" w:space="0" w:color="auto"/>
                <w:bottom w:val="none" w:sz="0" w:space="0" w:color="auto"/>
                <w:right w:val="none" w:sz="0" w:space="0" w:color="auto"/>
              </w:divBdr>
              <w:divsChild>
                <w:div w:id="750741432">
                  <w:marLeft w:val="0"/>
                  <w:marRight w:val="0"/>
                  <w:marTop w:val="0"/>
                  <w:marBottom w:val="0"/>
                  <w:divBdr>
                    <w:top w:val="none" w:sz="0" w:space="0" w:color="auto"/>
                    <w:left w:val="none" w:sz="0" w:space="0" w:color="auto"/>
                    <w:bottom w:val="none" w:sz="0" w:space="0" w:color="auto"/>
                    <w:right w:val="none" w:sz="0" w:space="0" w:color="auto"/>
                  </w:divBdr>
                  <w:divsChild>
                    <w:div w:id="786971863">
                      <w:marLeft w:val="0"/>
                      <w:marRight w:val="0"/>
                      <w:marTop w:val="0"/>
                      <w:marBottom w:val="0"/>
                      <w:divBdr>
                        <w:top w:val="none" w:sz="0" w:space="0" w:color="auto"/>
                        <w:left w:val="none" w:sz="0" w:space="0" w:color="auto"/>
                        <w:bottom w:val="none" w:sz="0" w:space="0" w:color="auto"/>
                        <w:right w:val="none" w:sz="0" w:space="0" w:color="auto"/>
                      </w:divBdr>
                      <w:divsChild>
                        <w:div w:id="306085181">
                          <w:marLeft w:val="0"/>
                          <w:marRight w:val="0"/>
                          <w:marTop w:val="0"/>
                          <w:marBottom w:val="0"/>
                          <w:divBdr>
                            <w:top w:val="none" w:sz="0" w:space="0" w:color="auto"/>
                            <w:left w:val="none" w:sz="0" w:space="0" w:color="auto"/>
                            <w:bottom w:val="none" w:sz="0" w:space="0" w:color="auto"/>
                            <w:right w:val="none" w:sz="0" w:space="0" w:color="auto"/>
                          </w:divBdr>
                          <w:divsChild>
                            <w:div w:id="1474328898">
                              <w:marLeft w:val="0"/>
                              <w:marRight w:val="0"/>
                              <w:marTop w:val="0"/>
                              <w:marBottom w:val="0"/>
                              <w:divBdr>
                                <w:top w:val="none" w:sz="0" w:space="0" w:color="auto"/>
                                <w:left w:val="none" w:sz="0" w:space="0" w:color="auto"/>
                                <w:bottom w:val="none" w:sz="0" w:space="0" w:color="auto"/>
                                <w:right w:val="none" w:sz="0" w:space="0" w:color="auto"/>
                              </w:divBdr>
                              <w:divsChild>
                                <w:div w:id="1041244865">
                                  <w:marLeft w:val="0"/>
                                  <w:marRight w:val="0"/>
                                  <w:marTop w:val="0"/>
                                  <w:marBottom w:val="0"/>
                                  <w:divBdr>
                                    <w:top w:val="none" w:sz="0" w:space="0" w:color="auto"/>
                                    <w:left w:val="none" w:sz="0" w:space="0" w:color="auto"/>
                                    <w:bottom w:val="none" w:sz="0" w:space="0" w:color="auto"/>
                                    <w:right w:val="none" w:sz="0" w:space="0" w:color="auto"/>
                                  </w:divBdr>
                                  <w:divsChild>
                                    <w:div w:id="1852137887">
                                      <w:marLeft w:val="0"/>
                                      <w:marRight w:val="0"/>
                                      <w:marTop w:val="0"/>
                                      <w:marBottom w:val="0"/>
                                      <w:divBdr>
                                        <w:top w:val="none" w:sz="0" w:space="0" w:color="auto"/>
                                        <w:left w:val="none" w:sz="0" w:space="0" w:color="auto"/>
                                        <w:bottom w:val="none" w:sz="0" w:space="0" w:color="auto"/>
                                        <w:right w:val="none" w:sz="0" w:space="0" w:color="auto"/>
                                      </w:divBdr>
                                      <w:divsChild>
                                        <w:div w:id="111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786765">
          <w:marLeft w:val="120"/>
          <w:marRight w:val="135"/>
          <w:marTop w:val="150"/>
          <w:marBottom w:val="150"/>
          <w:divBdr>
            <w:top w:val="none" w:sz="0" w:space="0" w:color="auto"/>
            <w:left w:val="none" w:sz="0" w:space="0" w:color="auto"/>
            <w:bottom w:val="none" w:sz="0" w:space="0" w:color="auto"/>
            <w:right w:val="none" w:sz="0" w:space="0" w:color="auto"/>
          </w:divBdr>
          <w:divsChild>
            <w:div w:id="9238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882">
      <w:bodyDiv w:val="1"/>
      <w:marLeft w:val="0"/>
      <w:marRight w:val="0"/>
      <w:marTop w:val="0"/>
      <w:marBottom w:val="0"/>
      <w:divBdr>
        <w:top w:val="none" w:sz="0" w:space="0" w:color="auto"/>
        <w:left w:val="none" w:sz="0" w:space="0" w:color="auto"/>
        <w:bottom w:val="none" w:sz="0" w:space="0" w:color="auto"/>
        <w:right w:val="none" w:sz="0" w:space="0" w:color="auto"/>
      </w:divBdr>
    </w:div>
    <w:div w:id="500123065">
      <w:bodyDiv w:val="1"/>
      <w:marLeft w:val="0"/>
      <w:marRight w:val="0"/>
      <w:marTop w:val="0"/>
      <w:marBottom w:val="0"/>
      <w:divBdr>
        <w:top w:val="none" w:sz="0" w:space="0" w:color="auto"/>
        <w:left w:val="none" w:sz="0" w:space="0" w:color="auto"/>
        <w:bottom w:val="none" w:sz="0" w:space="0" w:color="auto"/>
        <w:right w:val="none" w:sz="0" w:space="0" w:color="auto"/>
      </w:divBdr>
    </w:div>
    <w:div w:id="516775932">
      <w:bodyDiv w:val="1"/>
      <w:marLeft w:val="0"/>
      <w:marRight w:val="0"/>
      <w:marTop w:val="0"/>
      <w:marBottom w:val="0"/>
      <w:divBdr>
        <w:top w:val="none" w:sz="0" w:space="0" w:color="auto"/>
        <w:left w:val="none" w:sz="0" w:space="0" w:color="auto"/>
        <w:bottom w:val="none" w:sz="0" w:space="0" w:color="auto"/>
        <w:right w:val="none" w:sz="0" w:space="0" w:color="auto"/>
      </w:divBdr>
    </w:div>
    <w:div w:id="524707393">
      <w:bodyDiv w:val="1"/>
      <w:marLeft w:val="0"/>
      <w:marRight w:val="0"/>
      <w:marTop w:val="0"/>
      <w:marBottom w:val="0"/>
      <w:divBdr>
        <w:top w:val="none" w:sz="0" w:space="0" w:color="auto"/>
        <w:left w:val="none" w:sz="0" w:space="0" w:color="auto"/>
        <w:bottom w:val="none" w:sz="0" w:space="0" w:color="auto"/>
        <w:right w:val="none" w:sz="0" w:space="0" w:color="auto"/>
      </w:divBdr>
    </w:div>
    <w:div w:id="767316922">
      <w:bodyDiv w:val="1"/>
      <w:marLeft w:val="0"/>
      <w:marRight w:val="0"/>
      <w:marTop w:val="0"/>
      <w:marBottom w:val="0"/>
      <w:divBdr>
        <w:top w:val="none" w:sz="0" w:space="0" w:color="auto"/>
        <w:left w:val="none" w:sz="0" w:space="0" w:color="auto"/>
        <w:bottom w:val="none" w:sz="0" w:space="0" w:color="auto"/>
        <w:right w:val="none" w:sz="0" w:space="0" w:color="auto"/>
      </w:divBdr>
    </w:div>
    <w:div w:id="791442492">
      <w:bodyDiv w:val="1"/>
      <w:marLeft w:val="0"/>
      <w:marRight w:val="0"/>
      <w:marTop w:val="0"/>
      <w:marBottom w:val="0"/>
      <w:divBdr>
        <w:top w:val="none" w:sz="0" w:space="0" w:color="auto"/>
        <w:left w:val="none" w:sz="0" w:space="0" w:color="auto"/>
        <w:bottom w:val="none" w:sz="0" w:space="0" w:color="auto"/>
        <w:right w:val="none" w:sz="0" w:space="0" w:color="auto"/>
      </w:divBdr>
      <w:divsChild>
        <w:div w:id="344747239">
          <w:marLeft w:val="0"/>
          <w:marRight w:val="0"/>
          <w:marTop w:val="0"/>
          <w:marBottom w:val="0"/>
          <w:divBdr>
            <w:top w:val="none" w:sz="0" w:space="0" w:color="auto"/>
            <w:left w:val="none" w:sz="0" w:space="0" w:color="auto"/>
            <w:bottom w:val="none" w:sz="0" w:space="0" w:color="auto"/>
            <w:right w:val="none" w:sz="0" w:space="0" w:color="auto"/>
          </w:divBdr>
        </w:div>
      </w:divsChild>
    </w:div>
    <w:div w:id="806703688">
      <w:bodyDiv w:val="1"/>
      <w:marLeft w:val="0"/>
      <w:marRight w:val="0"/>
      <w:marTop w:val="0"/>
      <w:marBottom w:val="0"/>
      <w:divBdr>
        <w:top w:val="none" w:sz="0" w:space="0" w:color="auto"/>
        <w:left w:val="none" w:sz="0" w:space="0" w:color="auto"/>
        <w:bottom w:val="none" w:sz="0" w:space="0" w:color="auto"/>
        <w:right w:val="none" w:sz="0" w:space="0" w:color="auto"/>
      </w:divBdr>
      <w:divsChild>
        <w:div w:id="932128162">
          <w:marLeft w:val="0"/>
          <w:marRight w:val="0"/>
          <w:marTop w:val="0"/>
          <w:marBottom w:val="0"/>
          <w:divBdr>
            <w:top w:val="none" w:sz="0" w:space="0" w:color="auto"/>
            <w:left w:val="none" w:sz="0" w:space="0" w:color="auto"/>
            <w:bottom w:val="none" w:sz="0" w:space="0" w:color="auto"/>
            <w:right w:val="none" w:sz="0" w:space="0" w:color="auto"/>
          </w:divBdr>
        </w:div>
      </w:divsChild>
    </w:div>
    <w:div w:id="893272512">
      <w:bodyDiv w:val="1"/>
      <w:marLeft w:val="0"/>
      <w:marRight w:val="0"/>
      <w:marTop w:val="0"/>
      <w:marBottom w:val="0"/>
      <w:divBdr>
        <w:top w:val="none" w:sz="0" w:space="0" w:color="auto"/>
        <w:left w:val="none" w:sz="0" w:space="0" w:color="auto"/>
        <w:bottom w:val="none" w:sz="0" w:space="0" w:color="auto"/>
        <w:right w:val="none" w:sz="0" w:space="0" w:color="auto"/>
      </w:divBdr>
      <w:divsChild>
        <w:div w:id="958142466">
          <w:marLeft w:val="0"/>
          <w:marRight w:val="0"/>
          <w:marTop w:val="0"/>
          <w:marBottom w:val="0"/>
          <w:divBdr>
            <w:top w:val="none" w:sz="0" w:space="0" w:color="auto"/>
            <w:left w:val="none" w:sz="0" w:space="0" w:color="auto"/>
            <w:bottom w:val="none" w:sz="0" w:space="0" w:color="auto"/>
            <w:right w:val="none" w:sz="0" w:space="0" w:color="auto"/>
          </w:divBdr>
        </w:div>
        <w:div w:id="564488970">
          <w:marLeft w:val="360"/>
          <w:marRight w:val="0"/>
          <w:marTop w:val="0"/>
          <w:marBottom w:val="75"/>
          <w:divBdr>
            <w:top w:val="none" w:sz="0" w:space="0" w:color="auto"/>
            <w:left w:val="none" w:sz="0" w:space="0" w:color="auto"/>
            <w:bottom w:val="none" w:sz="0" w:space="0" w:color="auto"/>
            <w:right w:val="none" w:sz="0" w:space="0" w:color="auto"/>
          </w:divBdr>
        </w:div>
        <w:div w:id="2096315603">
          <w:marLeft w:val="360"/>
          <w:marRight w:val="0"/>
          <w:marTop w:val="0"/>
          <w:marBottom w:val="75"/>
          <w:divBdr>
            <w:top w:val="none" w:sz="0" w:space="0" w:color="auto"/>
            <w:left w:val="none" w:sz="0" w:space="0" w:color="auto"/>
            <w:bottom w:val="none" w:sz="0" w:space="0" w:color="auto"/>
            <w:right w:val="none" w:sz="0" w:space="0" w:color="auto"/>
          </w:divBdr>
        </w:div>
        <w:div w:id="159279001">
          <w:marLeft w:val="360"/>
          <w:marRight w:val="0"/>
          <w:marTop w:val="0"/>
          <w:marBottom w:val="75"/>
          <w:divBdr>
            <w:top w:val="none" w:sz="0" w:space="0" w:color="auto"/>
            <w:left w:val="none" w:sz="0" w:space="0" w:color="auto"/>
            <w:bottom w:val="none" w:sz="0" w:space="0" w:color="auto"/>
            <w:right w:val="none" w:sz="0" w:space="0" w:color="auto"/>
          </w:divBdr>
        </w:div>
        <w:div w:id="110828374">
          <w:marLeft w:val="360"/>
          <w:marRight w:val="0"/>
          <w:marTop w:val="0"/>
          <w:marBottom w:val="75"/>
          <w:divBdr>
            <w:top w:val="none" w:sz="0" w:space="0" w:color="auto"/>
            <w:left w:val="none" w:sz="0" w:space="0" w:color="auto"/>
            <w:bottom w:val="none" w:sz="0" w:space="0" w:color="auto"/>
            <w:right w:val="none" w:sz="0" w:space="0" w:color="auto"/>
          </w:divBdr>
          <w:divsChild>
            <w:div w:id="241646013">
              <w:marLeft w:val="0"/>
              <w:marRight w:val="0"/>
              <w:marTop w:val="0"/>
              <w:marBottom w:val="0"/>
              <w:divBdr>
                <w:top w:val="none" w:sz="0" w:space="0" w:color="auto"/>
                <w:left w:val="none" w:sz="0" w:space="0" w:color="auto"/>
                <w:bottom w:val="none" w:sz="0" w:space="0" w:color="auto"/>
                <w:right w:val="none" w:sz="0" w:space="0" w:color="auto"/>
              </w:divBdr>
            </w:div>
            <w:div w:id="569536868">
              <w:marLeft w:val="360"/>
              <w:marRight w:val="0"/>
              <w:marTop w:val="0"/>
              <w:marBottom w:val="75"/>
              <w:divBdr>
                <w:top w:val="none" w:sz="0" w:space="0" w:color="auto"/>
                <w:left w:val="none" w:sz="0" w:space="0" w:color="auto"/>
                <w:bottom w:val="none" w:sz="0" w:space="0" w:color="auto"/>
                <w:right w:val="none" w:sz="0" w:space="0" w:color="auto"/>
              </w:divBdr>
            </w:div>
            <w:div w:id="896013280">
              <w:marLeft w:val="360"/>
              <w:marRight w:val="0"/>
              <w:marTop w:val="0"/>
              <w:marBottom w:val="75"/>
              <w:divBdr>
                <w:top w:val="none" w:sz="0" w:space="0" w:color="auto"/>
                <w:left w:val="none" w:sz="0" w:space="0" w:color="auto"/>
                <w:bottom w:val="none" w:sz="0" w:space="0" w:color="auto"/>
                <w:right w:val="none" w:sz="0" w:space="0" w:color="auto"/>
              </w:divBdr>
            </w:div>
            <w:div w:id="144399376">
              <w:marLeft w:val="360"/>
              <w:marRight w:val="0"/>
              <w:marTop w:val="0"/>
              <w:marBottom w:val="75"/>
              <w:divBdr>
                <w:top w:val="none" w:sz="0" w:space="0" w:color="auto"/>
                <w:left w:val="none" w:sz="0" w:space="0" w:color="auto"/>
                <w:bottom w:val="none" w:sz="0" w:space="0" w:color="auto"/>
                <w:right w:val="none" w:sz="0" w:space="0" w:color="auto"/>
              </w:divBdr>
            </w:div>
            <w:div w:id="73747912">
              <w:marLeft w:val="360"/>
              <w:marRight w:val="0"/>
              <w:marTop w:val="0"/>
              <w:marBottom w:val="75"/>
              <w:divBdr>
                <w:top w:val="none" w:sz="0" w:space="0" w:color="auto"/>
                <w:left w:val="none" w:sz="0" w:space="0" w:color="auto"/>
                <w:bottom w:val="none" w:sz="0" w:space="0" w:color="auto"/>
                <w:right w:val="none" w:sz="0" w:space="0" w:color="auto"/>
              </w:divBdr>
            </w:div>
            <w:div w:id="265041016">
              <w:marLeft w:val="0"/>
              <w:marRight w:val="0"/>
              <w:marTop w:val="0"/>
              <w:marBottom w:val="0"/>
              <w:divBdr>
                <w:top w:val="none" w:sz="0" w:space="0" w:color="auto"/>
                <w:left w:val="none" w:sz="0" w:space="0" w:color="auto"/>
                <w:bottom w:val="none" w:sz="0" w:space="0" w:color="auto"/>
                <w:right w:val="none" w:sz="0" w:space="0" w:color="auto"/>
              </w:divBdr>
            </w:div>
          </w:divsChild>
        </w:div>
        <w:div w:id="1400666772">
          <w:marLeft w:val="0"/>
          <w:marRight w:val="0"/>
          <w:marTop w:val="0"/>
          <w:marBottom w:val="0"/>
          <w:divBdr>
            <w:top w:val="none" w:sz="0" w:space="0" w:color="auto"/>
            <w:left w:val="none" w:sz="0" w:space="0" w:color="auto"/>
            <w:bottom w:val="none" w:sz="0" w:space="0" w:color="auto"/>
            <w:right w:val="none" w:sz="0" w:space="0" w:color="auto"/>
          </w:divBdr>
        </w:div>
      </w:divsChild>
    </w:div>
    <w:div w:id="905921104">
      <w:bodyDiv w:val="1"/>
      <w:marLeft w:val="0"/>
      <w:marRight w:val="0"/>
      <w:marTop w:val="0"/>
      <w:marBottom w:val="0"/>
      <w:divBdr>
        <w:top w:val="none" w:sz="0" w:space="0" w:color="auto"/>
        <w:left w:val="none" w:sz="0" w:space="0" w:color="auto"/>
        <w:bottom w:val="none" w:sz="0" w:space="0" w:color="auto"/>
        <w:right w:val="none" w:sz="0" w:space="0" w:color="auto"/>
      </w:divBdr>
    </w:div>
    <w:div w:id="945118949">
      <w:bodyDiv w:val="1"/>
      <w:marLeft w:val="0"/>
      <w:marRight w:val="0"/>
      <w:marTop w:val="0"/>
      <w:marBottom w:val="0"/>
      <w:divBdr>
        <w:top w:val="none" w:sz="0" w:space="0" w:color="auto"/>
        <w:left w:val="none" w:sz="0" w:space="0" w:color="auto"/>
        <w:bottom w:val="none" w:sz="0" w:space="0" w:color="auto"/>
        <w:right w:val="none" w:sz="0" w:space="0" w:color="auto"/>
      </w:divBdr>
    </w:div>
    <w:div w:id="948656772">
      <w:bodyDiv w:val="1"/>
      <w:marLeft w:val="0"/>
      <w:marRight w:val="0"/>
      <w:marTop w:val="0"/>
      <w:marBottom w:val="0"/>
      <w:divBdr>
        <w:top w:val="none" w:sz="0" w:space="0" w:color="auto"/>
        <w:left w:val="none" w:sz="0" w:space="0" w:color="auto"/>
        <w:bottom w:val="none" w:sz="0" w:space="0" w:color="auto"/>
        <w:right w:val="none" w:sz="0" w:space="0" w:color="auto"/>
      </w:divBdr>
    </w:div>
    <w:div w:id="962730181">
      <w:bodyDiv w:val="1"/>
      <w:marLeft w:val="0"/>
      <w:marRight w:val="0"/>
      <w:marTop w:val="0"/>
      <w:marBottom w:val="0"/>
      <w:divBdr>
        <w:top w:val="none" w:sz="0" w:space="0" w:color="auto"/>
        <w:left w:val="none" w:sz="0" w:space="0" w:color="auto"/>
        <w:bottom w:val="none" w:sz="0" w:space="0" w:color="auto"/>
        <w:right w:val="none" w:sz="0" w:space="0" w:color="auto"/>
      </w:divBdr>
    </w:div>
    <w:div w:id="989479445">
      <w:bodyDiv w:val="1"/>
      <w:marLeft w:val="0"/>
      <w:marRight w:val="0"/>
      <w:marTop w:val="0"/>
      <w:marBottom w:val="0"/>
      <w:divBdr>
        <w:top w:val="none" w:sz="0" w:space="0" w:color="auto"/>
        <w:left w:val="none" w:sz="0" w:space="0" w:color="auto"/>
        <w:bottom w:val="none" w:sz="0" w:space="0" w:color="auto"/>
        <w:right w:val="none" w:sz="0" w:space="0" w:color="auto"/>
      </w:divBdr>
    </w:div>
    <w:div w:id="1025332266">
      <w:bodyDiv w:val="1"/>
      <w:marLeft w:val="0"/>
      <w:marRight w:val="0"/>
      <w:marTop w:val="0"/>
      <w:marBottom w:val="0"/>
      <w:divBdr>
        <w:top w:val="none" w:sz="0" w:space="0" w:color="auto"/>
        <w:left w:val="none" w:sz="0" w:space="0" w:color="auto"/>
        <w:bottom w:val="none" w:sz="0" w:space="0" w:color="auto"/>
        <w:right w:val="none" w:sz="0" w:space="0" w:color="auto"/>
      </w:divBdr>
    </w:div>
    <w:div w:id="1064525944">
      <w:bodyDiv w:val="1"/>
      <w:marLeft w:val="0"/>
      <w:marRight w:val="0"/>
      <w:marTop w:val="0"/>
      <w:marBottom w:val="0"/>
      <w:divBdr>
        <w:top w:val="none" w:sz="0" w:space="0" w:color="auto"/>
        <w:left w:val="none" w:sz="0" w:space="0" w:color="auto"/>
        <w:bottom w:val="none" w:sz="0" w:space="0" w:color="auto"/>
        <w:right w:val="none" w:sz="0" w:space="0" w:color="auto"/>
      </w:divBdr>
      <w:divsChild>
        <w:div w:id="1166241364">
          <w:marLeft w:val="0"/>
          <w:marRight w:val="0"/>
          <w:marTop w:val="0"/>
          <w:marBottom w:val="0"/>
          <w:divBdr>
            <w:top w:val="none" w:sz="0" w:space="0" w:color="auto"/>
            <w:left w:val="none" w:sz="0" w:space="0" w:color="auto"/>
            <w:bottom w:val="none" w:sz="0" w:space="0" w:color="auto"/>
            <w:right w:val="none" w:sz="0" w:space="0" w:color="auto"/>
          </w:divBdr>
          <w:divsChild>
            <w:div w:id="930701000">
              <w:marLeft w:val="0"/>
              <w:marRight w:val="60"/>
              <w:marTop w:val="0"/>
              <w:marBottom w:val="0"/>
              <w:divBdr>
                <w:top w:val="none" w:sz="0" w:space="0" w:color="auto"/>
                <w:left w:val="none" w:sz="0" w:space="0" w:color="auto"/>
                <w:bottom w:val="none" w:sz="0" w:space="0" w:color="auto"/>
                <w:right w:val="none" w:sz="0" w:space="0" w:color="auto"/>
              </w:divBdr>
              <w:divsChild>
                <w:div w:id="1300720990">
                  <w:marLeft w:val="0"/>
                  <w:marRight w:val="0"/>
                  <w:marTop w:val="0"/>
                  <w:marBottom w:val="120"/>
                  <w:divBdr>
                    <w:top w:val="single" w:sz="6" w:space="0" w:color="C0C0C0"/>
                    <w:left w:val="single" w:sz="6" w:space="0" w:color="D9D9D9"/>
                    <w:bottom w:val="single" w:sz="6" w:space="0" w:color="D9D9D9"/>
                    <w:right w:val="single" w:sz="6" w:space="0" w:color="D9D9D9"/>
                  </w:divBdr>
                  <w:divsChild>
                    <w:div w:id="489903109">
                      <w:marLeft w:val="0"/>
                      <w:marRight w:val="0"/>
                      <w:marTop w:val="0"/>
                      <w:marBottom w:val="0"/>
                      <w:divBdr>
                        <w:top w:val="none" w:sz="0" w:space="0" w:color="auto"/>
                        <w:left w:val="none" w:sz="0" w:space="0" w:color="auto"/>
                        <w:bottom w:val="none" w:sz="0" w:space="0" w:color="auto"/>
                        <w:right w:val="none" w:sz="0" w:space="0" w:color="auto"/>
                      </w:divBdr>
                    </w:div>
                    <w:div w:id="1581599468">
                      <w:marLeft w:val="0"/>
                      <w:marRight w:val="0"/>
                      <w:marTop w:val="0"/>
                      <w:marBottom w:val="0"/>
                      <w:divBdr>
                        <w:top w:val="none" w:sz="0" w:space="0" w:color="auto"/>
                        <w:left w:val="none" w:sz="0" w:space="0" w:color="auto"/>
                        <w:bottom w:val="none" w:sz="0" w:space="0" w:color="auto"/>
                        <w:right w:val="none" w:sz="0" w:space="0" w:color="auto"/>
                      </w:divBdr>
                    </w:div>
                  </w:divsChild>
                </w:div>
                <w:div w:id="142430255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32091355">
          <w:marLeft w:val="0"/>
          <w:marRight w:val="0"/>
          <w:marTop w:val="0"/>
          <w:marBottom w:val="0"/>
          <w:divBdr>
            <w:top w:val="none" w:sz="0" w:space="0" w:color="auto"/>
            <w:left w:val="none" w:sz="0" w:space="0" w:color="auto"/>
            <w:bottom w:val="none" w:sz="0" w:space="0" w:color="auto"/>
            <w:right w:val="none" w:sz="0" w:space="0" w:color="auto"/>
          </w:divBdr>
          <w:divsChild>
            <w:div w:id="1138257744">
              <w:marLeft w:val="60"/>
              <w:marRight w:val="0"/>
              <w:marTop w:val="0"/>
              <w:marBottom w:val="0"/>
              <w:divBdr>
                <w:top w:val="none" w:sz="0" w:space="0" w:color="auto"/>
                <w:left w:val="none" w:sz="0" w:space="0" w:color="auto"/>
                <w:bottom w:val="none" w:sz="0" w:space="0" w:color="auto"/>
                <w:right w:val="none" w:sz="0" w:space="0" w:color="auto"/>
              </w:divBdr>
              <w:divsChild>
                <w:div w:id="1765572512">
                  <w:marLeft w:val="0"/>
                  <w:marRight w:val="0"/>
                  <w:marTop w:val="0"/>
                  <w:marBottom w:val="0"/>
                  <w:divBdr>
                    <w:top w:val="none" w:sz="0" w:space="0" w:color="auto"/>
                    <w:left w:val="none" w:sz="0" w:space="0" w:color="auto"/>
                    <w:bottom w:val="none" w:sz="0" w:space="0" w:color="auto"/>
                    <w:right w:val="none" w:sz="0" w:space="0" w:color="auto"/>
                  </w:divBdr>
                  <w:divsChild>
                    <w:div w:id="900943840">
                      <w:marLeft w:val="0"/>
                      <w:marRight w:val="0"/>
                      <w:marTop w:val="0"/>
                      <w:marBottom w:val="120"/>
                      <w:divBdr>
                        <w:top w:val="single" w:sz="6" w:space="0" w:color="F5F5F5"/>
                        <w:left w:val="single" w:sz="6" w:space="0" w:color="F5F5F5"/>
                        <w:bottom w:val="single" w:sz="6" w:space="0" w:color="F5F5F5"/>
                        <w:right w:val="single" w:sz="6" w:space="0" w:color="F5F5F5"/>
                      </w:divBdr>
                      <w:divsChild>
                        <w:div w:id="1086151157">
                          <w:marLeft w:val="0"/>
                          <w:marRight w:val="0"/>
                          <w:marTop w:val="0"/>
                          <w:marBottom w:val="0"/>
                          <w:divBdr>
                            <w:top w:val="none" w:sz="0" w:space="0" w:color="auto"/>
                            <w:left w:val="none" w:sz="0" w:space="0" w:color="auto"/>
                            <w:bottom w:val="none" w:sz="0" w:space="0" w:color="auto"/>
                            <w:right w:val="none" w:sz="0" w:space="0" w:color="auto"/>
                          </w:divBdr>
                          <w:divsChild>
                            <w:div w:id="11846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47244">
      <w:bodyDiv w:val="1"/>
      <w:marLeft w:val="0"/>
      <w:marRight w:val="0"/>
      <w:marTop w:val="0"/>
      <w:marBottom w:val="0"/>
      <w:divBdr>
        <w:top w:val="none" w:sz="0" w:space="0" w:color="auto"/>
        <w:left w:val="none" w:sz="0" w:space="0" w:color="auto"/>
        <w:bottom w:val="none" w:sz="0" w:space="0" w:color="auto"/>
        <w:right w:val="none" w:sz="0" w:space="0" w:color="auto"/>
      </w:divBdr>
    </w:div>
    <w:div w:id="1143890412">
      <w:bodyDiv w:val="1"/>
      <w:marLeft w:val="0"/>
      <w:marRight w:val="0"/>
      <w:marTop w:val="0"/>
      <w:marBottom w:val="0"/>
      <w:divBdr>
        <w:top w:val="none" w:sz="0" w:space="0" w:color="auto"/>
        <w:left w:val="none" w:sz="0" w:space="0" w:color="auto"/>
        <w:bottom w:val="none" w:sz="0" w:space="0" w:color="auto"/>
        <w:right w:val="none" w:sz="0" w:space="0" w:color="auto"/>
      </w:divBdr>
    </w:div>
    <w:div w:id="1149398916">
      <w:bodyDiv w:val="1"/>
      <w:marLeft w:val="0"/>
      <w:marRight w:val="0"/>
      <w:marTop w:val="0"/>
      <w:marBottom w:val="0"/>
      <w:divBdr>
        <w:top w:val="none" w:sz="0" w:space="0" w:color="auto"/>
        <w:left w:val="none" w:sz="0" w:space="0" w:color="auto"/>
        <w:bottom w:val="none" w:sz="0" w:space="0" w:color="auto"/>
        <w:right w:val="none" w:sz="0" w:space="0" w:color="auto"/>
      </w:divBdr>
    </w:div>
    <w:div w:id="1209416874">
      <w:bodyDiv w:val="1"/>
      <w:marLeft w:val="0"/>
      <w:marRight w:val="0"/>
      <w:marTop w:val="0"/>
      <w:marBottom w:val="0"/>
      <w:divBdr>
        <w:top w:val="none" w:sz="0" w:space="0" w:color="auto"/>
        <w:left w:val="none" w:sz="0" w:space="0" w:color="auto"/>
        <w:bottom w:val="none" w:sz="0" w:space="0" w:color="auto"/>
        <w:right w:val="none" w:sz="0" w:space="0" w:color="auto"/>
      </w:divBdr>
    </w:div>
    <w:div w:id="1216045892">
      <w:bodyDiv w:val="1"/>
      <w:marLeft w:val="0"/>
      <w:marRight w:val="0"/>
      <w:marTop w:val="0"/>
      <w:marBottom w:val="0"/>
      <w:divBdr>
        <w:top w:val="none" w:sz="0" w:space="0" w:color="auto"/>
        <w:left w:val="none" w:sz="0" w:space="0" w:color="auto"/>
        <w:bottom w:val="none" w:sz="0" w:space="0" w:color="auto"/>
        <w:right w:val="none" w:sz="0" w:space="0" w:color="auto"/>
      </w:divBdr>
    </w:div>
    <w:div w:id="1277953247">
      <w:bodyDiv w:val="1"/>
      <w:marLeft w:val="0"/>
      <w:marRight w:val="0"/>
      <w:marTop w:val="0"/>
      <w:marBottom w:val="0"/>
      <w:divBdr>
        <w:top w:val="none" w:sz="0" w:space="0" w:color="auto"/>
        <w:left w:val="none" w:sz="0" w:space="0" w:color="auto"/>
        <w:bottom w:val="none" w:sz="0" w:space="0" w:color="auto"/>
        <w:right w:val="none" w:sz="0" w:space="0" w:color="auto"/>
      </w:divBdr>
    </w:div>
    <w:div w:id="1295061726">
      <w:bodyDiv w:val="1"/>
      <w:marLeft w:val="0"/>
      <w:marRight w:val="0"/>
      <w:marTop w:val="0"/>
      <w:marBottom w:val="0"/>
      <w:divBdr>
        <w:top w:val="none" w:sz="0" w:space="0" w:color="auto"/>
        <w:left w:val="none" w:sz="0" w:space="0" w:color="auto"/>
        <w:bottom w:val="none" w:sz="0" w:space="0" w:color="auto"/>
        <w:right w:val="none" w:sz="0" w:space="0" w:color="auto"/>
      </w:divBdr>
    </w:div>
    <w:div w:id="1316109708">
      <w:bodyDiv w:val="1"/>
      <w:marLeft w:val="0"/>
      <w:marRight w:val="0"/>
      <w:marTop w:val="0"/>
      <w:marBottom w:val="0"/>
      <w:divBdr>
        <w:top w:val="none" w:sz="0" w:space="0" w:color="auto"/>
        <w:left w:val="none" w:sz="0" w:space="0" w:color="auto"/>
        <w:bottom w:val="none" w:sz="0" w:space="0" w:color="auto"/>
        <w:right w:val="none" w:sz="0" w:space="0" w:color="auto"/>
      </w:divBdr>
    </w:div>
    <w:div w:id="1362513822">
      <w:bodyDiv w:val="1"/>
      <w:marLeft w:val="0"/>
      <w:marRight w:val="0"/>
      <w:marTop w:val="0"/>
      <w:marBottom w:val="0"/>
      <w:divBdr>
        <w:top w:val="none" w:sz="0" w:space="0" w:color="auto"/>
        <w:left w:val="none" w:sz="0" w:space="0" w:color="auto"/>
        <w:bottom w:val="none" w:sz="0" w:space="0" w:color="auto"/>
        <w:right w:val="none" w:sz="0" w:space="0" w:color="auto"/>
      </w:divBdr>
      <w:divsChild>
        <w:div w:id="1196577395">
          <w:marLeft w:val="60"/>
          <w:marRight w:val="0"/>
          <w:marTop w:val="15"/>
          <w:marBottom w:val="0"/>
          <w:divBdr>
            <w:top w:val="none" w:sz="0" w:space="0" w:color="auto"/>
            <w:left w:val="none" w:sz="0" w:space="0" w:color="auto"/>
            <w:bottom w:val="none" w:sz="0" w:space="0" w:color="auto"/>
            <w:right w:val="none" w:sz="0" w:space="0" w:color="auto"/>
          </w:divBdr>
        </w:div>
      </w:divsChild>
    </w:div>
    <w:div w:id="1435322657">
      <w:bodyDiv w:val="1"/>
      <w:marLeft w:val="0"/>
      <w:marRight w:val="0"/>
      <w:marTop w:val="0"/>
      <w:marBottom w:val="0"/>
      <w:divBdr>
        <w:top w:val="none" w:sz="0" w:space="0" w:color="auto"/>
        <w:left w:val="none" w:sz="0" w:space="0" w:color="auto"/>
        <w:bottom w:val="none" w:sz="0" w:space="0" w:color="auto"/>
        <w:right w:val="none" w:sz="0" w:space="0" w:color="auto"/>
      </w:divBdr>
    </w:div>
    <w:div w:id="1446848553">
      <w:bodyDiv w:val="1"/>
      <w:marLeft w:val="0"/>
      <w:marRight w:val="0"/>
      <w:marTop w:val="0"/>
      <w:marBottom w:val="0"/>
      <w:divBdr>
        <w:top w:val="none" w:sz="0" w:space="0" w:color="auto"/>
        <w:left w:val="none" w:sz="0" w:space="0" w:color="auto"/>
        <w:bottom w:val="none" w:sz="0" w:space="0" w:color="auto"/>
        <w:right w:val="none" w:sz="0" w:space="0" w:color="auto"/>
      </w:divBdr>
      <w:divsChild>
        <w:div w:id="1598711268">
          <w:marLeft w:val="0"/>
          <w:marRight w:val="0"/>
          <w:marTop w:val="0"/>
          <w:marBottom w:val="0"/>
          <w:divBdr>
            <w:top w:val="none" w:sz="0" w:space="0" w:color="auto"/>
            <w:left w:val="none" w:sz="0" w:space="0" w:color="auto"/>
            <w:bottom w:val="none" w:sz="0" w:space="0" w:color="auto"/>
            <w:right w:val="none" w:sz="0" w:space="0" w:color="auto"/>
          </w:divBdr>
          <w:divsChild>
            <w:div w:id="371879519">
              <w:marLeft w:val="0"/>
              <w:marRight w:val="60"/>
              <w:marTop w:val="0"/>
              <w:marBottom w:val="0"/>
              <w:divBdr>
                <w:top w:val="none" w:sz="0" w:space="0" w:color="auto"/>
                <w:left w:val="none" w:sz="0" w:space="0" w:color="auto"/>
                <w:bottom w:val="none" w:sz="0" w:space="0" w:color="auto"/>
                <w:right w:val="none" w:sz="0" w:space="0" w:color="auto"/>
              </w:divBdr>
              <w:divsChild>
                <w:div w:id="1525169466">
                  <w:marLeft w:val="0"/>
                  <w:marRight w:val="0"/>
                  <w:marTop w:val="0"/>
                  <w:marBottom w:val="120"/>
                  <w:divBdr>
                    <w:top w:val="single" w:sz="6" w:space="0" w:color="C0C0C0"/>
                    <w:left w:val="single" w:sz="6" w:space="0" w:color="D9D9D9"/>
                    <w:bottom w:val="single" w:sz="6" w:space="0" w:color="D9D9D9"/>
                    <w:right w:val="single" w:sz="6" w:space="0" w:color="D9D9D9"/>
                  </w:divBdr>
                  <w:divsChild>
                    <w:div w:id="559680032">
                      <w:marLeft w:val="0"/>
                      <w:marRight w:val="0"/>
                      <w:marTop w:val="0"/>
                      <w:marBottom w:val="0"/>
                      <w:divBdr>
                        <w:top w:val="none" w:sz="0" w:space="0" w:color="auto"/>
                        <w:left w:val="none" w:sz="0" w:space="0" w:color="auto"/>
                        <w:bottom w:val="none" w:sz="0" w:space="0" w:color="auto"/>
                        <w:right w:val="none" w:sz="0" w:space="0" w:color="auto"/>
                      </w:divBdr>
                    </w:div>
                    <w:div w:id="157160415">
                      <w:marLeft w:val="0"/>
                      <w:marRight w:val="0"/>
                      <w:marTop w:val="0"/>
                      <w:marBottom w:val="0"/>
                      <w:divBdr>
                        <w:top w:val="none" w:sz="0" w:space="0" w:color="auto"/>
                        <w:left w:val="none" w:sz="0" w:space="0" w:color="auto"/>
                        <w:bottom w:val="none" w:sz="0" w:space="0" w:color="auto"/>
                        <w:right w:val="none" w:sz="0" w:space="0" w:color="auto"/>
                      </w:divBdr>
                    </w:div>
                  </w:divsChild>
                </w:div>
                <w:div w:id="168447776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87453308">
          <w:marLeft w:val="0"/>
          <w:marRight w:val="0"/>
          <w:marTop w:val="0"/>
          <w:marBottom w:val="0"/>
          <w:divBdr>
            <w:top w:val="none" w:sz="0" w:space="0" w:color="auto"/>
            <w:left w:val="none" w:sz="0" w:space="0" w:color="auto"/>
            <w:bottom w:val="none" w:sz="0" w:space="0" w:color="auto"/>
            <w:right w:val="none" w:sz="0" w:space="0" w:color="auto"/>
          </w:divBdr>
          <w:divsChild>
            <w:div w:id="498732773">
              <w:marLeft w:val="60"/>
              <w:marRight w:val="0"/>
              <w:marTop w:val="0"/>
              <w:marBottom w:val="0"/>
              <w:divBdr>
                <w:top w:val="none" w:sz="0" w:space="0" w:color="auto"/>
                <w:left w:val="none" w:sz="0" w:space="0" w:color="auto"/>
                <w:bottom w:val="none" w:sz="0" w:space="0" w:color="auto"/>
                <w:right w:val="none" w:sz="0" w:space="0" w:color="auto"/>
              </w:divBdr>
              <w:divsChild>
                <w:div w:id="1171261995">
                  <w:marLeft w:val="0"/>
                  <w:marRight w:val="0"/>
                  <w:marTop w:val="0"/>
                  <w:marBottom w:val="0"/>
                  <w:divBdr>
                    <w:top w:val="none" w:sz="0" w:space="0" w:color="auto"/>
                    <w:left w:val="none" w:sz="0" w:space="0" w:color="auto"/>
                    <w:bottom w:val="none" w:sz="0" w:space="0" w:color="auto"/>
                    <w:right w:val="none" w:sz="0" w:space="0" w:color="auto"/>
                  </w:divBdr>
                  <w:divsChild>
                    <w:div w:id="558176303">
                      <w:marLeft w:val="0"/>
                      <w:marRight w:val="0"/>
                      <w:marTop w:val="0"/>
                      <w:marBottom w:val="120"/>
                      <w:divBdr>
                        <w:top w:val="single" w:sz="6" w:space="0" w:color="F5F5F5"/>
                        <w:left w:val="single" w:sz="6" w:space="0" w:color="F5F5F5"/>
                        <w:bottom w:val="single" w:sz="6" w:space="0" w:color="F5F5F5"/>
                        <w:right w:val="single" w:sz="6" w:space="0" w:color="F5F5F5"/>
                      </w:divBdr>
                      <w:divsChild>
                        <w:div w:id="426536538">
                          <w:marLeft w:val="0"/>
                          <w:marRight w:val="0"/>
                          <w:marTop w:val="0"/>
                          <w:marBottom w:val="0"/>
                          <w:divBdr>
                            <w:top w:val="none" w:sz="0" w:space="0" w:color="auto"/>
                            <w:left w:val="none" w:sz="0" w:space="0" w:color="auto"/>
                            <w:bottom w:val="none" w:sz="0" w:space="0" w:color="auto"/>
                            <w:right w:val="none" w:sz="0" w:space="0" w:color="auto"/>
                          </w:divBdr>
                          <w:divsChild>
                            <w:div w:id="2290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29883">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sChild>
        <w:div w:id="2124419956">
          <w:marLeft w:val="0"/>
          <w:marRight w:val="0"/>
          <w:marTop w:val="0"/>
          <w:marBottom w:val="0"/>
          <w:divBdr>
            <w:top w:val="none" w:sz="0" w:space="0" w:color="auto"/>
            <w:left w:val="none" w:sz="0" w:space="0" w:color="auto"/>
            <w:bottom w:val="none" w:sz="0" w:space="0" w:color="auto"/>
            <w:right w:val="none" w:sz="0" w:space="0" w:color="auto"/>
          </w:divBdr>
        </w:div>
      </w:divsChild>
    </w:div>
    <w:div w:id="1619724163">
      <w:bodyDiv w:val="1"/>
      <w:marLeft w:val="0"/>
      <w:marRight w:val="0"/>
      <w:marTop w:val="0"/>
      <w:marBottom w:val="0"/>
      <w:divBdr>
        <w:top w:val="none" w:sz="0" w:space="0" w:color="auto"/>
        <w:left w:val="none" w:sz="0" w:space="0" w:color="auto"/>
        <w:bottom w:val="none" w:sz="0" w:space="0" w:color="auto"/>
        <w:right w:val="none" w:sz="0" w:space="0" w:color="auto"/>
      </w:divBdr>
    </w:div>
    <w:div w:id="1653874936">
      <w:bodyDiv w:val="1"/>
      <w:marLeft w:val="0"/>
      <w:marRight w:val="0"/>
      <w:marTop w:val="0"/>
      <w:marBottom w:val="0"/>
      <w:divBdr>
        <w:top w:val="none" w:sz="0" w:space="0" w:color="auto"/>
        <w:left w:val="none" w:sz="0" w:space="0" w:color="auto"/>
        <w:bottom w:val="none" w:sz="0" w:space="0" w:color="auto"/>
        <w:right w:val="none" w:sz="0" w:space="0" w:color="auto"/>
      </w:divBdr>
    </w:div>
    <w:div w:id="1686713984">
      <w:bodyDiv w:val="1"/>
      <w:marLeft w:val="0"/>
      <w:marRight w:val="0"/>
      <w:marTop w:val="0"/>
      <w:marBottom w:val="0"/>
      <w:divBdr>
        <w:top w:val="none" w:sz="0" w:space="0" w:color="auto"/>
        <w:left w:val="none" w:sz="0" w:space="0" w:color="auto"/>
        <w:bottom w:val="none" w:sz="0" w:space="0" w:color="auto"/>
        <w:right w:val="none" w:sz="0" w:space="0" w:color="auto"/>
      </w:divBdr>
    </w:div>
    <w:div w:id="1737819389">
      <w:bodyDiv w:val="1"/>
      <w:marLeft w:val="0"/>
      <w:marRight w:val="0"/>
      <w:marTop w:val="0"/>
      <w:marBottom w:val="0"/>
      <w:divBdr>
        <w:top w:val="none" w:sz="0" w:space="0" w:color="auto"/>
        <w:left w:val="none" w:sz="0" w:space="0" w:color="auto"/>
        <w:bottom w:val="none" w:sz="0" w:space="0" w:color="auto"/>
        <w:right w:val="none" w:sz="0" w:space="0" w:color="auto"/>
      </w:divBdr>
    </w:div>
    <w:div w:id="1742747415">
      <w:bodyDiv w:val="1"/>
      <w:marLeft w:val="0"/>
      <w:marRight w:val="0"/>
      <w:marTop w:val="0"/>
      <w:marBottom w:val="0"/>
      <w:divBdr>
        <w:top w:val="none" w:sz="0" w:space="0" w:color="auto"/>
        <w:left w:val="none" w:sz="0" w:space="0" w:color="auto"/>
        <w:bottom w:val="none" w:sz="0" w:space="0" w:color="auto"/>
        <w:right w:val="none" w:sz="0" w:space="0" w:color="auto"/>
      </w:divBdr>
    </w:div>
    <w:div w:id="1781415874">
      <w:bodyDiv w:val="1"/>
      <w:marLeft w:val="0"/>
      <w:marRight w:val="0"/>
      <w:marTop w:val="0"/>
      <w:marBottom w:val="0"/>
      <w:divBdr>
        <w:top w:val="none" w:sz="0" w:space="0" w:color="auto"/>
        <w:left w:val="none" w:sz="0" w:space="0" w:color="auto"/>
        <w:bottom w:val="none" w:sz="0" w:space="0" w:color="auto"/>
        <w:right w:val="none" w:sz="0" w:space="0" w:color="auto"/>
      </w:divBdr>
    </w:div>
    <w:div w:id="1783190322">
      <w:bodyDiv w:val="1"/>
      <w:marLeft w:val="0"/>
      <w:marRight w:val="0"/>
      <w:marTop w:val="0"/>
      <w:marBottom w:val="0"/>
      <w:divBdr>
        <w:top w:val="none" w:sz="0" w:space="0" w:color="auto"/>
        <w:left w:val="none" w:sz="0" w:space="0" w:color="auto"/>
        <w:bottom w:val="none" w:sz="0" w:space="0" w:color="auto"/>
        <w:right w:val="none" w:sz="0" w:space="0" w:color="auto"/>
      </w:divBdr>
    </w:div>
    <w:div w:id="1785612431">
      <w:bodyDiv w:val="1"/>
      <w:marLeft w:val="0"/>
      <w:marRight w:val="0"/>
      <w:marTop w:val="0"/>
      <w:marBottom w:val="0"/>
      <w:divBdr>
        <w:top w:val="none" w:sz="0" w:space="0" w:color="auto"/>
        <w:left w:val="none" w:sz="0" w:space="0" w:color="auto"/>
        <w:bottom w:val="none" w:sz="0" w:space="0" w:color="auto"/>
        <w:right w:val="none" w:sz="0" w:space="0" w:color="auto"/>
      </w:divBdr>
    </w:div>
    <w:div w:id="1805998001">
      <w:bodyDiv w:val="1"/>
      <w:marLeft w:val="0"/>
      <w:marRight w:val="0"/>
      <w:marTop w:val="0"/>
      <w:marBottom w:val="0"/>
      <w:divBdr>
        <w:top w:val="none" w:sz="0" w:space="0" w:color="auto"/>
        <w:left w:val="none" w:sz="0" w:space="0" w:color="auto"/>
        <w:bottom w:val="none" w:sz="0" w:space="0" w:color="auto"/>
        <w:right w:val="none" w:sz="0" w:space="0" w:color="auto"/>
      </w:divBdr>
    </w:div>
    <w:div w:id="1869752679">
      <w:bodyDiv w:val="1"/>
      <w:marLeft w:val="0"/>
      <w:marRight w:val="0"/>
      <w:marTop w:val="0"/>
      <w:marBottom w:val="0"/>
      <w:divBdr>
        <w:top w:val="none" w:sz="0" w:space="0" w:color="auto"/>
        <w:left w:val="none" w:sz="0" w:space="0" w:color="auto"/>
        <w:bottom w:val="none" w:sz="0" w:space="0" w:color="auto"/>
        <w:right w:val="none" w:sz="0" w:space="0" w:color="auto"/>
      </w:divBdr>
      <w:divsChild>
        <w:div w:id="1004169957">
          <w:marLeft w:val="0"/>
          <w:marRight w:val="0"/>
          <w:marTop w:val="30"/>
          <w:marBottom w:val="0"/>
          <w:divBdr>
            <w:top w:val="none" w:sz="0" w:space="0" w:color="auto"/>
            <w:left w:val="none" w:sz="0" w:space="0" w:color="auto"/>
            <w:bottom w:val="none" w:sz="0" w:space="0" w:color="auto"/>
            <w:right w:val="none" w:sz="0" w:space="0" w:color="auto"/>
          </w:divBdr>
        </w:div>
      </w:divsChild>
    </w:div>
    <w:div w:id="1955213899">
      <w:bodyDiv w:val="1"/>
      <w:marLeft w:val="0"/>
      <w:marRight w:val="0"/>
      <w:marTop w:val="0"/>
      <w:marBottom w:val="0"/>
      <w:divBdr>
        <w:top w:val="none" w:sz="0" w:space="0" w:color="auto"/>
        <w:left w:val="none" w:sz="0" w:space="0" w:color="auto"/>
        <w:bottom w:val="none" w:sz="0" w:space="0" w:color="auto"/>
        <w:right w:val="none" w:sz="0" w:space="0" w:color="auto"/>
      </w:divBdr>
    </w:div>
    <w:div w:id="2026130602">
      <w:bodyDiv w:val="1"/>
      <w:marLeft w:val="0"/>
      <w:marRight w:val="0"/>
      <w:marTop w:val="0"/>
      <w:marBottom w:val="0"/>
      <w:divBdr>
        <w:top w:val="none" w:sz="0" w:space="0" w:color="auto"/>
        <w:left w:val="none" w:sz="0" w:space="0" w:color="auto"/>
        <w:bottom w:val="none" w:sz="0" w:space="0" w:color="auto"/>
        <w:right w:val="none" w:sz="0" w:space="0" w:color="auto"/>
      </w:divBdr>
    </w:div>
    <w:div w:id="2055733476">
      <w:bodyDiv w:val="1"/>
      <w:marLeft w:val="0"/>
      <w:marRight w:val="0"/>
      <w:marTop w:val="0"/>
      <w:marBottom w:val="0"/>
      <w:divBdr>
        <w:top w:val="none" w:sz="0" w:space="0" w:color="auto"/>
        <w:left w:val="none" w:sz="0" w:space="0" w:color="auto"/>
        <w:bottom w:val="none" w:sz="0" w:space="0" w:color="auto"/>
        <w:right w:val="none" w:sz="0" w:space="0" w:color="auto"/>
      </w:divBdr>
    </w:div>
    <w:div w:id="2070182663">
      <w:bodyDiv w:val="1"/>
      <w:marLeft w:val="0"/>
      <w:marRight w:val="0"/>
      <w:marTop w:val="0"/>
      <w:marBottom w:val="0"/>
      <w:divBdr>
        <w:top w:val="none" w:sz="0" w:space="0" w:color="auto"/>
        <w:left w:val="none" w:sz="0" w:space="0" w:color="auto"/>
        <w:bottom w:val="none" w:sz="0" w:space="0" w:color="auto"/>
        <w:right w:val="none" w:sz="0" w:space="0" w:color="auto"/>
      </w:divBdr>
    </w:div>
    <w:div w:id="2126726519">
      <w:bodyDiv w:val="1"/>
      <w:marLeft w:val="0"/>
      <w:marRight w:val="0"/>
      <w:marTop w:val="0"/>
      <w:marBottom w:val="0"/>
      <w:divBdr>
        <w:top w:val="none" w:sz="0" w:space="0" w:color="auto"/>
        <w:left w:val="none" w:sz="0" w:space="0" w:color="auto"/>
        <w:bottom w:val="none" w:sz="0" w:space="0" w:color="auto"/>
        <w:right w:val="none" w:sz="0" w:space="0" w:color="auto"/>
      </w:divBdr>
      <w:divsChild>
        <w:div w:id="180454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nair-project.org/" TargetMode="External"/><Relationship Id="rId18" Type="http://schemas.openxmlformats.org/officeDocument/2006/relationships/hyperlink" Target="http://remitt.org/"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en.wikipedia.org/wiki/Scrum_(software_development)" TargetMode="External"/><Relationship Id="rId7" Type="http://schemas.openxmlformats.org/officeDocument/2006/relationships/endnotes" Target="endnotes.xml"/><Relationship Id="rId12" Type="http://schemas.openxmlformats.org/officeDocument/2006/relationships/hyperlink" Target="http://www.airpaca.org/" TargetMode="External"/><Relationship Id="rId17" Type="http://schemas.openxmlformats.org/officeDocument/2006/relationships/hyperlink" Target="http://freemedsoftware.org/" TargetMode="External"/><Relationship Id="rId25" Type="http://schemas.openxmlformats.org/officeDocument/2006/relationships/image" Target="media/image10.png"/><Relationship Id="rId33" Type="http://schemas.openxmlformats.org/officeDocument/2006/relationships/hyperlink" Target="https://en.wikipedia.org/wiki/Correlation_and_dependen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asymedstat.com/" TargetMode="External"/><Relationship Id="rId20" Type="http://schemas.openxmlformats.org/officeDocument/2006/relationships/hyperlink" Target="http://www.airpaca.org/mentions-lega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https://en.wikipedia.org/wiki/R_(programming_languag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ohdsi.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www.airpac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analytics/watson-analytics/us-e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CB3B-D3C9-4A95-9E93-AF077AEB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1</Pages>
  <Words>10599</Words>
  <Characters>60419</Characters>
  <Application>Microsoft Office Word</Application>
  <DocSecurity>0</DocSecurity>
  <Lines>503</Lines>
  <Paragraphs>141</Paragraphs>
  <ScaleCrop>false</ScaleCrop>
  <HeadingPairs>
    <vt:vector size="8" baseType="variant">
      <vt:variant>
        <vt:lpstr>Title</vt:lpstr>
      </vt:variant>
      <vt:variant>
        <vt:i4>1</vt:i4>
      </vt:variant>
      <vt:variant>
        <vt:lpstr>Название</vt:lpstr>
      </vt:variant>
      <vt:variant>
        <vt:i4>1</vt:i4>
      </vt:variant>
      <vt:variant>
        <vt:lpstr>Titre</vt:lpstr>
      </vt:variant>
      <vt:variant>
        <vt:i4>1</vt:i4>
      </vt:variant>
      <vt:variant>
        <vt:lpstr>Titres</vt:lpstr>
      </vt:variant>
      <vt:variant>
        <vt:i4>43</vt:i4>
      </vt:variant>
    </vt:vector>
  </HeadingPairs>
  <TitlesOfParts>
    <vt:vector size="46" baseType="lpstr">
      <vt:lpstr/>
      <vt:lpstr/>
      <vt:lpstr/>
      <vt:lpstr>1 General Introduction</vt:lpstr>
      <vt:lpstr>2 Project Presentation</vt:lpstr>
      <vt:lpstr>    2.1 Presentation of the Master MBDS and the Big bridge project</vt:lpstr>
      <vt:lpstr>    2.2 Presentation of the project partner IMREDD</vt:lpstr>
      <vt:lpstr>    2.3 Presentation of the subject and project goals</vt:lpstr>
      <vt:lpstr>4 Study of existing and envisaged solution (rename this to state of art)</vt:lpstr>
      <vt:lpstr>    4.1 Study of existing solutions</vt:lpstr>
      <vt:lpstr>    4.2 Critical of existing solutions</vt:lpstr>
      <vt:lpstr>    4.3 Envisaged solution</vt:lpstr>
      <vt:lpstr>    4.4 Deliverables</vt:lpstr>
      <vt:lpstr>5 Project Organization</vt:lpstr>
      <vt:lpstr>    5.1 Used Project method</vt:lpstr>
      <vt:lpstr>    5.2 Project team and member’s role</vt:lpstr>
      <vt:lpstr>    5.3 Used tools in the project</vt:lpstr>
      <vt:lpstr>    5.4 Configuration management</vt:lpstr>
      <vt:lpstr>    5.5 Project planning</vt:lpstr>
      <vt:lpstr>6 Environment and health data description</vt:lpstr>
      <vt:lpstr>    6.1 Health data Description	</vt:lpstr>
      <vt:lpstr>    6.2 Environmental Data description</vt:lpstr>
      <vt:lpstr>7 BDSE project Architecture and Data Management</vt:lpstr>
      <vt:lpstr>    7.1 Objective</vt:lpstr>
      <vt:lpstr>    7.2 Architecture of Big Data and Oracle DWH implementation used in the applicati</vt:lpstr>
      <vt:lpstr>    7.3 Managing Health data around Oracle SQL Database 12c in the Oracle Big Data E</vt:lpstr>
      <vt:lpstr>        7.3.1 Importing Health Data to Oracle SQL Database 12c</vt:lpstr>
      <vt:lpstr>    7.4 Managing Pollution data around Oracle NoSQL Database in the Oracle Big Data </vt:lpstr>
      <vt:lpstr>        7.4.1 Managing Pollution data around MongoDB in the Oracle Big Data Environment</vt:lpstr>
      <vt:lpstr>        7.4.2 Managing Pollution data around HDFS in the Oracle Big Data Environment</vt:lpstr>
      <vt:lpstr>        7.4.3 Creating Oracle NoSQL, MongoDB and HDFS external tables on Hive</vt:lpstr>
      <vt:lpstr>        7.4.4 Creating Hive external tables on Oracle SQL Database</vt:lpstr>
      <vt:lpstr>8 BDSE Data Analysis with the R Language</vt:lpstr>
      <vt:lpstr>    8.1 Result of searching the correlation between BDSE data with the R Language</vt:lpstr>
      <vt:lpstr>        8.1.1 The linear correlation coefficient of unfiltered data</vt:lpstr>
      <vt:lpstr>        8.1.2 The linear correlation coefficient of filtered data by diagnosis</vt:lpstr>
      <vt:lpstr>        8.1.3 The linear correlation coefficient of interval data</vt:lpstr>
      <vt:lpstr>        8.1.4 Linear Regression</vt:lpstr>
      <vt:lpstr>    8.2 Prediction on BDSE Data with R Language</vt:lpstr>
      <vt:lpstr>        8.2.1 Prediction of environmental data</vt:lpstr>
      <vt:lpstr>        8.2.2 Prediction of health data</vt:lpstr>
      <vt:lpstr>    8.3 Different Charts in R</vt:lpstr>
      <vt:lpstr>9 BDSE Data Analysis with OLAP Query</vt:lpstr>
      <vt:lpstr>11 General Conclusion</vt:lpstr>
      <vt:lpstr>Reference and bibliography</vt:lpstr>
      <vt:lpstr>Annexes</vt:lpstr>
    </vt:vector>
  </TitlesOfParts>
  <Company/>
  <LinksUpToDate>false</LinksUpToDate>
  <CharactersWithSpaces>70877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Григорьева</dc:creator>
  <cp:keywords/>
  <dc:description/>
  <cp:lastModifiedBy>Ирина Григорьева</cp:lastModifiedBy>
  <cp:revision>111</cp:revision>
  <cp:lastPrinted>2017-09-10T22:11:00Z</cp:lastPrinted>
  <dcterms:created xsi:type="dcterms:W3CDTF">2017-03-24T08:10:00Z</dcterms:created>
  <dcterms:modified xsi:type="dcterms:W3CDTF">2017-09-10T22:11:00Z</dcterms:modified>
</cp:coreProperties>
</file>